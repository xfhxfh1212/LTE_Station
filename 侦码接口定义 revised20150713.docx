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383"/>
      </w:tblGrid>
      <w:tr w:rsidR="00575D61" w:rsidRPr="005300C5" w:rsidTr="00C04848">
        <w:trPr>
          <w:trHeight w:val="3220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C04848" w:rsidRDefault="00C04848" w:rsidP="00E23239">
            <w:pPr>
              <w:spacing w:before="156" w:after="156"/>
              <w:ind w:firstLine="48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-193040</wp:posOffset>
                  </wp:positionH>
                  <wp:positionV relativeFrom="paragraph">
                    <wp:posOffset>119380</wp:posOffset>
                  </wp:positionV>
                  <wp:extent cx="2257425" cy="485775"/>
                  <wp:effectExtent l="1905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闻远通信LOGO.jpg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000000">
                                  <a:alpha val="0"/>
                                </a:srgbClr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75D61" w:rsidRPr="005300C5">
              <w:br w:type="page"/>
            </w:r>
          </w:p>
          <w:p w:rsidR="00000000" w:rsidRDefault="00C04848">
            <w:pPr>
              <w:spacing w:before="156" w:after="156"/>
              <w:ind w:firstLineChars="2074" w:firstLine="7496"/>
              <w:rPr>
                <w:b/>
                <w:sz w:val="36"/>
                <w:szCs w:val="36"/>
              </w:rPr>
              <w:pPrChange w:id="0" w:author="zhaoxw" w:date="2015-04-27T09:12:00Z">
                <w:pPr>
                  <w:spacing w:before="156" w:after="156"/>
                  <w:ind w:firstLine="723"/>
                </w:pPr>
              </w:pPrChange>
            </w:pPr>
            <w:r w:rsidRPr="00C04848">
              <w:rPr>
                <w:rFonts w:hint="eastAsia"/>
                <w:b/>
                <w:sz w:val="36"/>
                <w:szCs w:val="36"/>
              </w:rPr>
              <w:t>合智安方</w:t>
            </w:r>
          </w:p>
        </w:tc>
      </w:tr>
      <w:tr w:rsidR="00575D61" w:rsidRPr="005300C5" w:rsidTr="00C04848">
        <w:trPr>
          <w:trHeight w:val="3069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5D61" w:rsidRPr="00575D61" w:rsidRDefault="001C261F" w:rsidP="00247676">
            <w:pPr>
              <w:pStyle w:val="af1"/>
              <w:spacing w:before="156" w:after="156"/>
            </w:pPr>
            <w:r>
              <w:rPr>
                <w:rFonts w:hint="eastAsia"/>
              </w:rPr>
              <w:t>侦码接口定义</w:t>
            </w:r>
          </w:p>
        </w:tc>
      </w:tr>
      <w:tr w:rsidR="00C04848" w:rsidRPr="005300C5" w:rsidTr="00C04848">
        <w:trPr>
          <w:trHeight w:val="3069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4848" w:rsidRDefault="00C04848" w:rsidP="00C04848">
            <w:pPr>
              <w:pStyle w:val="af1"/>
              <w:spacing w:before="156" w:after="156"/>
              <w:jc w:val="both"/>
            </w:pPr>
          </w:p>
        </w:tc>
      </w:tr>
      <w:tr w:rsidR="00575D61" w:rsidRPr="005300C5" w:rsidTr="00C04848">
        <w:trPr>
          <w:trHeight w:val="3041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261F" w:rsidRDefault="001C261F" w:rsidP="00247676">
            <w:pPr>
              <w:pStyle w:val="af1"/>
              <w:spacing w:before="156" w:after="156"/>
            </w:pPr>
            <w:r>
              <w:rPr>
                <w:rFonts w:hint="eastAsia"/>
              </w:rPr>
              <w:t>宁金龙</w:t>
            </w:r>
          </w:p>
          <w:p w:rsidR="00575D61" w:rsidRPr="00575D61" w:rsidRDefault="000C65B9" w:rsidP="00247676">
            <w:pPr>
              <w:pStyle w:val="af1"/>
              <w:spacing w:before="156" w:after="156"/>
            </w:pPr>
            <w:r>
              <w:rPr>
                <w:rFonts w:hint="eastAsia"/>
              </w:rPr>
              <w:t>孙亭亭</w:t>
            </w:r>
          </w:p>
        </w:tc>
      </w:tr>
      <w:tr w:rsidR="00575D61" w:rsidRPr="005300C5" w:rsidTr="00C04848">
        <w:tblPrEx>
          <w:tblBorders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5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5D61" w:rsidRDefault="00575D61" w:rsidP="00C04848">
            <w:pPr>
              <w:spacing w:before="156" w:after="156"/>
              <w:ind w:firstLineChars="0" w:firstLine="0"/>
            </w:pPr>
            <w:r w:rsidRPr="00575D61">
              <w:t>confidential</w:t>
            </w:r>
          </w:p>
          <w:p w:rsidR="00C04848" w:rsidRDefault="00C04848" w:rsidP="00C04848">
            <w:pPr>
              <w:spacing w:before="156" w:after="156"/>
              <w:ind w:firstLineChars="0" w:firstLine="0"/>
            </w:pPr>
          </w:p>
          <w:p w:rsidR="00C04848" w:rsidRPr="00575D61" w:rsidRDefault="00C04848" w:rsidP="00C04848">
            <w:pPr>
              <w:spacing w:before="156" w:after="156"/>
              <w:ind w:firstLineChars="0" w:firstLine="0"/>
            </w:pPr>
          </w:p>
        </w:tc>
      </w:tr>
    </w:tbl>
    <w:p w:rsidR="00575D61" w:rsidRPr="00575D61" w:rsidRDefault="00575D61" w:rsidP="0051412B">
      <w:pPr>
        <w:pStyle w:val="1"/>
      </w:pPr>
      <w:bookmarkStart w:id="1" w:name="_Toc417292643"/>
      <w:bookmarkStart w:id="2" w:name="_Toc378577041"/>
      <w:r w:rsidRPr="005300C5">
        <w:rPr>
          <w:rFonts w:hint="eastAsia"/>
        </w:rPr>
        <w:lastRenderedPageBreak/>
        <w:t>目录</w:t>
      </w:r>
      <w:bookmarkEnd w:id="1"/>
    </w:p>
    <w:p w:rsidR="002048AB" w:rsidRDefault="003C577A" w:rsidP="002048AB">
      <w:pPr>
        <w:pStyle w:val="10"/>
        <w:tabs>
          <w:tab w:val="right" w:leader="dot" w:pos="9062"/>
        </w:tabs>
        <w:spacing w:before="156" w:after="156"/>
        <w:ind w:firstLine="480"/>
        <w:rPr>
          <w:ins w:id="3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 w:rsidR="00575D61" w:rsidRPr="00575D61">
        <w:instrText xml:space="preserve"> TOC \o "1-3" \h \z \u </w:instrText>
      </w:r>
      <w:r>
        <w:fldChar w:fldCharType="separate"/>
      </w:r>
      <w:ins w:id="4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"_Toc417292643"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rFonts w:hint="eastAsia"/>
            <w:noProof/>
          </w:rPr>
          <w:t>目录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_Toc417292643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" w:author="suntingting" w:date="2015-04-20T11:28:00Z">
        <w:r w:rsidR="002048A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2048AB" w:rsidRDefault="003C577A" w:rsidP="00B2347C">
      <w:pPr>
        <w:pStyle w:val="10"/>
        <w:tabs>
          <w:tab w:val="right" w:leader="dot" w:pos="9062"/>
        </w:tabs>
        <w:spacing w:before="156" w:after="156"/>
        <w:ind w:firstLine="480"/>
        <w:rPr>
          <w:ins w:id="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7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"_Toc417292644"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rFonts w:hint="eastAsia"/>
            <w:noProof/>
          </w:rPr>
          <w:t>文档修订历史记录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_Toc417292644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" w:author="suntingting" w:date="2015-04-20T11:28:00Z">
        <w:r w:rsidR="002048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2048AB" w:rsidRDefault="003C577A" w:rsidP="00C606E9">
      <w:pPr>
        <w:pStyle w:val="10"/>
        <w:tabs>
          <w:tab w:val="right" w:leader="dot" w:pos="9062"/>
        </w:tabs>
        <w:spacing w:before="156" w:after="156"/>
        <w:ind w:firstLine="480"/>
        <w:rPr>
          <w:ins w:id="9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0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"_Toc417292645"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 </w:t>
        </w:r>
        <w:r w:rsidR="002048AB" w:rsidRPr="007F7190">
          <w:rPr>
            <w:rStyle w:val="a8"/>
            <w:rFonts w:hint="eastAsia"/>
            <w:noProof/>
          </w:rPr>
          <w:t>设备接收消息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_Toc417292645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" w:author="suntingting" w:date="2015-04-20T11:28:00Z">
        <w:r w:rsidR="002048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2048AB" w:rsidRDefault="003C577A" w:rsidP="00C606E9">
      <w:pPr>
        <w:pStyle w:val="20"/>
        <w:tabs>
          <w:tab w:val="right" w:leader="dot" w:pos="9062"/>
        </w:tabs>
        <w:spacing w:before="156" w:after="156"/>
        <w:ind w:left="480" w:firstLine="480"/>
        <w:rPr>
          <w:ins w:id="12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3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"_Toc417292646"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1.1 </w:t>
        </w:r>
        <w:r w:rsidR="002048AB" w:rsidRPr="007F7190">
          <w:rPr>
            <w:rStyle w:val="a8"/>
            <w:rFonts w:hint="eastAsia"/>
            <w:noProof/>
          </w:rPr>
          <w:t>消息格式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_Toc417292646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" w:author="suntingting" w:date="2015-04-20T11:28:00Z">
        <w:r w:rsidR="002048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2048AB" w:rsidRDefault="003C577A" w:rsidP="00094DE5">
      <w:pPr>
        <w:pStyle w:val="20"/>
        <w:tabs>
          <w:tab w:val="right" w:leader="dot" w:pos="9062"/>
        </w:tabs>
        <w:spacing w:before="156" w:after="156"/>
        <w:ind w:left="480" w:firstLine="480"/>
        <w:rPr>
          <w:ins w:id="15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6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"_Toc417292647"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1.2 </w:t>
        </w:r>
        <w:r w:rsidR="002048AB" w:rsidRPr="007F7190">
          <w:rPr>
            <w:rStyle w:val="a8"/>
            <w:rFonts w:hint="eastAsia"/>
            <w:noProof/>
          </w:rPr>
          <w:t>消息类型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_Toc417292647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" w:author="suntingting" w:date="2015-04-20T11:28:00Z">
        <w:r w:rsidR="002048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20"/>
        <w:tabs>
          <w:tab w:val="right" w:leader="dot" w:pos="9062"/>
        </w:tabs>
        <w:spacing w:before="156" w:after="156"/>
        <w:ind w:left="480" w:firstLine="480"/>
        <w:rPr>
          <w:ins w:id="18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9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"_Toc417292648"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 </w:t>
        </w:r>
        <w:r w:rsidR="002048AB" w:rsidRPr="007F7190">
          <w:rPr>
            <w:rStyle w:val="a8"/>
            <w:rFonts w:hint="eastAsia"/>
            <w:noProof/>
          </w:rPr>
          <w:t>消息结构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_Toc417292648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" w:author="suntingting" w:date="2015-04-20T11:28:00Z">
        <w:r w:rsidR="002048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21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22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"_Toc417292649"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1.3.1 </w:t>
        </w:r>
        <w:r w:rsidR="002048AB" w:rsidRPr="007F7190">
          <w:rPr>
            <w:rStyle w:val="a8"/>
            <w:rFonts w:hint="eastAsia"/>
            <w:noProof/>
          </w:rPr>
          <w:t>系统参数</w:t>
        </w:r>
        <w:r w:rsidR="002048AB" w:rsidRPr="007F7190">
          <w:rPr>
            <w:rStyle w:val="a8"/>
            <w:noProof/>
          </w:rPr>
          <w:t>RECV_SYS_PARA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_Toc417292649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" w:author="suntingting" w:date="2015-04-20T11:28:00Z">
        <w:r w:rsidR="002048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24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25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"_Toc417292650"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1.3.2 </w:t>
        </w:r>
        <w:r w:rsidR="002048AB" w:rsidRPr="007F7190">
          <w:rPr>
            <w:rStyle w:val="a8"/>
            <w:rFonts w:hint="eastAsia"/>
            <w:noProof/>
          </w:rPr>
          <w:t>系统选项</w:t>
        </w:r>
        <w:r w:rsidR="002048AB" w:rsidRPr="007F7190">
          <w:rPr>
            <w:rStyle w:val="a8"/>
            <w:noProof/>
          </w:rPr>
          <w:t>RECV_SYS_OPTION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" w:author="suntingting" w:date="2015-04-20T11:28:00Z">
        <w:r w:rsidR="002048A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27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28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"_Toc417292651"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1.3.3 </w:t>
        </w:r>
        <w:r w:rsidR="002048AB" w:rsidRPr="007F7190">
          <w:rPr>
            <w:rStyle w:val="a8"/>
            <w:rFonts w:hint="eastAsia"/>
            <w:noProof/>
          </w:rPr>
          <w:t>下行接收参数</w:t>
        </w:r>
        <w:r w:rsidR="002048AB" w:rsidRPr="007F7190">
          <w:rPr>
            <w:rStyle w:val="a8"/>
            <w:noProof/>
          </w:rPr>
          <w:t>RECV_DLRX_PARA</w:t>
        </w:r>
        <w:r w:rsidR="002048AB" w:rsidRPr="007F7190">
          <w:rPr>
            <w:rStyle w:val="a8"/>
            <w:rFonts w:hint="eastAsia"/>
            <w:noProof/>
          </w:rPr>
          <w:t>（</w:t>
        </w:r>
        <w:r w:rsidR="002048AB" w:rsidRPr="007F7190">
          <w:rPr>
            <w:rStyle w:val="a8"/>
            <w:noProof/>
          </w:rPr>
          <w:t>TBD</w:t>
        </w:r>
        <w:r w:rsidR="002048AB" w:rsidRPr="007F7190">
          <w:rPr>
            <w:rStyle w:val="a8"/>
            <w:rFonts w:hint="eastAsia"/>
            <w:noProof/>
          </w:rPr>
          <w:t>）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" w:author="suntingting" w:date="2015-04-20T11:28:00Z">
        <w:r w:rsidR="002048A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30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31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"_Toc417292652"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1.3.4 </w:t>
        </w:r>
        <w:r w:rsidR="002048AB" w:rsidRPr="007F7190">
          <w:rPr>
            <w:rStyle w:val="a8"/>
            <w:rFonts w:hint="eastAsia"/>
            <w:noProof/>
          </w:rPr>
          <w:t>邻区表参数</w:t>
        </w:r>
        <w:r w:rsidR="002048AB" w:rsidRPr="007F7190">
          <w:rPr>
            <w:rStyle w:val="a8"/>
            <w:noProof/>
          </w:rPr>
          <w:t>RECV_NC_PARA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" w:author="suntingting" w:date="2015-04-20T11:28:00Z">
        <w:r w:rsidR="002048A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33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34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"_Toc417292653"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>1.3.5 IMSI</w:t>
        </w:r>
        <w:r w:rsidR="002048AB" w:rsidRPr="007F7190">
          <w:rPr>
            <w:rStyle w:val="a8"/>
            <w:rFonts w:hint="eastAsia"/>
            <w:noProof/>
          </w:rPr>
          <w:t>库处理</w:t>
        </w:r>
        <w:r w:rsidR="002048AB" w:rsidRPr="007F7190">
          <w:rPr>
            <w:rStyle w:val="a8"/>
            <w:noProof/>
          </w:rPr>
          <w:t>RECV_IB_OPER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_Toc417292653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5" w:author="suntingting" w:date="2015-04-20T11:28:00Z">
        <w:r w:rsidR="002048A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3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37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"_Toc417292654"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1.3.6 </w:t>
        </w:r>
        <w:r w:rsidR="002048AB" w:rsidRPr="007F7190">
          <w:rPr>
            <w:rStyle w:val="a8"/>
            <w:rFonts w:hint="eastAsia"/>
            <w:noProof/>
          </w:rPr>
          <w:t>控制命令</w:t>
        </w:r>
        <w:r w:rsidR="002048AB" w:rsidRPr="007F7190">
          <w:rPr>
            <w:rStyle w:val="a8"/>
            <w:noProof/>
          </w:rPr>
          <w:t>RECV_CTRL_CMD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_Toc417292654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8" w:author="suntingting" w:date="2015-04-20T11:28:00Z">
        <w:r w:rsidR="002048A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39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40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"_Toc417292655"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1.3.7 </w:t>
        </w:r>
        <w:r w:rsidR="002048AB" w:rsidRPr="007F7190">
          <w:rPr>
            <w:rStyle w:val="a8"/>
            <w:rFonts w:hint="eastAsia"/>
            <w:noProof/>
          </w:rPr>
          <w:t>射频参数</w:t>
        </w:r>
        <w:r w:rsidR="002048AB" w:rsidRPr="007F7190">
          <w:rPr>
            <w:rStyle w:val="a8"/>
            <w:noProof/>
          </w:rPr>
          <w:t>RECV_RF_PARA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_Toc417292655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1" w:author="suntingting" w:date="2015-04-20T11:28:00Z">
        <w:r w:rsidR="002048A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42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43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"_Toc417292656"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1.3.8 </w:t>
        </w:r>
        <w:r w:rsidR="002048AB" w:rsidRPr="007F7190">
          <w:rPr>
            <w:rStyle w:val="a8"/>
            <w:rFonts w:hint="eastAsia"/>
            <w:noProof/>
          </w:rPr>
          <w:t>查询版本</w:t>
        </w:r>
        <w:r w:rsidR="002048AB" w:rsidRPr="007F7190">
          <w:rPr>
            <w:rStyle w:val="a8"/>
            <w:noProof/>
          </w:rPr>
          <w:t>RECV_QUERY_VER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_Toc417292656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4" w:author="suntingting" w:date="2015-04-20T11:28:00Z">
        <w:r w:rsidR="002048A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45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46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"_Toc417292657"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1.3.9 </w:t>
        </w:r>
        <w:r w:rsidR="002048AB" w:rsidRPr="007F7190">
          <w:rPr>
            <w:rStyle w:val="a8"/>
            <w:rFonts w:hint="eastAsia"/>
            <w:noProof/>
          </w:rPr>
          <w:t>计数清零</w:t>
        </w:r>
        <w:r w:rsidR="002048AB" w:rsidRPr="007F7190">
          <w:rPr>
            <w:rStyle w:val="a8"/>
            <w:noProof/>
          </w:rPr>
          <w:t>RECV_COUNT_ZERO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_Toc417292657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7" w:author="suntingting" w:date="2015-04-20T11:28:00Z">
        <w:r w:rsidR="002048A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48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49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"_Toc417292658"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1.3.10 </w:t>
        </w:r>
        <w:r w:rsidR="002048AB" w:rsidRPr="007F7190">
          <w:rPr>
            <w:rStyle w:val="a8"/>
            <w:rFonts w:hint="eastAsia"/>
            <w:noProof/>
          </w:rPr>
          <w:t>接收参数</w:t>
        </w:r>
        <w:r w:rsidR="002048AB" w:rsidRPr="007F7190">
          <w:rPr>
            <w:rStyle w:val="a8"/>
            <w:noProof/>
          </w:rPr>
          <w:t>RECV_RX_PARA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_Toc417292658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0" w:author="suntingting" w:date="2015-04-20T11:28:00Z">
        <w:r w:rsidR="002048A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51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52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"_Toc417292659"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1.3.11 </w:t>
        </w:r>
        <w:r w:rsidR="002048AB" w:rsidRPr="007F7190">
          <w:rPr>
            <w:rStyle w:val="a8"/>
            <w:rFonts w:hint="eastAsia"/>
            <w:noProof/>
          </w:rPr>
          <w:t>重新获取</w:t>
        </w:r>
        <w:r w:rsidR="002048AB" w:rsidRPr="007F7190">
          <w:rPr>
            <w:rStyle w:val="a8"/>
            <w:noProof/>
          </w:rPr>
          <w:t>RECV_NEW_TAC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_Toc417292659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3" w:author="suntingting" w:date="2015-04-20T11:28:00Z">
        <w:r w:rsidR="002048A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54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55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"_Toc417292660"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1.3.12 </w:t>
        </w:r>
        <w:r w:rsidR="002048AB" w:rsidRPr="007F7190">
          <w:rPr>
            <w:rStyle w:val="a8"/>
            <w:rFonts w:hint="eastAsia"/>
            <w:noProof/>
          </w:rPr>
          <w:t>获取当前参数</w:t>
        </w:r>
        <w:r w:rsidR="002048AB" w:rsidRPr="007F7190">
          <w:rPr>
            <w:rStyle w:val="a8"/>
            <w:noProof/>
          </w:rPr>
          <w:t>RECV_NOW_PARA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_Toc417292660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6" w:author="suntingting" w:date="2015-04-20T11:28:00Z">
        <w:r w:rsidR="002048A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57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58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"_Toc417292661"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1.3.13 </w:t>
        </w:r>
        <w:r w:rsidR="002048AB" w:rsidRPr="007F7190">
          <w:rPr>
            <w:rStyle w:val="a8"/>
            <w:rFonts w:hint="eastAsia"/>
            <w:noProof/>
          </w:rPr>
          <w:t>系统控制</w:t>
        </w:r>
        <w:r w:rsidR="002048AB" w:rsidRPr="007F7190">
          <w:rPr>
            <w:rStyle w:val="a8"/>
            <w:noProof/>
          </w:rPr>
          <w:t>RECV_SYS_CONTROL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_Toc417292661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9" w:author="suntingting" w:date="2015-04-20T11:28:00Z">
        <w:r w:rsidR="002048A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60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61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"_Toc417292662"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1.3.14 </w:t>
        </w:r>
        <w:r w:rsidR="002048AB" w:rsidRPr="007F7190">
          <w:rPr>
            <w:rStyle w:val="a8"/>
            <w:rFonts w:hint="eastAsia"/>
            <w:noProof/>
          </w:rPr>
          <w:t>配置系统时间</w:t>
        </w:r>
        <w:r w:rsidR="002048AB" w:rsidRPr="007F7190">
          <w:rPr>
            <w:rStyle w:val="a8"/>
            <w:noProof/>
          </w:rPr>
          <w:t>RECV_SYS_TIME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_Toc417292662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2" w:author="suntingting" w:date="2015-04-20T11:28:00Z">
        <w:r w:rsidR="002048A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63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64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"_Toc417292663"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1.3.15 </w:t>
        </w:r>
        <w:r w:rsidR="002048AB" w:rsidRPr="007F7190">
          <w:rPr>
            <w:rStyle w:val="a8"/>
            <w:rFonts w:hint="eastAsia"/>
            <w:noProof/>
          </w:rPr>
          <w:t>心跳包确认</w:t>
        </w:r>
        <w:r w:rsidR="002048AB" w:rsidRPr="007F7190">
          <w:rPr>
            <w:rStyle w:val="a8"/>
            <w:noProof/>
          </w:rPr>
          <w:t xml:space="preserve"> RECV_HEART_BEAT_CNF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_Toc417292663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5" w:author="suntingting" w:date="2015-04-20T11:28:00Z">
        <w:r w:rsidR="002048A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6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67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"_Toc417292664"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1.3.16 </w:t>
        </w:r>
        <w:r w:rsidR="002048AB" w:rsidRPr="007F7190">
          <w:rPr>
            <w:rStyle w:val="a8"/>
            <w:rFonts w:hint="eastAsia"/>
            <w:noProof/>
          </w:rPr>
          <w:t>设备自检</w:t>
        </w:r>
        <w:r w:rsidR="002048AB" w:rsidRPr="007F7190">
          <w:rPr>
            <w:rStyle w:val="a8"/>
            <w:noProof/>
          </w:rPr>
          <w:t xml:space="preserve"> RECV_SELF_CHECK</w:t>
        </w:r>
        <w:r w:rsidR="002048AB" w:rsidRPr="007F7190">
          <w:rPr>
            <w:rStyle w:val="a8"/>
            <w:rFonts w:hint="eastAsia"/>
            <w:noProof/>
          </w:rPr>
          <w:t>（</w:t>
        </w:r>
        <w:r w:rsidR="002048AB" w:rsidRPr="007F7190">
          <w:rPr>
            <w:rStyle w:val="a8"/>
            <w:noProof/>
          </w:rPr>
          <w:t>TBD</w:t>
        </w:r>
        <w:r w:rsidR="002048AB" w:rsidRPr="007F7190">
          <w:rPr>
            <w:rStyle w:val="a8"/>
            <w:rFonts w:hint="eastAsia"/>
            <w:noProof/>
          </w:rPr>
          <w:t>）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_Toc417292664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8" w:author="suntingting" w:date="2015-04-20T11:28:00Z">
        <w:r w:rsidR="002048A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69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70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"_Toc417292665"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1.3.17 </w:t>
        </w:r>
        <w:r w:rsidR="002048AB" w:rsidRPr="007F7190">
          <w:rPr>
            <w:rStyle w:val="a8"/>
            <w:rFonts w:hint="eastAsia"/>
            <w:noProof/>
          </w:rPr>
          <w:t>查询设备状态</w:t>
        </w:r>
        <w:r w:rsidR="002048AB" w:rsidRPr="007F7190">
          <w:rPr>
            <w:rStyle w:val="a8"/>
            <w:noProof/>
          </w:rPr>
          <w:t>RECV_DEV_STATE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_Toc417292665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1" w:author="suntingting" w:date="2015-04-20T11:28:00Z">
        <w:r w:rsidR="002048A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72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73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"_Toc417292666"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1.3.18 </w:t>
        </w:r>
        <w:r w:rsidR="002048AB" w:rsidRPr="007F7190">
          <w:rPr>
            <w:rStyle w:val="a8"/>
            <w:rFonts w:hint="eastAsia"/>
            <w:noProof/>
          </w:rPr>
          <w:t>风扇控制</w:t>
        </w:r>
        <w:r w:rsidR="002048AB" w:rsidRPr="007F7190">
          <w:rPr>
            <w:rStyle w:val="a8"/>
            <w:noProof/>
          </w:rPr>
          <w:t>RECV_FAN_CTRL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_Toc417292666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4" w:author="suntingting" w:date="2015-04-20T11:28:00Z">
        <w:r w:rsidR="002048A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75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76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"_Toc417292667"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1.3.19 </w:t>
        </w:r>
        <w:r w:rsidR="002048AB" w:rsidRPr="007F7190">
          <w:rPr>
            <w:rStyle w:val="a8"/>
            <w:rFonts w:hint="eastAsia"/>
            <w:noProof/>
          </w:rPr>
          <w:t>升级命令</w:t>
        </w:r>
        <w:r w:rsidR="002048AB" w:rsidRPr="007F7190">
          <w:rPr>
            <w:rStyle w:val="a8"/>
            <w:noProof/>
          </w:rPr>
          <w:t>RECV_UPDATE_CMD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_Toc417292667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7" w:author="suntingting" w:date="2015-04-20T11:28:00Z">
        <w:r w:rsidR="002048A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10"/>
        <w:tabs>
          <w:tab w:val="right" w:leader="dot" w:pos="9062"/>
        </w:tabs>
        <w:spacing w:before="156" w:after="156"/>
        <w:ind w:firstLine="480"/>
        <w:rPr>
          <w:ins w:id="78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79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"_Toc417292668"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 </w:t>
        </w:r>
        <w:r w:rsidR="002048AB" w:rsidRPr="007F7190">
          <w:rPr>
            <w:rStyle w:val="a8"/>
            <w:rFonts w:hint="eastAsia"/>
            <w:noProof/>
          </w:rPr>
          <w:t>设备发送消息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_Toc417292668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0" w:author="suntingting" w:date="2015-04-20T11:28:00Z">
        <w:r w:rsidR="002048A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20"/>
        <w:tabs>
          <w:tab w:val="right" w:leader="dot" w:pos="9062"/>
        </w:tabs>
        <w:spacing w:before="156" w:after="156"/>
        <w:ind w:left="480" w:firstLine="480"/>
        <w:rPr>
          <w:ins w:id="81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82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"_Toc417292669"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2.1 </w:t>
        </w:r>
        <w:r w:rsidR="002048AB" w:rsidRPr="007F7190">
          <w:rPr>
            <w:rStyle w:val="a8"/>
            <w:rFonts w:hint="eastAsia"/>
            <w:noProof/>
          </w:rPr>
          <w:t>消息格式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_Toc417292669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3" w:author="suntingting" w:date="2015-04-20T11:28:00Z">
        <w:r w:rsidR="002048A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20"/>
        <w:tabs>
          <w:tab w:val="right" w:leader="dot" w:pos="9062"/>
        </w:tabs>
        <w:spacing w:before="156" w:after="156"/>
        <w:ind w:left="480" w:firstLine="480"/>
        <w:rPr>
          <w:ins w:id="84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85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"_Toc417292670"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2.2 </w:t>
        </w:r>
        <w:r w:rsidR="002048AB" w:rsidRPr="007F7190">
          <w:rPr>
            <w:rStyle w:val="a8"/>
            <w:rFonts w:hint="eastAsia"/>
            <w:noProof/>
          </w:rPr>
          <w:t>消息类型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_Toc417292670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6" w:author="suntingting" w:date="2015-04-20T11:28:00Z">
        <w:r w:rsidR="002048A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20"/>
        <w:tabs>
          <w:tab w:val="right" w:leader="dot" w:pos="9062"/>
        </w:tabs>
        <w:spacing w:before="156" w:after="156"/>
        <w:ind w:left="480" w:firstLine="480"/>
        <w:rPr>
          <w:ins w:id="87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88" w:author="suntingting" w:date="2015-04-20T11:28:00Z">
        <w:r w:rsidRPr="007F7190">
          <w:rPr>
            <w:rStyle w:val="a8"/>
            <w:noProof/>
          </w:rPr>
          <w:lastRenderedPageBreak/>
          <w:fldChar w:fldCharType="begin"/>
        </w:r>
        <w:r w:rsidR="002048AB">
          <w:rPr>
            <w:noProof/>
          </w:rPr>
          <w:instrText>HYPERLINK \l "_Toc417292671"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 </w:t>
        </w:r>
        <w:r w:rsidR="002048AB" w:rsidRPr="007F7190">
          <w:rPr>
            <w:rStyle w:val="a8"/>
            <w:rFonts w:hint="eastAsia"/>
            <w:noProof/>
          </w:rPr>
          <w:t>消息结构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_Toc417292671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9" w:author="suntingting" w:date="2015-04-20T11:28:00Z">
        <w:r w:rsidR="002048A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90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91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"_Toc417292672"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2.3.1 </w:t>
        </w:r>
        <w:r w:rsidR="002048AB" w:rsidRPr="007F7190">
          <w:rPr>
            <w:rStyle w:val="a8"/>
            <w:rFonts w:hint="eastAsia"/>
            <w:noProof/>
          </w:rPr>
          <w:t>打印信息</w:t>
        </w:r>
        <w:r w:rsidR="002048AB" w:rsidRPr="007F7190">
          <w:rPr>
            <w:rStyle w:val="a8"/>
            <w:noProof/>
          </w:rPr>
          <w:t>SEND_PRINT_INFO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_Toc417292672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2" w:author="suntingting" w:date="2015-04-20T11:28:00Z">
        <w:r w:rsidR="002048A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93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94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"_Toc417292673"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2.3.2 </w:t>
        </w:r>
        <w:r w:rsidR="002048AB" w:rsidRPr="007F7190">
          <w:rPr>
            <w:rStyle w:val="a8"/>
            <w:rFonts w:hint="eastAsia"/>
            <w:noProof/>
          </w:rPr>
          <w:t>心跳包</w:t>
        </w:r>
        <w:r w:rsidR="002048AB" w:rsidRPr="007F7190">
          <w:rPr>
            <w:rStyle w:val="a8"/>
            <w:noProof/>
          </w:rPr>
          <w:t>SEND_HEART_BEAT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_Toc417292673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5" w:author="suntingting" w:date="2015-04-20T11:28:00Z">
        <w:r w:rsidR="002048A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9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97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"_Toc417292674"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2.3.3 </w:t>
        </w:r>
        <w:r w:rsidR="002048AB" w:rsidRPr="007F7190">
          <w:rPr>
            <w:rStyle w:val="a8"/>
            <w:rFonts w:hint="eastAsia"/>
            <w:noProof/>
          </w:rPr>
          <w:t>用户设备信息</w:t>
        </w:r>
        <w:r w:rsidR="002048AB" w:rsidRPr="007F7190">
          <w:rPr>
            <w:rStyle w:val="a8"/>
            <w:noProof/>
          </w:rPr>
          <w:t>SEND_UE_INFO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_Toc417292674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8" w:author="suntingting" w:date="2015-04-20T11:28:00Z">
        <w:r w:rsidR="002048A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99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00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"_Toc417292675"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2.3.4 </w:t>
        </w:r>
        <w:r w:rsidR="002048AB" w:rsidRPr="007F7190">
          <w:rPr>
            <w:rStyle w:val="a8"/>
            <w:rFonts w:hint="eastAsia"/>
            <w:noProof/>
          </w:rPr>
          <w:t>请求确认</w:t>
        </w:r>
        <w:r w:rsidR="002048AB" w:rsidRPr="007F7190">
          <w:rPr>
            <w:rStyle w:val="a8"/>
            <w:noProof/>
          </w:rPr>
          <w:t>SEND_REQ_CNF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_Toc417292675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1" w:author="suntingting" w:date="2015-04-20T11:28:00Z">
        <w:r w:rsidR="002048A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102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03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"_Toc417292676"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2.3.5 </w:t>
        </w:r>
        <w:r w:rsidR="002048AB" w:rsidRPr="007F7190">
          <w:rPr>
            <w:rStyle w:val="a8"/>
            <w:rFonts w:hint="eastAsia"/>
            <w:noProof/>
          </w:rPr>
          <w:t>返回当前参数</w:t>
        </w:r>
        <w:r w:rsidR="002048AB" w:rsidRPr="007F7190">
          <w:rPr>
            <w:rStyle w:val="a8"/>
            <w:noProof/>
          </w:rPr>
          <w:t>SEND_NOW_PARA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_Toc417292676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4" w:author="suntingting" w:date="2015-04-20T11:28:00Z">
        <w:r w:rsidR="002048A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105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06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"_Toc417292677"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2.3.6 </w:t>
        </w:r>
        <w:r w:rsidR="002048AB" w:rsidRPr="007F7190">
          <w:rPr>
            <w:rStyle w:val="a8"/>
            <w:rFonts w:hint="eastAsia"/>
            <w:noProof/>
          </w:rPr>
          <w:t>寻呼</w:t>
        </w:r>
        <w:r w:rsidR="002048AB" w:rsidRPr="007F7190">
          <w:rPr>
            <w:rStyle w:val="a8"/>
            <w:noProof/>
          </w:rPr>
          <w:t>UE</w:t>
        </w:r>
        <w:r w:rsidR="002048AB" w:rsidRPr="007F7190">
          <w:rPr>
            <w:rStyle w:val="a8"/>
            <w:rFonts w:hint="eastAsia"/>
            <w:noProof/>
          </w:rPr>
          <w:t>发射功率</w:t>
        </w:r>
        <w:r w:rsidR="002048AB" w:rsidRPr="007F7190">
          <w:rPr>
            <w:rStyle w:val="a8"/>
            <w:noProof/>
          </w:rPr>
          <w:t>SEND_PAGING_PWR</w:t>
        </w:r>
        <w:r w:rsidR="002048AB" w:rsidRPr="007F7190">
          <w:rPr>
            <w:rStyle w:val="a8"/>
            <w:rFonts w:hint="eastAsia"/>
            <w:noProof/>
          </w:rPr>
          <w:t>（</w:t>
        </w:r>
        <w:r w:rsidR="002048AB" w:rsidRPr="007F7190">
          <w:rPr>
            <w:rStyle w:val="a8"/>
            <w:noProof/>
          </w:rPr>
          <w:t>TBD</w:t>
        </w:r>
        <w:r w:rsidR="002048AB" w:rsidRPr="007F7190">
          <w:rPr>
            <w:rStyle w:val="a8"/>
            <w:rFonts w:hint="eastAsia"/>
            <w:noProof/>
          </w:rPr>
          <w:t>）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_Toc417292677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7" w:author="suntingting" w:date="2015-04-20T11:28:00Z">
        <w:r w:rsidR="002048A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108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09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"_Toc417292678"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2.3.7 </w:t>
        </w:r>
        <w:r w:rsidR="002048AB" w:rsidRPr="007F7190">
          <w:rPr>
            <w:rStyle w:val="a8"/>
            <w:rFonts w:hint="eastAsia"/>
            <w:noProof/>
          </w:rPr>
          <w:t>返回频点信息</w:t>
        </w:r>
        <w:r w:rsidR="002048AB" w:rsidRPr="007F7190">
          <w:rPr>
            <w:rStyle w:val="a8"/>
            <w:noProof/>
          </w:rPr>
          <w:t>SEND_FREQ</w:t>
        </w:r>
        <w:r w:rsidR="002048AB" w:rsidRPr="007F7190">
          <w:rPr>
            <w:rStyle w:val="a8"/>
            <w:rFonts w:hint="eastAsia"/>
            <w:noProof/>
          </w:rPr>
          <w:t>（</w:t>
        </w:r>
        <w:r w:rsidR="002048AB" w:rsidRPr="007F7190">
          <w:rPr>
            <w:rStyle w:val="a8"/>
            <w:noProof/>
          </w:rPr>
          <w:t>TBD</w:t>
        </w:r>
        <w:r w:rsidR="002048AB" w:rsidRPr="007F7190">
          <w:rPr>
            <w:rStyle w:val="a8"/>
            <w:rFonts w:hint="eastAsia"/>
            <w:noProof/>
          </w:rPr>
          <w:t>）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_Toc417292678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0" w:author="suntingting" w:date="2015-04-20T11:28:00Z">
        <w:r w:rsidR="002048A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111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12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"_Toc417292679"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>2.3.8 OM</w:t>
        </w:r>
        <w:r w:rsidR="002048AB" w:rsidRPr="007F7190">
          <w:rPr>
            <w:rStyle w:val="a8"/>
            <w:rFonts w:hint="eastAsia"/>
            <w:noProof/>
          </w:rPr>
          <w:t>信息</w:t>
        </w:r>
        <w:r w:rsidR="002048AB" w:rsidRPr="007F7190">
          <w:rPr>
            <w:rStyle w:val="a8"/>
            <w:noProof/>
          </w:rPr>
          <w:t xml:space="preserve"> SEND_OM_INFO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_Toc417292679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3" w:author="suntingting" w:date="2015-04-20T11:28:00Z">
        <w:r w:rsidR="002048A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114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15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"_Toc417292680"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2.3.9 </w:t>
        </w:r>
        <w:r w:rsidR="002048AB" w:rsidRPr="007F7190">
          <w:rPr>
            <w:rStyle w:val="a8"/>
            <w:rFonts w:hint="eastAsia"/>
            <w:noProof/>
          </w:rPr>
          <w:t>版本信息</w:t>
        </w:r>
        <w:r w:rsidR="002048AB" w:rsidRPr="007F7190">
          <w:rPr>
            <w:rStyle w:val="a8"/>
            <w:noProof/>
          </w:rPr>
          <w:t>SEND_DEV_VERSION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_Toc417292680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6" w:author="suntingting" w:date="2015-04-20T11:28:00Z">
        <w:r w:rsidR="002048A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117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18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"_Toc417292681"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2.3.10 </w:t>
        </w:r>
        <w:r w:rsidR="002048AB" w:rsidRPr="007F7190">
          <w:rPr>
            <w:rStyle w:val="a8"/>
            <w:rFonts w:hint="eastAsia"/>
            <w:noProof/>
          </w:rPr>
          <w:t>自检结果</w:t>
        </w:r>
        <w:r w:rsidR="002048AB" w:rsidRPr="007F7190">
          <w:rPr>
            <w:rStyle w:val="a8"/>
            <w:noProof/>
          </w:rPr>
          <w:t xml:space="preserve"> SEND_CHECK_RESULT</w:t>
        </w:r>
        <w:r w:rsidR="002048AB" w:rsidRPr="007F7190">
          <w:rPr>
            <w:rStyle w:val="a8"/>
            <w:rFonts w:hint="eastAsia"/>
            <w:noProof/>
          </w:rPr>
          <w:t>（</w:t>
        </w:r>
        <w:r w:rsidR="002048AB" w:rsidRPr="007F7190">
          <w:rPr>
            <w:rStyle w:val="a8"/>
            <w:noProof/>
          </w:rPr>
          <w:t>TBD</w:t>
        </w:r>
        <w:r w:rsidR="002048AB" w:rsidRPr="007F7190">
          <w:rPr>
            <w:rStyle w:val="a8"/>
            <w:rFonts w:hint="eastAsia"/>
            <w:noProof/>
          </w:rPr>
          <w:t>）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_Toc417292681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9" w:author="suntingting" w:date="2015-04-20T11:28:00Z">
        <w:r w:rsidR="002048A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120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21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"_Toc417292682"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2.3.11 </w:t>
        </w:r>
        <w:r w:rsidR="002048AB" w:rsidRPr="007F7190">
          <w:rPr>
            <w:rStyle w:val="a8"/>
            <w:rFonts w:hint="eastAsia"/>
            <w:noProof/>
          </w:rPr>
          <w:t>上报</w:t>
        </w:r>
        <w:r w:rsidR="002048AB" w:rsidRPr="007F7190">
          <w:rPr>
            <w:rStyle w:val="a8"/>
            <w:noProof/>
          </w:rPr>
          <w:t>Lac</w:t>
        </w:r>
        <w:r w:rsidR="002048AB" w:rsidRPr="007F7190">
          <w:rPr>
            <w:rStyle w:val="a8"/>
            <w:rFonts w:hint="eastAsia"/>
            <w:noProof/>
          </w:rPr>
          <w:t>号改变</w:t>
        </w:r>
        <w:r w:rsidR="002048AB" w:rsidRPr="007F7190">
          <w:rPr>
            <w:rStyle w:val="a8"/>
            <w:noProof/>
          </w:rPr>
          <w:t xml:space="preserve"> SEND_NEW_LAC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_Toc417292682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2" w:author="suntingting" w:date="2015-04-20T11:28:00Z">
        <w:r w:rsidR="002048A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3B5E99" w:rsidRDefault="003C577A">
      <w:pPr>
        <w:pStyle w:val="30"/>
        <w:tabs>
          <w:tab w:val="right" w:leader="dot" w:pos="9062"/>
        </w:tabs>
        <w:spacing w:before="156" w:after="156"/>
        <w:ind w:left="960" w:firstLine="480"/>
        <w:rPr>
          <w:ins w:id="123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ins w:id="124" w:author="suntingting" w:date="2015-04-20T11:28:00Z">
        <w:r w:rsidRPr="007F7190">
          <w:rPr>
            <w:rStyle w:val="a8"/>
            <w:noProof/>
          </w:rPr>
          <w:fldChar w:fldCharType="begin"/>
        </w:r>
        <w:r w:rsidR="002048AB">
          <w:rPr>
            <w:noProof/>
          </w:rPr>
          <w:instrText>HYPERLINK \l "_Toc417292683"</w:instrText>
        </w:r>
        <w:r w:rsidRPr="007F7190">
          <w:rPr>
            <w:rStyle w:val="a8"/>
            <w:noProof/>
          </w:rPr>
          <w:fldChar w:fldCharType="separate"/>
        </w:r>
        <w:r w:rsidR="002048AB" w:rsidRPr="007F7190">
          <w:rPr>
            <w:rStyle w:val="a8"/>
            <w:noProof/>
          </w:rPr>
          <w:t xml:space="preserve">2.3.12 </w:t>
        </w:r>
        <w:r w:rsidR="002048AB" w:rsidRPr="007F7190">
          <w:rPr>
            <w:rStyle w:val="a8"/>
            <w:rFonts w:hint="eastAsia"/>
            <w:noProof/>
          </w:rPr>
          <w:t>设备状态参数</w:t>
        </w:r>
        <w:r w:rsidR="002048AB" w:rsidRPr="007F7190">
          <w:rPr>
            <w:rStyle w:val="a8"/>
            <w:noProof/>
          </w:rPr>
          <w:t xml:space="preserve"> SEND_DEV_STATE</w:t>
        </w:r>
        <w:r w:rsidR="00204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48AB">
          <w:rPr>
            <w:noProof/>
            <w:webHidden/>
          </w:rPr>
          <w:instrText xml:space="preserve"> PAGEREF _Toc417292683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5" w:author="suntingting" w:date="2015-04-20T11:28:00Z">
        <w:r w:rsidR="002048A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7F7190">
          <w:rPr>
            <w:rStyle w:val="a8"/>
            <w:noProof/>
          </w:rPr>
          <w:fldChar w:fldCharType="end"/>
        </w:r>
      </w:ins>
    </w:p>
    <w:p w:rsidR="00A73E81" w:rsidDel="002048AB" w:rsidRDefault="003C577A" w:rsidP="00A73E81">
      <w:pPr>
        <w:pStyle w:val="10"/>
        <w:tabs>
          <w:tab w:val="right" w:leader="dot" w:pos="9062"/>
        </w:tabs>
        <w:spacing w:before="156" w:after="156"/>
        <w:ind w:firstLine="480"/>
        <w:rPr>
          <w:del w:id="12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27" w:author="suntingting" w:date="2015-04-20T11:28:00Z">
        <w:r w:rsidRPr="003C577A">
          <w:rPr>
            <w:rFonts w:hint="eastAsia"/>
            <w:rPrChange w:id="128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目录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</w:delText>
        </w:r>
      </w:del>
    </w:p>
    <w:p w:rsidR="00A73E81" w:rsidDel="002048AB" w:rsidRDefault="003C577A" w:rsidP="00A73E81">
      <w:pPr>
        <w:pStyle w:val="10"/>
        <w:tabs>
          <w:tab w:val="right" w:leader="dot" w:pos="9062"/>
        </w:tabs>
        <w:spacing w:before="156" w:after="156"/>
        <w:ind w:firstLine="480"/>
        <w:rPr>
          <w:del w:id="129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30" w:author="suntingting" w:date="2015-04-20T11:28:00Z">
        <w:r w:rsidRPr="003C577A">
          <w:rPr>
            <w:rFonts w:hint="eastAsia"/>
            <w:rPrChange w:id="131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文档修订历史记录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3</w:delText>
        </w:r>
      </w:del>
    </w:p>
    <w:p w:rsidR="00A73E81" w:rsidDel="002048AB" w:rsidRDefault="003C577A" w:rsidP="00A73E81">
      <w:pPr>
        <w:pStyle w:val="10"/>
        <w:tabs>
          <w:tab w:val="right" w:leader="dot" w:pos="9062"/>
        </w:tabs>
        <w:spacing w:before="156" w:after="156"/>
        <w:ind w:firstLine="480"/>
        <w:rPr>
          <w:del w:id="132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33" w:author="suntingting" w:date="2015-04-20T11:28:00Z">
        <w:r w:rsidRPr="003C577A">
          <w:rPr>
            <w:rPrChange w:id="134" w:author="suntingting" w:date="2015-04-20T11:28:00Z">
              <w:rPr>
                <w:rStyle w:val="a8"/>
                <w:noProof/>
              </w:rPr>
            </w:rPrChange>
          </w:rPr>
          <w:delText xml:space="preserve">1 </w:delText>
        </w:r>
        <w:r w:rsidRPr="003C577A">
          <w:rPr>
            <w:rFonts w:hint="eastAsia"/>
            <w:rPrChange w:id="135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设备接收消息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4</w:delText>
        </w:r>
      </w:del>
    </w:p>
    <w:p w:rsidR="00A73E81" w:rsidDel="002048AB" w:rsidRDefault="003C577A" w:rsidP="00A73E81">
      <w:pPr>
        <w:pStyle w:val="20"/>
        <w:tabs>
          <w:tab w:val="right" w:leader="dot" w:pos="9062"/>
        </w:tabs>
        <w:spacing w:before="156" w:after="156"/>
        <w:ind w:left="480" w:firstLine="480"/>
        <w:rPr>
          <w:del w:id="13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37" w:author="suntingting" w:date="2015-04-20T11:28:00Z">
        <w:r w:rsidRPr="003C577A">
          <w:rPr>
            <w:rPrChange w:id="138" w:author="suntingting" w:date="2015-04-20T11:28:00Z">
              <w:rPr>
                <w:rStyle w:val="a8"/>
                <w:noProof/>
              </w:rPr>
            </w:rPrChange>
          </w:rPr>
          <w:delText xml:space="preserve">1.1 </w:delText>
        </w:r>
        <w:r w:rsidRPr="003C577A">
          <w:rPr>
            <w:rFonts w:hint="eastAsia"/>
            <w:rPrChange w:id="139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消息格式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4</w:delText>
        </w:r>
      </w:del>
    </w:p>
    <w:p w:rsidR="00A73E81" w:rsidDel="002048AB" w:rsidRDefault="003C577A" w:rsidP="00A73E81">
      <w:pPr>
        <w:pStyle w:val="20"/>
        <w:tabs>
          <w:tab w:val="right" w:leader="dot" w:pos="9062"/>
        </w:tabs>
        <w:spacing w:before="156" w:after="156"/>
        <w:ind w:left="480" w:firstLine="480"/>
        <w:rPr>
          <w:del w:id="140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41" w:author="suntingting" w:date="2015-04-20T11:28:00Z">
        <w:r w:rsidRPr="003C577A">
          <w:rPr>
            <w:rPrChange w:id="142" w:author="suntingting" w:date="2015-04-20T11:28:00Z">
              <w:rPr>
                <w:rStyle w:val="a8"/>
                <w:noProof/>
              </w:rPr>
            </w:rPrChange>
          </w:rPr>
          <w:delText xml:space="preserve">1.2 </w:delText>
        </w:r>
        <w:r w:rsidRPr="003C577A">
          <w:rPr>
            <w:rFonts w:hint="eastAsia"/>
            <w:rPrChange w:id="143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消息类型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4</w:delText>
        </w:r>
      </w:del>
    </w:p>
    <w:p w:rsidR="00A73E81" w:rsidDel="002048AB" w:rsidRDefault="003C577A" w:rsidP="00A73E81">
      <w:pPr>
        <w:pStyle w:val="20"/>
        <w:tabs>
          <w:tab w:val="right" w:leader="dot" w:pos="9062"/>
        </w:tabs>
        <w:spacing w:before="156" w:after="156"/>
        <w:ind w:left="480" w:firstLine="480"/>
        <w:rPr>
          <w:del w:id="144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45" w:author="suntingting" w:date="2015-04-20T11:28:00Z">
        <w:r w:rsidRPr="003C577A">
          <w:rPr>
            <w:rPrChange w:id="146" w:author="suntingting" w:date="2015-04-20T11:28:00Z">
              <w:rPr>
                <w:rStyle w:val="a8"/>
                <w:noProof/>
              </w:rPr>
            </w:rPrChange>
          </w:rPr>
          <w:delText xml:space="preserve">1.3 </w:delText>
        </w:r>
        <w:r w:rsidRPr="003C577A">
          <w:rPr>
            <w:rFonts w:hint="eastAsia"/>
            <w:rPrChange w:id="147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消息结构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4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148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49" w:author="suntingting" w:date="2015-04-20T11:28:00Z">
        <w:r w:rsidRPr="003C577A">
          <w:rPr>
            <w:rPrChange w:id="150" w:author="suntingting" w:date="2015-04-20T11:28:00Z">
              <w:rPr>
                <w:rStyle w:val="a8"/>
                <w:noProof/>
              </w:rPr>
            </w:rPrChange>
          </w:rPr>
          <w:delText xml:space="preserve">1.3.1 </w:delText>
        </w:r>
        <w:r w:rsidRPr="003C577A">
          <w:rPr>
            <w:rFonts w:hint="eastAsia"/>
            <w:rPrChange w:id="151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系统参数</w:delText>
        </w:r>
        <w:r w:rsidRPr="003C577A">
          <w:rPr>
            <w:rPrChange w:id="152" w:author="suntingting" w:date="2015-04-20T11:28:00Z">
              <w:rPr>
                <w:rStyle w:val="a8"/>
                <w:noProof/>
              </w:rPr>
            </w:rPrChange>
          </w:rPr>
          <w:delText>RECV_SYS_PARA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4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153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54" w:author="suntingting" w:date="2015-04-20T11:28:00Z">
        <w:r w:rsidRPr="003C577A">
          <w:rPr>
            <w:rPrChange w:id="155" w:author="suntingting" w:date="2015-04-20T11:28:00Z">
              <w:rPr>
                <w:rStyle w:val="a8"/>
                <w:noProof/>
              </w:rPr>
            </w:rPrChange>
          </w:rPr>
          <w:delText xml:space="preserve">1.3.2 </w:delText>
        </w:r>
        <w:r w:rsidRPr="003C577A">
          <w:rPr>
            <w:rFonts w:hint="eastAsia"/>
            <w:rPrChange w:id="156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系统选项</w:delText>
        </w:r>
        <w:r w:rsidRPr="003C577A">
          <w:rPr>
            <w:rPrChange w:id="157" w:author="suntingting" w:date="2015-04-20T11:28:00Z">
              <w:rPr>
                <w:rStyle w:val="a8"/>
                <w:noProof/>
              </w:rPr>
            </w:rPrChange>
          </w:rPr>
          <w:delText>RECV_SYS_OPTION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6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158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59" w:author="suntingting" w:date="2015-04-20T11:28:00Z">
        <w:r w:rsidRPr="003C577A">
          <w:rPr>
            <w:rPrChange w:id="160" w:author="suntingting" w:date="2015-04-20T11:28:00Z">
              <w:rPr>
                <w:rStyle w:val="a8"/>
                <w:noProof/>
              </w:rPr>
            </w:rPrChange>
          </w:rPr>
          <w:delText xml:space="preserve">1.3.3 </w:delText>
        </w:r>
        <w:r w:rsidRPr="003C577A">
          <w:rPr>
            <w:rFonts w:hint="eastAsia"/>
            <w:rPrChange w:id="161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下行接收参数</w:delText>
        </w:r>
        <w:r w:rsidRPr="003C577A">
          <w:rPr>
            <w:rPrChange w:id="162" w:author="suntingting" w:date="2015-04-20T11:28:00Z">
              <w:rPr>
                <w:rStyle w:val="a8"/>
                <w:noProof/>
              </w:rPr>
            </w:rPrChange>
          </w:rPr>
          <w:delText>RECV_DLRX_PARA</w:delText>
        </w:r>
        <w:r w:rsidRPr="003C577A">
          <w:rPr>
            <w:rFonts w:hint="eastAsia"/>
            <w:rPrChange w:id="163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（</w:delText>
        </w:r>
        <w:r w:rsidRPr="003C577A">
          <w:rPr>
            <w:rPrChange w:id="164" w:author="suntingting" w:date="2015-04-20T11:28:00Z">
              <w:rPr>
                <w:rStyle w:val="a8"/>
                <w:noProof/>
              </w:rPr>
            </w:rPrChange>
          </w:rPr>
          <w:delText>TBD</w:delText>
        </w:r>
        <w:r w:rsidRPr="003C577A">
          <w:rPr>
            <w:rFonts w:hint="eastAsia"/>
            <w:rPrChange w:id="165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）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7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16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67" w:author="suntingting" w:date="2015-04-20T11:28:00Z">
        <w:r w:rsidRPr="003C577A">
          <w:rPr>
            <w:rPrChange w:id="168" w:author="suntingting" w:date="2015-04-20T11:28:00Z">
              <w:rPr>
                <w:rStyle w:val="a8"/>
                <w:noProof/>
              </w:rPr>
            </w:rPrChange>
          </w:rPr>
          <w:delText xml:space="preserve">1.3.4 </w:delText>
        </w:r>
        <w:r w:rsidRPr="003C577A">
          <w:rPr>
            <w:rFonts w:hint="eastAsia"/>
            <w:rPrChange w:id="169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邻区表参数</w:delText>
        </w:r>
        <w:r w:rsidRPr="003C577A">
          <w:rPr>
            <w:rPrChange w:id="170" w:author="suntingting" w:date="2015-04-20T11:28:00Z">
              <w:rPr>
                <w:rStyle w:val="a8"/>
                <w:noProof/>
              </w:rPr>
            </w:rPrChange>
          </w:rPr>
          <w:delText>RECV_NC_PARA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7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171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72" w:author="suntingting" w:date="2015-04-20T11:28:00Z">
        <w:r w:rsidRPr="003C577A">
          <w:rPr>
            <w:rPrChange w:id="173" w:author="suntingting" w:date="2015-04-20T11:28:00Z">
              <w:rPr>
                <w:rStyle w:val="a8"/>
                <w:noProof/>
              </w:rPr>
            </w:rPrChange>
          </w:rPr>
          <w:delText>1.3.5 IMSI</w:delText>
        </w:r>
        <w:r w:rsidRPr="003C577A">
          <w:rPr>
            <w:rFonts w:hint="eastAsia"/>
            <w:rPrChange w:id="174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库处理</w:delText>
        </w:r>
        <w:r w:rsidRPr="003C577A">
          <w:rPr>
            <w:rPrChange w:id="175" w:author="suntingting" w:date="2015-04-20T11:28:00Z">
              <w:rPr>
                <w:rStyle w:val="a8"/>
                <w:noProof/>
              </w:rPr>
            </w:rPrChange>
          </w:rPr>
          <w:delText>RECV_IB_OPER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8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17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77" w:author="suntingting" w:date="2015-04-20T11:28:00Z">
        <w:r w:rsidRPr="003C577A">
          <w:rPr>
            <w:rPrChange w:id="178" w:author="suntingting" w:date="2015-04-20T11:28:00Z">
              <w:rPr>
                <w:rStyle w:val="a8"/>
                <w:noProof/>
              </w:rPr>
            </w:rPrChange>
          </w:rPr>
          <w:delText xml:space="preserve">1.3.6 </w:delText>
        </w:r>
        <w:r w:rsidRPr="003C577A">
          <w:rPr>
            <w:rFonts w:hint="eastAsia"/>
            <w:rPrChange w:id="179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控制命令</w:delText>
        </w:r>
        <w:r w:rsidRPr="003C577A">
          <w:rPr>
            <w:rPrChange w:id="180" w:author="suntingting" w:date="2015-04-20T11:28:00Z">
              <w:rPr>
                <w:rStyle w:val="a8"/>
                <w:noProof/>
              </w:rPr>
            </w:rPrChange>
          </w:rPr>
          <w:delText>RECV_CTRL_CMD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9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181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82" w:author="suntingting" w:date="2015-04-20T11:28:00Z">
        <w:r w:rsidRPr="003C577A">
          <w:rPr>
            <w:rPrChange w:id="183" w:author="suntingting" w:date="2015-04-20T11:28:00Z">
              <w:rPr>
                <w:rStyle w:val="a8"/>
                <w:noProof/>
              </w:rPr>
            </w:rPrChange>
          </w:rPr>
          <w:delText xml:space="preserve">1.3.7 </w:delText>
        </w:r>
        <w:r w:rsidRPr="003C577A">
          <w:rPr>
            <w:rFonts w:hint="eastAsia"/>
            <w:rPrChange w:id="184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射频参数</w:delText>
        </w:r>
        <w:r w:rsidRPr="003C577A">
          <w:rPr>
            <w:rPrChange w:id="185" w:author="suntingting" w:date="2015-04-20T11:28:00Z">
              <w:rPr>
                <w:rStyle w:val="a8"/>
                <w:noProof/>
              </w:rPr>
            </w:rPrChange>
          </w:rPr>
          <w:delText>RECV_RF_PARA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9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18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87" w:author="suntingting" w:date="2015-04-20T11:28:00Z">
        <w:r w:rsidRPr="003C577A">
          <w:rPr>
            <w:rPrChange w:id="188" w:author="suntingting" w:date="2015-04-20T11:28:00Z">
              <w:rPr>
                <w:rStyle w:val="a8"/>
                <w:noProof/>
              </w:rPr>
            </w:rPrChange>
          </w:rPr>
          <w:delText xml:space="preserve">1.3.8 </w:delText>
        </w:r>
        <w:r w:rsidRPr="003C577A">
          <w:rPr>
            <w:rFonts w:hint="eastAsia"/>
            <w:rPrChange w:id="189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查询版本</w:delText>
        </w:r>
        <w:r w:rsidRPr="003C577A">
          <w:rPr>
            <w:rPrChange w:id="190" w:author="suntingting" w:date="2015-04-20T11:28:00Z">
              <w:rPr>
                <w:rStyle w:val="a8"/>
                <w:noProof/>
              </w:rPr>
            </w:rPrChange>
          </w:rPr>
          <w:delText>RECV_QUERY_VER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10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191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92" w:author="suntingting" w:date="2015-04-20T11:28:00Z">
        <w:r w:rsidRPr="003C577A">
          <w:rPr>
            <w:rPrChange w:id="193" w:author="suntingting" w:date="2015-04-20T11:28:00Z">
              <w:rPr>
                <w:rStyle w:val="a8"/>
                <w:noProof/>
              </w:rPr>
            </w:rPrChange>
          </w:rPr>
          <w:delText xml:space="preserve">1.3.9 </w:delText>
        </w:r>
        <w:r w:rsidRPr="003C577A">
          <w:rPr>
            <w:rFonts w:hint="eastAsia"/>
            <w:rPrChange w:id="194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计数清零</w:delText>
        </w:r>
        <w:r w:rsidRPr="003C577A">
          <w:rPr>
            <w:rPrChange w:id="195" w:author="suntingting" w:date="2015-04-20T11:28:00Z">
              <w:rPr>
                <w:rStyle w:val="a8"/>
                <w:noProof/>
              </w:rPr>
            </w:rPrChange>
          </w:rPr>
          <w:delText>RECV_COUNT_ZERO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10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19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197" w:author="suntingting" w:date="2015-04-20T11:28:00Z">
        <w:r w:rsidRPr="003C577A">
          <w:rPr>
            <w:rPrChange w:id="198" w:author="suntingting" w:date="2015-04-20T11:28:00Z">
              <w:rPr>
                <w:rStyle w:val="a8"/>
                <w:noProof/>
              </w:rPr>
            </w:rPrChange>
          </w:rPr>
          <w:delText xml:space="preserve">1.3.10 </w:delText>
        </w:r>
        <w:r w:rsidRPr="003C577A">
          <w:rPr>
            <w:rFonts w:hint="eastAsia"/>
            <w:rPrChange w:id="199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接收参数</w:delText>
        </w:r>
        <w:r w:rsidRPr="003C577A">
          <w:rPr>
            <w:rPrChange w:id="200" w:author="suntingting" w:date="2015-04-20T11:28:00Z">
              <w:rPr>
                <w:rStyle w:val="a8"/>
                <w:noProof/>
              </w:rPr>
            </w:rPrChange>
          </w:rPr>
          <w:delText>RECV_RX_PARA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10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01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02" w:author="suntingting" w:date="2015-04-20T11:28:00Z">
        <w:r w:rsidRPr="003C577A">
          <w:rPr>
            <w:rPrChange w:id="203" w:author="suntingting" w:date="2015-04-20T11:28:00Z">
              <w:rPr>
                <w:rStyle w:val="a8"/>
                <w:noProof/>
              </w:rPr>
            </w:rPrChange>
          </w:rPr>
          <w:delText xml:space="preserve">1.3.11 </w:delText>
        </w:r>
        <w:r w:rsidRPr="003C577A">
          <w:rPr>
            <w:rFonts w:hint="eastAsia"/>
            <w:rPrChange w:id="204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重新获取</w:delText>
        </w:r>
        <w:r w:rsidRPr="003C577A">
          <w:rPr>
            <w:rPrChange w:id="205" w:author="suntingting" w:date="2015-04-20T11:28:00Z">
              <w:rPr>
                <w:rStyle w:val="a8"/>
                <w:noProof/>
              </w:rPr>
            </w:rPrChange>
          </w:rPr>
          <w:delText>RECV_NEW_LAC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10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0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07" w:author="suntingting" w:date="2015-04-20T11:28:00Z">
        <w:r w:rsidRPr="003C577A">
          <w:rPr>
            <w:rPrChange w:id="208" w:author="suntingting" w:date="2015-04-20T11:28:00Z">
              <w:rPr>
                <w:rStyle w:val="a8"/>
                <w:noProof/>
              </w:rPr>
            </w:rPrChange>
          </w:rPr>
          <w:delText xml:space="preserve">1.3.12 </w:delText>
        </w:r>
        <w:r w:rsidRPr="003C577A">
          <w:rPr>
            <w:rFonts w:hint="eastAsia"/>
            <w:rPrChange w:id="209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获取当前参数</w:delText>
        </w:r>
        <w:r w:rsidRPr="003C577A">
          <w:rPr>
            <w:rPrChange w:id="210" w:author="suntingting" w:date="2015-04-20T11:28:00Z">
              <w:rPr>
                <w:rStyle w:val="a8"/>
                <w:noProof/>
              </w:rPr>
            </w:rPrChange>
          </w:rPr>
          <w:delText>RECV_NOW_PARA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11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11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12" w:author="suntingting" w:date="2015-04-20T11:28:00Z">
        <w:r w:rsidRPr="003C577A">
          <w:rPr>
            <w:rPrChange w:id="213" w:author="suntingting" w:date="2015-04-20T11:28:00Z">
              <w:rPr>
                <w:rStyle w:val="a8"/>
                <w:noProof/>
              </w:rPr>
            </w:rPrChange>
          </w:rPr>
          <w:delText xml:space="preserve">1.3.13 </w:delText>
        </w:r>
        <w:r w:rsidRPr="003C577A">
          <w:rPr>
            <w:rFonts w:hint="eastAsia"/>
            <w:rPrChange w:id="214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系统控制</w:delText>
        </w:r>
        <w:r w:rsidRPr="003C577A">
          <w:rPr>
            <w:rPrChange w:id="215" w:author="suntingting" w:date="2015-04-20T11:28:00Z">
              <w:rPr>
                <w:rStyle w:val="a8"/>
                <w:noProof/>
              </w:rPr>
            </w:rPrChange>
          </w:rPr>
          <w:delText>RECV_SYS_CONTROL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11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1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17" w:author="suntingting" w:date="2015-04-20T11:28:00Z">
        <w:r w:rsidRPr="003C577A">
          <w:rPr>
            <w:rPrChange w:id="218" w:author="suntingting" w:date="2015-04-20T11:28:00Z">
              <w:rPr>
                <w:rStyle w:val="a8"/>
                <w:noProof/>
              </w:rPr>
            </w:rPrChange>
          </w:rPr>
          <w:delText xml:space="preserve">1.3.14 </w:delText>
        </w:r>
        <w:r w:rsidRPr="003C577A">
          <w:rPr>
            <w:rFonts w:hint="eastAsia"/>
            <w:rPrChange w:id="219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配置系统时间</w:delText>
        </w:r>
        <w:r w:rsidRPr="003C577A">
          <w:rPr>
            <w:rPrChange w:id="220" w:author="suntingting" w:date="2015-04-20T11:28:00Z">
              <w:rPr>
                <w:rStyle w:val="a8"/>
                <w:noProof/>
              </w:rPr>
            </w:rPrChange>
          </w:rPr>
          <w:delText>RECV_SYS_TIME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11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21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22" w:author="suntingting" w:date="2015-04-20T11:28:00Z">
        <w:r w:rsidRPr="003C577A">
          <w:rPr>
            <w:rPrChange w:id="223" w:author="suntingting" w:date="2015-04-20T11:28:00Z">
              <w:rPr>
                <w:rStyle w:val="a8"/>
                <w:noProof/>
              </w:rPr>
            </w:rPrChange>
          </w:rPr>
          <w:delText xml:space="preserve">1.3.15 </w:delText>
        </w:r>
        <w:r w:rsidRPr="003C577A">
          <w:rPr>
            <w:rFonts w:hint="eastAsia"/>
            <w:rPrChange w:id="224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心跳包确认</w:delText>
        </w:r>
        <w:r w:rsidRPr="003C577A">
          <w:rPr>
            <w:rPrChange w:id="225" w:author="suntingting" w:date="2015-04-20T11:28:00Z">
              <w:rPr>
                <w:rStyle w:val="a8"/>
                <w:noProof/>
              </w:rPr>
            </w:rPrChange>
          </w:rPr>
          <w:delText xml:space="preserve"> RECV_HEART_BEAT_CNF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12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2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27" w:author="suntingting" w:date="2015-04-20T11:28:00Z">
        <w:r w:rsidRPr="003C577A">
          <w:rPr>
            <w:rPrChange w:id="228" w:author="suntingting" w:date="2015-04-20T11:28:00Z">
              <w:rPr>
                <w:rStyle w:val="a8"/>
                <w:noProof/>
              </w:rPr>
            </w:rPrChange>
          </w:rPr>
          <w:delText xml:space="preserve">1.3.16 </w:delText>
        </w:r>
        <w:r w:rsidRPr="003C577A">
          <w:rPr>
            <w:rFonts w:hint="eastAsia"/>
            <w:rPrChange w:id="229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设备自检</w:delText>
        </w:r>
        <w:r w:rsidRPr="003C577A">
          <w:rPr>
            <w:rPrChange w:id="230" w:author="suntingting" w:date="2015-04-20T11:28:00Z">
              <w:rPr>
                <w:rStyle w:val="a8"/>
                <w:noProof/>
              </w:rPr>
            </w:rPrChange>
          </w:rPr>
          <w:delText xml:space="preserve"> RECV_SELF_CHECK</w:delText>
        </w:r>
        <w:r w:rsidRPr="003C577A">
          <w:rPr>
            <w:rFonts w:hint="eastAsia"/>
            <w:rPrChange w:id="231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（</w:delText>
        </w:r>
        <w:r w:rsidRPr="003C577A">
          <w:rPr>
            <w:rPrChange w:id="232" w:author="suntingting" w:date="2015-04-20T11:28:00Z">
              <w:rPr>
                <w:rStyle w:val="a8"/>
                <w:noProof/>
              </w:rPr>
            </w:rPrChange>
          </w:rPr>
          <w:delText>TBD</w:delText>
        </w:r>
        <w:r w:rsidRPr="003C577A">
          <w:rPr>
            <w:rFonts w:hint="eastAsia"/>
            <w:rPrChange w:id="233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）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12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34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35" w:author="suntingting" w:date="2015-04-20T11:28:00Z">
        <w:r w:rsidRPr="003C577A">
          <w:rPr>
            <w:rPrChange w:id="236" w:author="suntingting" w:date="2015-04-20T11:28:00Z">
              <w:rPr>
                <w:rStyle w:val="a8"/>
                <w:noProof/>
              </w:rPr>
            </w:rPrChange>
          </w:rPr>
          <w:delText xml:space="preserve">1.3.17 </w:delText>
        </w:r>
        <w:r w:rsidRPr="003C577A">
          <w:rPr>
            <w:rFonts w:hint="eastAsia"/>
            <w:rPrChange w:id="237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查询设备状态</w:delText>
        </w:r>
        <w:r w:rsidRPr="003C577A">
          <w:rPr>
            <w:rPrChange w:id="238" w:author="suntingting" w:date="2015-04-20T11:28:00Z">
              <w:rPr>
                <w:rStyle w:val="a8"/>
                <w:noProof/>
              </w:rPr>
            </w:rPrChange>
          </w:rPr>
          <w:delText>RECV_DEV_STATE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12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39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40" w:author="suntingting" w:date="2015-04-20T11:28:00Z">
        <w:r w:rsidRPr="003C577A">
          <w:rPr>
            <w:rPrChange w:id="241" w:author="suntingting" w:date="2015-04-20T11:28:00Z">
              <w:rPr>
                <w:rStyle w:val="a8"/>
                <w:noProof/>
              </w:rPr>
            </w:rPrChange>
          </w:rPr>
          <w:delText xml:space="preserve">1.3.18 </w:delText>
        </w:r>
        <w:r w:rsidRPr="003C577A">
          <w:rPr>
            <w:rFonts w:hint="eastAsia"/>
            <w:rPrChange w:id="242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风扇控制</w:delText>
        </w:r>
        <w:r w:rsidRPr="003C577A">
          <w:rPr>
            <w:rPrChange w:id="243" w:author="suntingting" w:date="2015-04-20T11:28:00Z">
              <w:rPr>
                <w:rStyle w:val="a8"/>
                <w:noProof/>
              </w:rPr>
            </w:rPrChange>
          </w:rPr>
          <w:delText>RECV_FAN_CTRL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12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44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45" w:author="suntingting" w:date="2015-04-20T11:28:00Z">
        <w:r w:rsidRPr="003C577A">
          <w:rPr>
            <w:rPrChange w:id="246" w:author="suntingting" w:date="2015-04-20T11:28:00Z">
              <w:rPr>
                <w:rStyle w:val="a8"/>
                <w:noProof/>
              </w:rPr>
            </w:rPrChange>
          </w:rPr>
          <w:delText xml:space="preserve">1.3.19 </w:delText>
        </w:r>
        <w:r w:rsidRPr="003C577A">
          <w:rPr>
            <w:rFonts w:hint="eastAsia"/>
            <w:rPrChange w:id="247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升级命令</w:delText>
        </w:r>
        <w:r w:rsidRPr="003C577A">
          <w:rPr>
            <w:rPrChange w:id="248" w:author="suntingting" w:date="2015-04-20T11:28:00Z">
              <w:rPr>
                <w:rStyle w:val="a8"/>
                <w:noProof/>
              </w:rPr>
            </w:rPrChange>
          </w:rPr>
          <w:delText>RECV_UPDATE_CMD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13</w:delText>
        </w:r>
      </w:del>
    </w:p>
    <w:p w:rsidR="00A73E81" w:rsidDel="002048AB" w:rsidRDefault="003C577A" w:rsidP="00A73E81">
      <w:pPr>
        <w:pStyle w:val="10"/>
        <w:tabs>
          <w:tab w:val="right" w:leader="dot" w:pos="9062"/>
        </w:tabs>
        <w:spacing w:before="156" w:after="156"/>
        <w:ind w:firstLine="480"/>
        <w:rPr>
          <w:del w:id="249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50" w:author="suntingting" w:date="2015-04-20T11:28:00Z">
        <w:r w:rsidRPr="003C577A">
          <w:rPr>
            <w:rPrChange w:id="251" w:author="suntingting" w:date="2015-04-20T11:28:00Z">
              <w:rPr>
                <w:rStyle w:val="a8"/>
                <w:noProof/>
              </w:rPr>
            </w:rPrChange>
          </w:rPr>
          <w:delText xml:space="preserve">2 </w:delText>
        </w:r>
        <w:r w:rsidRPr="003C577A">
          <w:rPr>
            <w:rFonts w:hint="eastAsia"/>
            <w:rPrChange w:id="252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设备发送消息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13</w:delText>
        </w:r>
      </w:del>
    </w:p>
    <w:p w:rsidR="00A73E81" w:rsidDel="002048AB" w:rsidRDefault="003C577A" w:rsidP="00A73E81">
      <w:pPr>
        <w:pStyle w:val="20"/>
        <w:tabs>
          <w:tab w:val="right" w:leader="dot" w:pos="9062"/>
        </w:tabs>
        <w:spacing w:before="156" w:after="156"/>
        <w:ind w:left="480" w:firstLine="480"/>
        <w:rPr>
          <w:del w:id="253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54" w:author="suntingting" w:date="2015-04-20T11:28:00Z">
        <w:r w:rsidRPr="003C577A">
          <w:rPr>
            <w:rPrChange w:id="255" w:author="suntingting" w:date="2015-04-20T11:28:00Z">
              <w:rPr>
                <w:rStyle w:val="a8"/>
                <w:noProof/>
              </w:rPr>
            </w:rPrChange>
          </w:rPr>
          <w:delText xml:space="preserve">2.1 </w:delText>
        </w:r>
        <w:r w:rsidRPr="003C577A">
          <w:rPr>
            <w:rFonts w:hint="eastAsia"/>
            <w:rPrChange w:id="256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消息格式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13</w:delText>
        </w:r>
      </w:del>
    </w:p>
    <w:p w:rsidR="00A73E81" w:rsidDel="002048AB" w:rsidRDefault="003C577A" w:rsidP="00A73E81">
      <w:pPr>
        <w:pStyle w:val="20"/>
        <w:tabs>
          <w:tab w:val="right" w:leader="dot" w:pos="9062"/>
        </w:tabs>
        <w:spacing w:before="156" w:after="156"/>
        <w:ind w:left="480" w:firstLine="480"/>
        <w:rPr>
          <w:del w:id="257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58" w:author="suntingting" w:date="2015-04-20T11:28:00Z">
        <w:r w:rsidRPr="003C577A">
          <w:rPr>
            <w:rPrChange w:id="259" w:author="suntingting" w:date="2015-04-20T11:28:00Z">
              <w:rPr>
                <w:rStyle w:val="a8"/>
                <w:noProof/>
              </w:rPr>
            </w:rPrChange>
          </w:rPr>
          <w:delText xml:space="preserve">2.2 </w:delText>
        </w:r>
        <w:r w:rsidRPr="003C577A">
          <w:rPr>
            <w:rFonts w:hint="eastAsia"/>
            <w:rPrChange w:id="260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消息类型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13</w:delText>
        </w:r>
      </w:del>
    </w:p>
    <w:p w:rsidR="00A73E81" w:rsidDel="002048AB" w:rsidRDefault="003C577A" w:rsidP="00A73E81">
      <w:pPr>
        <w:pStyle w:val="20"/>
        <w:tabs>
          <w:tab w:val="right" w:leader="dot" w:pos="9062"/>
        </w:tabs>
        <w:spacing w:before="156" w:after="156"/>
        <w:ind w:left="480" w:firstLine="480"/>
        <w:rPr>
          <w:del w:id="261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62" w:author="suntingting" w:date="2015-04-20T11:28:00Z">
        <w:r w:rsidRPr="003C577A">
          <w:rPr>
            <w:rPrChange w:id="263" w:author="suntingting" w:date="2015-04-20T11:28:00Z">
              <w:rPr>
                <w:rStyle w:val="a8"/>
                <w:noProof/>
              </w:rPr>
            </w:rPrChange>
          </w:rPr>
          <w:delText xml:space="preserve">2.3 </w:delText>
        </w:r>
        <w:r w:rsidRPr="003C577A">
          <w:rPr>
            <w:rFonts w:hint="eastAsia"/>
            <w:rPrChange w:id="264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消息结构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14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65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66" w:author="suntingting" w:date="2015-04-20T11:28:00Z">
        <w:r w:rsidRPr="003C577A">
          <w:rPr>
            <w:rPrChange w:id="267" w:author="suntingting" w:date="2015-04-20T11:28:00Z">
              <w:rPr>
                <w:rStyle w:val="a8"/>
                <w:noProof/>
              </w:rPr>
            </w:rPrChange>
          </w:rPr>
          <w:delText xml:space="preserve">2.3.1 </w:delText>
        </w:r>
        <w:r w:rsidRPr="003C577A">
          <w:rPr>
            <w:rFonts w:hint="eastAsia"/>
            <w:rPrChange w:id="268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打印信息</w:delText>
        </w:r>
        <w:r w:rsidRPr="003C577A">
          <w:rPr>
            <w:rPrChange w:id="269" w:author="suntingting" w:date="2015-04-20T11:28:00Z">
              <w:rPr>
                <w:rStyle w:val="a8"/>
                <w:noProof/>
              </w:rPr>
            </w:rPrChange>
          </w:rPr>
          <w:delText>SEND_PRINT_INFO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14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70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71" w:author="suntingting" w:date="2015-04-20T11:28:00Z">
        <w:r w:rsidRPr="003C577A">
          <w:rPr>
            <w:rPrChange w:id="272" w:author="suntingting" w:date="2015-04-20T11:28:00Z">
              <w:rPr>
                <w:rStyle w:val="a8"/>
                <w:noProof/>
              </w:rPr>
            </w:rPrChange>
          </w:rPr>
          <w:delText xml:space="preserve">2.3.2 </w:delText>
        </w:r>
        <w:r w:rsidRPr="003C577A">
          <w:rPr>
            <w:rFonts w:hint="eastAsia"/>
            <w:rPrChange w:id="273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心跳包</w:delText>
        </w:r>
        <w:r w:rsidRPr="003C577A">
          <w:rPr>
            <w:rPrChange w:id="274" w:author="suntingting" w:date="2015-04-20T11:28:00Z">
              <w:rPr>
                <w:rStyle w:val="a8"/>
                <w:noProof/>
              </w:rPr>
            </w:rPrChange>
          </w:rPr>
          <w:delText>SEND_HEART_BEAT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14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75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76" w:author="suntingting" w:date="2015-04-20T11:28:00Z">
        <w:r w:rsidRPr="003C577A">
          <w:rPr>
            <w:rPrChange w:id="277" w:author="suntingting" w:date="2015-04-20T11:28:00Z">
              <w:rPr>
                <w:rStyle w:val="a8"/>
                <w:noProof/>
              </w:rPr>
            </w:rPrChange>
          </w:rPr>
          <w:delText xml:space="preserve">2.3.3 </w:delText>
        </w:r>
        <w:r w:rsidRPr="003C577A">
          <w:rPr>
            <w:rFonts w:hint="eastAsia"/>
            <w:rPrChange w:id="278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用户设备信息</w:delText>
        </w:r>
        <w:r w:rsidRPr="003C577A">
          <w:rPr>
            <w:rPrChange w:id="279" w:author="suntingting" w:date="2015-04-20T11:28:00Z">
              <w:rPr>
                <w:rStyle w:val="a8"/>
                <w:noProof/>
              </w:rPr>
            </w:rPrChange>
          </w:rPr>
          <w:delText>SEND_UE_INFO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14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80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81" w:author="suntingting" w:date="2015-04-20T11:28:00Z">
        <w:r w:rsidRPr="003C577A">
          <w:rPr>
            <w:rPrChange w:id="282" w:author="suntingting" w:date="2015-04-20T11:28:00Z">
              <w:rPr>
                <w:rStyle w:val="a8"/>
                <w:noProof/>
              </w:rPr>
            </w:rPrChange>
          </w:rPr>
          <w:delText xml:space="preserve">2.3.4 </w:delText>
        </w:r>
        <w:r w:rsidRPr="003C577A">
          <w:rPr>
            <w:rFonts w:hint="eastAsia"/>
            <w:rPrChange w:id="283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请求确认</w:delText>
        </w:r>
        <w:r w:rsidRPr="003C577A">
          <w:rPr>
            <w:rPrChange w:id="284" w:author="suntingting" w:date="2015-04-20T11:28:00Z">
              <w:rPr>
                <w:rStyle w:val="a8"/>
                <w:noProof/>
              </w:rPr>
            </w:rPrChange>
          </w:rPr>
          <w:delText>SEND_REQ_CNF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15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85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86" w:author="suntingting" w:date="2015-04-20T11:28:00Z">
        <w:r w:rsidRPr="003C577A">
          <w:rPr>
            <w:rPrChange w:id="287" w:author="suntingting" w:date="2015-04-20T11:28:00Z">
              <w:rPr>
                <w:rStyle w:val="a8"/>
                <w:noProof/>
              </w:rPr>
            </w:rPrChange>
          </w:rPr>
          <w:delText xml:space="preserve">2.3.5 </w:delText>
        </w:r>
        <w:r w:rsidRPr="003C577A">
          <w:rPr>
            <w:rFonts w:hint="eastAsia"/>
            <w:rPrChange w:id="288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返回当前参数</w:delText>
        </w:r>
        <w:r w:rsidRPr="003C577A">
          <w:rPr>
            <w:rPrChange w:id="289" w:author="suntingting" w:date="2015-04-20T11:28:00Z">
              <w:rPr>
                <w:rStyle w:val="a8"/>
                <w:noProof/>
              </w:rPr>
            </w:rPrChange>
          </w:rPr>
          <w:delText>SEND_NOW_PARA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15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290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291" w:author="suntingting" w:date="2015-04-20T11:28:00Z">
        <w:r w:rsidRPr="003C577A">
          <w:rPr>
            <w:rPrChange w:id="292" w:author="suntingting" w:date="2015-04-20T11:28:00Z">
              <w:rPr>
                <w:rStyle w:val="a8"/>
                <w:noProof/>
              </w:rPr>
            </w:rPrChange>
          </w:rPr>
          <w:delText xml:space="preserve">2.3.6 </w:delText>
        </w:r>
        <w:r w:rsidRPr="003C577A">
          <w:rPr>
            <w:rFonts w:hint="eastAsia"/>
            <w:rPrChange w:id="293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寻呼</w:delText>
        </w:r>
        <w:r w:rsidRPr="003C577A">
          <w:rPr>
            <w:rPrChange w:id="294" w:author="suntingting" w:date="2015-04-20T11:28:00Z">
              <w:rPr>
                <w:rStyle w:val="a8"/>
                <w:noProof/>
              </w:rPr>
            </w:rPrChange>
          </w:rPr>
          <w:delText>UE</w:delText>
        </w:r>
        <w:r w:rsidRPr="003C577A">
          <w:rPr>
            <w:rFonts w:hint="eastAsia"/>
            <w:rPrChange w:id="295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发射功率</w:delText>
        </w:r>
        <w:r w:rsidRPr="003C577A">
          <w:rPr>
            <w:rPrChange w:id="296" w:author="suntingting" w:date="2015-04-20T11:28:00Z">
              <w:rPr>
                <w:rStyle w:val="a8"/>
                <w:noProof/>
              </w:rPr>
            </w:rPrChange>
          </w:rPr>
          <w:delText>SEND_PAGING_PWR</w:delText>
        </w:r>
        <w:r w:rsidRPr="003C577A">
          <w:rPr>
            <w:rFonts w:hint="eastAsia"/>
            <w:rPrChange w:id="297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（</w:delText>
        </w:r>
        <w:r w:rsidRPr="003C577A">
          <w:rPr>
            <w:rPrChange w:id="298" w:author="suntingting" w:date="2015-04-20T11:28:00Z">
              <w:rPr>
                <w:rStyle w:val="a8"/>
                <w:noProof/>
              </w:rPr>
            </w:rPrChange>
          </w:rPr>
          <w:delText>TBD</w:delText>
        </w:r>
        <w:r w:rsidRPr="003C577A">
          <w:rPr>
            <w:rFonts w:hint="eastAsia"/>
            <w:rPrChange w:id="299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）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16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300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301" w:author="suntingting" w:date="2015-04-20T11:28:00Z">
        <w:r w:rsidRPr="003C577A">
          <w:rPr>
            <w:rPrChange w:id="302" w:author="suntingting" w:date="2015-04-20T11:28:00Z">
              <w:rPr>
                <w:rStyle w:val="a8"/>
                <w:noProof/>
              </w:rPr>
            </w:rPrChange>
          </w:rPr>
          <w:delText xml:space="preserve">2.3.7 </w:delText>
        </w:r>
        <w:r w:rsidRPr="003C577A">
          <w:rPr>
            <w:rFonts w:hint="eastAsia"/>
            <w:rPrChange w:id="303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返回频点信息</w:delText>
        </w:r>
        <w:r w:rsidRPr="003C577A">
          <w:rPr>
            <w:rPrChange w:id="304" w:author="suntingting" w:date="2015-04-20T11:28:00Z">
              <w:rPr>
                <w:rStyle w:val="a8"/>
                <w:noProof/>
              </w:rPr>
            </w:rPrChange>
          </w:rPr>
          <w:delText>SEND_FREQ</w:delText>
        </w:r>
        <w:r w:rsidRPr="003C577A">
          <w:rPr>
            <w:rFonts w:hint="eastAsia"/>
            <w:rPrChange w:id="305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（</w:delText>
        </w:r>
        <w:r w:rsidRPr="003C577A">
          <w:rPr>
            <w:rPrChange w:id="306" w:author="suntingting" w:date="2015-04-20T11:28:00Z">
              <w:rPr>
                <w:rStyle w:val="a8"/>
                <w:noProof/>
              </w:rPr>
            </w:rPrChange>
          </w:rPr>
          <w:delText>TBD</w:delText>
        </w:r>
        <w:r w:rsidRPr="003C577A">
          <w:rPr>
            <w:rFonts w:hint="eastAsia"/>
            <w:rPrChange w:id="307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）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17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308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309" w:author="suntingting" w:date="2015-04-20T11:28:00Z">
        <w:r w:rsidRPr="003C577A">
          <w:rPr>
            <w:rPrChange w:id="310" w:author="suntingting" w:date="2015-04-20T11:28:00Z">
              <w:rPr>
                <w:rStyle w:val="a8"/>
                <w:noProof/>
              </w:rPr>
            </w:rPrChange>
          </w:rPr>
          <w:delText>2.3.8 OM</w:delText>
        </w:r>
        <w:r w:rsidRPr="003C577A">
          <w:rPr>
            <w:rFonts w:hint="eastAsia"/>
            <w:rPrChange w:id="311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信息</w:delText>
        </w:r>
        <w:r w:rsidRPr="003C577A">
          <w:rPr>
            <w:rPrChange w:id="312" w:author="suntingting" w:date="2015-04-20T11:28:00Z">
              <w:rPr>
                <w:rStyle w:val="a8"/>
                <w:noProof/>
              </w:rPr>
            </w:rPrChange>
          </w:rPr>
          <w:delText xml:space="preserve"> SEND_OM_INFO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17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313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314" w:author="suntingting" w:date="2015-04-20T11:28:00Z">
        <w:r w:rsidRPr="003C577A">
          <w:rPr>
            <w:rPrChange w:id="315" w:author="suntingting" w:date="2015-04-20T11:28:00Z">
              <w:rPr>
                <w:rStyle w:val="a8"/>
                <w:noProof/>
              </w:rPr>
            </w:rPrChange>
          </w:rPr>
          <w:delText xml:space="preserve">2.3.9 </w:delText>
        </w:r>
        <w:r w:rsidRPr="003C577A">
          <w:rPr>
            <w:rFonts w:hint="eastAsia"/>
            <w:rPrChange w:id="316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版本信息</w:delText>
        </w:r>
        <w:r w:rsidRPr="003C577A">
          <w:rPr>
            <w:rPrChange w:id="317" w:author="suntingting" w:date="2015-04-20T11:28:00Z">
              <w:rPr>
                <w:rStyle w:val="a8"/>
                <w:noProof/>
              </w:rPr>
            </w:rPrChange>
          </w:rPr>
          <w:delText>SEND_DEV_VERSION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18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318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319" w:author="suntingting" w:date="2015-04-20T11:28:00Z">
        <w:r w:rsidRPr="003C577A">
          <w:rPr>
            <w:rPrChange w:id="320" w:author="suntingting" w:date="2015-04-20T11:28:00Z">
              <w:rPr>
                <w:rStyle w:val="a8"/>
                <w:noProof/>
              </w:rPr>
            </w:rPrChange>
          </w:rPr>
          <w:delText xml:space="preserve">2.3.10 </w:delText>
        </w:r>
        <w:r w:rsidRPr="003C577A">
          <w:rPr>
            <w:rFonts w:hint="eastAsia"/>
            <w:rPrChange w:id="321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自检结果</w:delText>
        </w:r>
        <w:r w:rsidRPr="003C577A">
          <w:rPr>
            <w:rPrChange w:id="322" w:author="suntingting" w:date="2015-04-20T11:28:00Z">
              <w:rPr>
                <w:rStyle w:val="a8"/>
                <w:noProof/>
              </w:rPr>
            </w:rPrChange>
          </w:rPr>
          <w:delText xml:space="preserve"> SEND_CHECK_RESULT</w:delText>
        </w:r>
        <w:r w:rsidRPr="003C577A">
          <w:rPr>
            <w:rFonts w:hint="eastAsia"/>
            <w:rPrChange w:id="323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（</w:delText>
        </w:r>
        <w:r w:rsidRPr="003C577A">
          <w:rPr>
            <w:rPrChange w:id="324" w:author="suntingting" w:date="2015-04-20T11:28:00Z">
              <w:rPr>
                <w:rStyle w:val="a8"/>
                <w:noProof/>
              </w:rPr>
            </w:rPrChange>
          </w:rPr>
          <w:delText>TBD</w:delText>
        </w:r>
        <w:r w:rsidRPr="003C577A">
          <w:rPr>
            <w:rFonts w:hint="eastAsia"/>
            <w:rPrChange w:id="325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）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18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326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327" w:author="suntingting" w:date="2015-04-20T11:28:00Z">
        <w:r w:rsidRPr="003C577A">
          <w:rPr>
            <w:rPrChange w:id="328" w:author="suntingting" w:date="2015-04-20T11:28:00Z">
              <w:rPr>
                <w:rStyle w:val="a8"/>
                <w:noProof/>
              </w:rPr>
            </w:rPrChange>
          </w:rPr>
          <w:delText xml:space="preserve">2.3.11 </w:delText>
        </w:r>
        <w:r w:rsidRPr="003C577A">
          <w:rPr>
            <w:rFonts w:hint="eastAsia"/>
            <w:rPrChange w:id="329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上报</w:delText>
        </w:r>
        <w:r w:rsidRPr="003C577A">
          <w:rPr>
            <w:rPrChange w:id="330" w:author="suntingting" w:date="2015-04-20T11:28:00Z">
              <w:rPr>
                <w:rStyle w:val="a8"/>
                <w:noProof/>
              </w:rPr>
            </w:rPrChange>
          </w:rPr>
          <w:delText>Lac</w:delText>
        </w:r>
        <w:r w:rsidRPr="003C577A">
          <w:rPr>
            <w:rFonts w:hint="eastAsia"/>
            <w:rPrChange w:id="331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号改变</w:delText>
        </w:r>
        <w:r w:rsidRPr="003C577A">
          <w:rPr>
            <w:rPrChange w:id="332" w:author="suntingting" w:date="2015-04-20T11:28:00Z">
              <w:rPr>
                <w:rStyle w:val="a8"/>
                <w:noProof/>
              </w:rPr>
            </w:rPrChange>
          </w:rPr>
          <w:delText xml:space="preserve"> SEND_NEW_LAC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19</w:delText>
        </w:r>
      </w:del>
    </w:p>
    <w:p w:rsidR="00A73E81" w:rsidDel="002048AB" w:rsidRDefault="003C577A" w:rsidP="00A73E81">
      <w:pPr>
        <w:pStyle w:val="30"/>
        <w:tabs>
          <w:tab w:val="right" w:leader="dot" w:pos="9062"/>
        </w:tabs>
        <w:spacing w:before="156" w:after="156"/>
        <w:ind w:left="960" w:firstLine="480"/>
        <w:rPr>
          <w:del w:id="333" w:author="suntingting" w:date="2015-04-20T11:28:00Z"/>
          <w:rFonts w:asciiTheme="minorHAnsi" w:eastAsiaTheme="minorEastAsia" w:hAnsiTheme="minorHAnsi"/>
          <w:noProof/>
          <w:sz w:val="21"/>
          <w:szCs w:val="22"/>
        </w:rPr>
      </w:pPr>
      <w:del w:id="334" w:author="suntingting" w:date="2015-04-20T11:28:00Z">
        <w:r w:rsidRPr="003C577A">
          <w:rPr>
            <w:rPrChange w:id="335" w:author="suntingting" w:date="2015-04-20T11:28:00Z">
              <w:rPr>
                <w:rStyle w:val="a8"/>
                <w:noProof/>
              </w:rPr>
            </w:rPrChange>
          </w:rPr>
          <w:delText xml:space="preserve">2.3.12 </w:delText>
        </w:r>
        <w:r w:rsidRPr="003C577A">
          <w:rPr>
            <w:rFonts w:hint="eastAsia"/>
            <w:rPrChange w:id="336" w:author="suntingting" w:date="2015-04-20T11:28:00Z">
              <w:rPr>
                <w:rStyle w:val="a8"/>
                <w:rFonts w:hint="eastAsia"/>
                <w:noProof/>
              </w:rPr>
            </w:rPrChange>
          </w:rPr>
          <w:delText>设备状态参数</w:delText>
        </w:r>
        <w:r w:rsidRPr="003C577A">
          <w:rPr>
            <w:rPrChange w:id="337" w:author="suntingting" w:date="2015-04-20T11:28:00Z">
              <w:rPr>
                <w:rStyle w:val="a8"/>
                <w:noProof/>
              </w:rPr>
            </w:rPrChange>
          </w:rPr>
          <w:delText xml:space="preserve"> SEND_DEV_STATE</w:delText>
        </w:r>
        <w:r w:rsidR="00A73E81" w:rsidDel="002048AB">
          <w:rPr>
            <w:noProof/>
            <w:webHidden/>
          </w:rPr>
          <w:tab/>
        </w:r>
        <w:r w:rsidR="00F255CA" w:rsidDel="002048AB">
          <w:rPr>
            <w:noProof/>
            <w:webHidden/>
          </w:rPr>
          <w:delText>19</w:delText>
        </w:r>
      </w:del>
    </w:p>
    <w:p w:rsidR="00E23239" w:rsidRPr="00E23239" w:rsidRDefault="003C577A" w:rsidP="00E23239">
      <w:pPr>
        <w:spacing w:before="156" w:after="156"/>
        <w:ind w:firstLine="480"/>
      </w:pPr>
      <w:r>
        <w:fldChar w:fldCharType="end"/>
      </w:r>
      <w:r w:rsidR="00575D61" w:rsidRPr="00575D61">
        <w:br w:type="page"/>
      </w:r>
      <w:bookmarkEnd w:id="2"/>
    </w:p>
    <w:p w:rsidR="00E23239" w:rsidRPr="00E23239" w:rsidRDefault="00E23239" w:rsidP="007F1A28">
      <w:pPr>
        <w:pStyle w:val="1"/>
      </w:pPr>
      <w:bookmarkStart w:id="338" w:name="_Toc154372174"/>
      <w:bookmarkStart w:id="339" w:name="_Toc154377029"/>
      <w:bookmarkStart w:id="340" w:name="_Toc154546854"/>
      <w:bookmarkStart w:id="341" w:name="_Toc155150549"/>
      <w:bookmarkStart w:id="342" w:name="_Toc155151566"/>
      <w:bookmarkStart w:id="343" w:name="_Toc157248406"/>
      <w:bookmarkStart w:id="344" w:name="_Toc311144252"/>
      <w:bookmarkStart w:id="345" w:name="_Toc417292644"/>
      <w:r w:rsidRPr="00E23239">
        <w:rPr>
          <w:rFonts w:hint="eastAsia"/>
        </w:rPr>
        <w:lastRenderedPageBreak/>
        <w:t>文档修订历史记录</w:t>
      </w:r>
      <w:bookmarkEnd w:id="338"/>
      <w:bookmarkEnd w:id="339"/>
      <w:bookmarkEnd w:id="340"/>
      <w:bookmarkEnd w:id="341"/>
      <w:bookmarkEnd w:id="342"/>
      <w:bookmarkEnd w:id="343"/>
      <w:bookmarkEnd w:id="344"/>
      <w:bookmarkEnd w:id="345"/>
    </w:p>
    <w:tbl>
      <w:tblPr>
        <w:tblW w:w="904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78"/>
        <w:gridCol w:w="1718"/>
        <w:gridCol w:w="3896"/>
        <w:gridCol w:w="1954"/>
      </w:tblGrid>
      <w:tr w:rsidR="00E23239" w:rsidRPr="00E23239" w:rsidTr="00C04848">
        <w:trPr>
          <w:trHeight w:val="390"/>
          <w:jc w:val="center"/>
        </w:trPr>
        <w:tc>
          <w:tcPr>
            <w:tcW w:w="1478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  <w:r w:rsidRPr="00E23239">
              <w:rPr>
                <w:rFonts w:hint="eastAsia"/>
              </w:rPr>
              <w:t>日期</w:t>
            </w:r>
          </w:p>
        </w:tc>
        <w:tc>
          <w:tcPr>
            <w:tcW w:w="1718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  <w:r w:rsidRPr="00E23239">
              <w:rPr>
                <w:rFonts w:hint="eastAsia"/>
              </w:rPr>
              <w:t>版本</w:t>
            </w:r>
          </w:p>
        </w:tc>
        <w:tc>
          <w:tcPr>
            <w:tcW w:w="3896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  <w:tc>
          <w:tcPr>
            <w:tcW w:w="1954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  <w:r w:rsidRPr="00E23239">
              <w:rPr>
                <w:rFonts w:hint="eastAsia"/>
              </w:rPr>
              <w:t>作者</w:t>
            </w:r>
          </w:p>
        </w:tc>
      </w:tr>
      <w:tr w:rsidR="00E23239" w:rsidRPr="00E23239" w:rsidTr="00C04848">
        <w:trPr>
          <w:trHeight w:val="390"/>
          <w:jc w:val="center"/>
        </w:trPr>
        <w:tc>
          <w:tcPr>
            <w:tcW w:w="1478" w:type="dxa"/>
            <w:vAlign w:val="center"/>
          </w:tcPr>
          <w:p w:rsidR="00E23239" w:rsidRPr="00E23239" w:rsidRDefault="007F1A28" w:rsidP="007F1A28">
            <w:pPr>
              <w:pStyle w:val="af0"/>
              <w:spacing w:after="156"/>
            </w:pPr>
            <w:r>
              <w:rPr>
                <w:rFonts w:hint="eastAsia"/>
              </w:rPr>
              <w:t>2015.04.1</w:t>
            </w:r>
            <w:r w:rsidR="00C04848">
              <w:rPr>
                <w:rFonts w:hint="eastAsia"/>
              </w:rPr>
              <w:t>0</w:t>
            </w:r>
          </w:p>
        </w:tc>
        <w:tc>
          <w:tcPr>
            <w:tcW w:w="1718" w:type="dxa"/>
            <w:vAlign w:val="center"/>
          </w:tcPr>
          <w:p w:rsidR="00E23239" w:rsidRPr="00E23239" w:rsidRDefault="007F1A28" w:rsidP="007F1A28">
            <w:pPr>
              <w:pStyle w:val="af0"/>
              <w:spacing w:after="156"/>
            </w:pPr>
            <w:r>
              <w:rPr>
                <w:rFonts w:hint="eastAsia"/>
              </w:rPr>
              <w:t>V</w:t>
            </w:r>
            <w:r w:rsidR="00C04848">
              <w:rPr>
                <w:rFonts w:hint="eastAsia"/>
              </w:rPr>
              <w:t>0.</w:t>
            </w:r>
            <w:r>
              <w:rPr>
                <w:rFonts w:hint="eastAsia"/>
              </w:rPr>
              <w:t>1</w:t>
            </w:r>
          </w:p>
        </w:tc>
        <w:tc>
          <w:tcPr>
            <w:tcW w:w="3896" w:type="dxa"/>
            <w:vAlign w:val="center"/>
          </w:tcPr>
          <w:p w:rsidR="00E23239" w:rsidRPr="00E23239" w:rsidRDefault="007F1A28" w:rsidP="007F1A28">
            <w:pPr>
              <w:pStyle w:val="af0"/>
              <w:spacing w:after="156"/>
            </w:pPr>
            <w:r>
              <w:rPr>
                <w:rFonts w:hint="eastAsia"/>
              </w:rPr>
              <w:t>初稿</w:t>
            </w:r>
          </w:p>
        </w:tc>
        <w:tc>
          <w:tcPr>
            <w:tcW w:w="1954" w:type="dxa"/>
            <w:vAlign w:val="center"/>
          </w:tcPr>
          <w:p w:rsidR="00E23239" w:rsidRPr="00E23239" w:rsidRDefault="00C04848" w:rsidP="007F1A28">
            <w:pPr>
              <w:pStyle w:val="af0"/>
              <w:spacing w:after="156"/>
            </w:pPr>
            <w:r>
              <w:rPr>
                <w:rFonts w:hint="eastAsia"/>
              </w:rPr>
              <w:t>合智安方</w:t>
            </w:r>
          </w:p>
        </w:tc>
      </w:tr>
      <w:tr w:rsidR="00C04848" w:rsidRPr="00E23239" w:rsidTr="00C04848">
        <w:trPr>
          <w:trHeight w:val="390"/>
          <w:jc w:val="center"/>
        </w:trPr>
        <w:tc>
          <w:tcPr>
            <w:tcW w:w="1478" w:type="dxa"/>
            <w:vAlign w:val="center"/>
          </w:tcPr>
          <w:p w:rsidR="00C04848" w:rsidRPr="00E23239" w:rsidRDefault="00C04848" w:rsidP="00C04848">
            <w:pPr>
              <w:pStyle w:val="af0"/>
              <w:spacing w:after="156"/>
            </w:pPr>
            <w:r>
              <w:rPr>
                <w:rFonts w:hint="eastAsia"/>
              </w:rPr>
              <w:t>2015.04.17</w:t>
            </w:r>
          </w:p>
        </w:tc>
        <w:tc>
          <w:tcPr>
            <w:tcW w:w="1718" w:type="dxa"/>
            <w:vAlign w:val="center"/>
          </w:tcPr>
          <w:p w:rsidR="00C04848" w:rsidRPr="00E23239" w:rsidRDefault="00C04848" w:rsidP="007A0810">
            <w:pPr>
              <w:pStyle w:val="af0"/>
              <w:spacing w:after="156"/>
            </w:pPr>
            <w:del w:id="346" w:author="zhaoxw" w:date="2015-04-27T09:12:00Z">
              <w:r w:rsidDel="007A0810">
                <w:rPr>
                  <w:rFonts w:hint="eastAsia"/>
                </w:rPr>
                <w:delText>V1</w:delText>
              </w:r>
            </w:del>
            <w:ins w:id="347" w:author="zhaoxw" w:date="2015-04-27T09:12:00Z">
              <w:r w:rsidR="007A0810">
                <w:rPr>
                  <w:rFonts w:hint="eastAsia"/>
                </w:rPr>
                <w:t>V0.2</w:t>
              </w:r>
            </w:ins>
          </w:p>
        </w:tc>
        <w:tc>
          <w:tcPr>
            <w:tcW w:w="3896" w:type="dxa"/>
            <w:vAlign w:val="center"/>
          </w:tcPr>
          <w:p w:rsidR="00C04848" w:rsidRPr="00E23239" w:rsidRDefault="00C04848" w:rsidP="00C04848">
            <w:pPr>
              <w:pStyle w:val="af0"/>
              <w:spacing w:after="156"/>
            </w:pPr>
          </w:p>
        </w:tc>
        <w:tc>
          <w:tcPr>
            <w:tcW w:w="1954" w:type="dxa"/>
            <w:vAlign w:val="center"/>
          </w:tcPr>
          <w:p w:rsidR="00C04848" w:rsidRPr="00E23239" w:rsidRDefault="00C04848" w:rsidP="00C04848">
            <w:pPr>
              <w:pStyle w:val="af0"/>
              <w:spacing w:after="156"/>
            </w:pPr>
            <w:del w:id="348" w:author="suntingting" w:date="2015-06-04T10:17:00Z">
              <w:r w:rsidDel="0094667D">
                <w:rPr>
                  <w:rFonts w:hint="eastAsia"/>
                </w:rPr>
                <w:delText>宁金龙、孙亭亭</w:delText>
              </w:r>
            </w:del>
            <w:ins w:id="349" w:author="suntingting" w:date="2015-06-04T10:17:00Z">
              <w:r w:rsidR="0094667D">
                <w:rPr>
                  <w:rFonts w:hint="eastAsia"/>
                </w:rPr>
                <w:t>闻远通信</w:t>
              </w:r>
            </w:ins>
          </w:p>
        </w:tc>
      </w:tr>
      <w:tr w:rsidR="00A34796" w:rsidRPr="00E23239" w:rsidTr="00C04848">
        <w:trPr>
          <w:trHeight w:val="390"/>
          <w:jc w:val="center"/>
          <w:ins w:id="350" w:author="suntingting" w:date="2015-06-04T10:16:00Z"/>
        </w:trPr>
        <w:tc>
          <w:tcPr>
            <w:tcW w:w="1478" w:type="dxa"/>
            <w:vAlign w:val="center"/>
          </w:tcPr>
          <w:p w:rsidR="00A34796" w:rsidRDefault="00A34796" w:rsidP="007A0810">
            <w:pPr>
              <w:pStyle w:val="af0"/>
              <w:spacing w:after="156"/>
              <w:rPr>
                <w:ins w:id="351" w:author="suntingting" w:date="2015-06-04T10:16:00Z"/>
              </w:rPr>
            </w:pPr>
          </w:p>
        </w:tc>
        <w:tc>
          <w:tcPr>
            <w:tcW w:w="1718" w:type="dxa"/>
            <w:vAlign w:val="center"/>
          </w:tcPr>
          <w:p w:rsidR="00A34796" w:rsidRDefault="00A34796" w:rsidP="007F1A28">
            <w:pPr>
              <w:pStyle w:val="af0"/>
              <w:spacing w:after="156"/>
              <w:rPr>
                <w:ins w:id="352" w:author="suntingting" w:date="2015-06-04T10:16:00Z"/>
              </w:rPr>
            </w:pPr>
            <w:ins w:id="353" w:author="suntingting" w:date="2015-06-04T10:16:00Z">
              <w:r>
                <w:rPr>
                  <w:rFonts w:hint="eastAsia"/>
                </w:rPr>
                <w:t>V0.3</w:t>
              </w:r>
            </w:ins>
          </w:p>
        </w:tc>
        <w:tc>
          <w:tcPr>
            <w:tcW w:w="3896" w:type="dxa"/>
            <w:vAlign w:val="center"/>
          </w:tcPr>
          <w:p w:rsidR="00A34796" w:rsidRPr="00E23239" w:rsidRDefault="00A34796" w:rsidP="007F1A28">
            <w:pPr>
              <w:pStyle w:val="af0"/>
              <w:spacing w:after="156"/>
              <w:rPr>
                <w:ins w:id="354" w:author="suntingting" w:date="2015-06-04T10:16:00Z"/>
              </w:rPr>
            </w:pPr>
          </w:p>
        </w:tc>
        <w:tc>
          <w:tcPr>
            <w:tcW w:w="1954" w:type="dxa"/>
            <w:vAlign w:val="center"/>
          </w:tcPr>
          <w:p w:rsidR="00A34796" w:rsidRDefault="0094667D" w:rsidP="007F1A28">
            <w:pPr>
              <w:pStyle w:val="af0"/>
              <w:spacing w:after="156"/>
              <w:rPr>
                <w:ins w:id="355" w:author="suntingting" w:date="2015-06-04T10:16:00Z"/>
              </w:rPr>
            </w:pPr>
            <w:ins w:id="356" w:author="suntingting" w:date="2015-06-04T10:17:00Z">
              <w:r>
                <w:rPr>
                  <w:rFonts w:hint="eastAsia"/>
                </w:rPr>
                <w:t>闻远通信</w:t>
              </w:r>
            </w:ins>
          </w:p>
        </w:tc>
      </w:tr>
      <w:tr w:rsidR="00A34796" w:rsidRPr="00E23239" w:rsidTr="00C04848">
        <w:trPr>
          <w:trHeight w:val="390"/>
          <w:jc w:val="center"/>
          <w:ins w:id="357" w:author="suntingting" w:date="2015-06-04T10:16:00Z"/>
        </w:trPr>
        <w:tc>
          <w:tcPr>
            <w:tcW w:w="1478" w:type="dxa"/>
            <w:vAlign w:val="center"/>
          </w:tcPr>
          <w:p w:rsidR="00A34796" w:rsidRDefault="00A34796" w:rsidP="007A0810">
            <w:pPr>
              <w:pStyle w:val="af0"/>
              <w:spacing w:after="156"/>
              <w:rPr>
                <w:ins w:id="358" w:author="suntingting" w:date="2015-06-04T10:16:00Z"/>
              </w:rPr>
            </w:pPr>
          </w:p>
        </w:tc>
        <w:tc>
          <w:tcPr>
            <w:tcW w:w="1718" w:type="dxa"/>
            <w:vAlign w:val="center"/>
          </w:tcPr>
          <w:p w:rsidR="00A34796" w:rsidRDefault="00A34796" w:rsidP="007F1A28">
            <w:pPr>
              <w:pStyle w:val="af0"/>
              <w:spacing w:after="156"/>
              <w:rPr>
                <w:ins w:id="359" w:author="suntingting" w:date="2015-06-04T10:16:00Z"/>
              </w:rPr>
            </w:pPr>
            <w:ins w:id="360" w:author="suntingting" w:date="2015-06-04T10:16:00Z">
              <w:r>
                <w:t>V</w:t>
              </w:r>
              <w:r>
                <w:rPr>
                  <w:rFonts w:hint="eastAsia"/>
                </w:rPr>
                <w:t>0.4</w:t>
              </w:r>
            </w:ins>
          </w:p>
        </w:tc>
        <w:tc>
          <w:tcPr>
            <w:tcW w:w="3896" w:type="dxa"/>
            <w:vAlign w:val="center"/>
          </w:tcPr>
          <w:p w:rsidR="00A34796" w:rsidRPr="00E23239" w:rsidRDefault="00A34796" w:rsidP="007F1A28">
            <w:pPr>
              <w:pStyle w:val="af0"/>
              <w:spacing w:after="156"/>
              <w:rPr>
                <w:ins w:id="361" w:author="suntingting" w:date="2015-06-04T10:16:00Z"/>
              </w:rPr>
            </w:pPr>
          </w:p>
        </w:tc>
        <w:tc>
          <w:tcPr>
            <w:tcW w:w="1954" w:type="dxa"/>
            <w:vAlign w:val="center"/>
          </w:tcPr>
          <w:p w:rsidR="00A34796" w:rsidRDefault="0094667D" w:rsidP="007F1A28">
            <w:pPr>
              <w:pStyle w:val="af0"/>
              <w:spacing w:after="156"/>
              <w:rPr>
                <w:ins w:id="362" w:author="suntingting" w:date="2015-06-04T10:16:00Z"/>
              </w:rPr>
            </w:pPr>
            <w:ins w:id="363" w:author="suntingting" w:date="2015-06-04T10:17:00Z">
              <w:r>
                <w:rPr>
                  <w:rFonts w:hint="eastAsia"/>
                </w:rPr>
                <w:t>闻远通信</w:t>
              </w:r>
            </w:ins>
          </w:p>
        </w:tc>
      </w:tr>
      <w:tr w:rsidR="00E23239" w:rsidRPr="00E23239" w:rsidTr="00C04848">
        <w:trPr>
          <w:trHeight w:val="390"/>
          <w:jc w:val="center"/>
        </w:trPr>
        <w:tc>
          <w:tcPr>
            <w:tcW w:w="1478" w:type="dxa"/>
            <w:vAlign w:val="center"/>
          </w:tcPr>
          <w:p w:rsidR="00E23239" w:rsidRPr="00E23239" w:rsidRDefault="007A0810" w:rsidP="007A0810">
            <w:pPr>
              <w:pStyle w:val="af0"/>
              <w:spacing w:after="156"/>
            </w:pPr>
            <w:ins w:id="364" w:author="zhaoxw" w:date="2015-04-27T09:12:00Z">
              <w:r>
                <w:rPr>
                  <w:rFonts w:hint="eastAsia"/>
                </w:rPr>
                <w:t>2015.04.27</w:t>
              </w:r>
            </w:ins>
          </w:p>
        </w:tc>
        <w:tc>
          <w:tcPr>
            <w:tcW w:w="1718" w:type="dxa"/>
            <w:vAlign w:val="center"/>
          </w:tcPr>
          <w:p w:rsidR="00E23239" w:rsidRPr="00E23239" w:rsidRDefault="007A0810" w:rsidP="007F1A28">
            <w:pPr>
              <w:pStyle w:val="af0"/>
              <w:spacing w:after="156"/>
            </w:pPr>
            <w:ins w:id="365" w:author="zhaoxw" w:date="2015-04-27T09:12:00Z">
              <w:r>
                <w:rPr>
                  <w:rFonts w:hint="eastAsia"/>
                </w:rPr>
                <w:t>V0.5</w:t>
              </w:r>
            </w:ins>
          </w:p>
        </w:tc>
        <w:tc>
          <w:tcPr>
            <w:tcW w:w="3896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</w:p>
        </w:tc>
        <w:tc>
          <w:tcPr>
            <w:tcW w:w="1954" w:type="dxa"/>
            <w:vAlign w:val="center"/>
          </w:tcPr>
          <w:p w:rsidR="00E23239" w:rsidRPr="00E23239" w:rsidRDefault="007A0810" w:rsidP="007F1A28">
            <w:pPr>
              <w:pStyle w:val="af0"/>
              <w:spacing w:after="156"/>
            </w:pPr>
            <w:ins w:id="366" w:author="zhaoxw" w:date="2015-04-27T09:12:00Z">
              <w:r>
                <w:rPr>
                  <w:rFonts w:hint="eastAsia"/>
                </w:rPr>
                <w:t>合智安方</w:t>
              </w:r>
            </w:ins>
          </w:p>
        </w:tc>
      </w:tr>
      <w:tr w:rsidR="00E23239" w:rsidRPr="00E23239" w:rsidTr="00C04848">
        <w:trPr>
          <w:trHeight w:val="390"/>
          <w:jc w:val="center"/>
        </w:trPr>
        <w:tc>
          <w:tcPr>
            <w:tcW w:w="1478" w:type="dxa"/>
            <w:vAlign w:val="center"/>
          </w:tcPr>
          <w:p w:rsidR="00E23239" w:rsidRPr="00E23239" w:rsidRDefault="00F0611D" w:rsidP="00F0611D">
            <w:pPr>
              <w:pStyle w:val="af0"/>
              <w:spacing w:after="156"/>
            </w:pPr>
            <w:ins w:id="367" w:author="zhaoxw" w:date="2015-05-14T10:19:00Z">
              <w:r>
                <w:rPr>
                  <w:rFonts w:hint="eastAsia"/>
                </w:rPr>
                <w:t>2015.05.</w:t>
              </w:r>
            </w:ins>
            <w:ins w:id="368" w:author="zhaoxw" w:date="2015-05-14T10:20:00Z">
              <w:r>
                <w:rPr>
                  <w:rFonts w:hint="eastAsia"/>
                </w:rPr>
                <w:t>14</w:t>
              </w:r>
            </w:ins>
          </w:p>
        </w:tc>
        <w:tc>
          <w:tcPr>
            <w:tcW w:w="1718" w:type="dxa"/>
            <w:vAlign w:val="center"/>
          </w:tcPr>
          <w:p w:rsidR="00E23239" w:rsidRPr="00E23239" w:rsidRDefault="00F0611D" w:rsidP="007F1A28">
            <w:pPr>
              <w:pStyle w:val="af0"/>
              <w:spacing w:after="156"/>
            </w:pPr>
            <w:ins w:id="369" w:author="zhaoxw" w:date="2015-05-14T10:20:00Z">
              <w:r>
                <w:rPr>
                  <w:rFonts w:hint="eastAsia"/>
                </w:rPr>
                <w:t>V0.6</w:t>
              </w:r>
            </w:ins>
          </w:p>
        </w:tc>
        <w:tc>
          <w:tcPr>
            <w:tcW w:w="3896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</w:p>
        </w:tc>
        <w:tc>
          <w:tcPr>
            <w:tcW w:w="1954" w:type="dxa"/>
            <w:vAlign w:val="center"/>
          </w:tcPr>
          <w:p w:rsidR="00E23239" w:rsidRPr="00E23239" w:rsidRDefault="00F0611D" w:rsidP="007F1A28">
            <w:pPr>
              <w:pStyle w:val="af0"/>
              <w:spacing w:after="156"/>
            </w:pPr>
            <w:ins w:id="370" w:author="zhaoxw" w:date="2015-05-14T10:20:00Z">
              <w:r>
                <w:rPr>
                  <w:rFonts w:hint="eastAsia"/>
                </w:rPr>
                <w:t>合智安方</w:t>
              </w:r>
            </w:ins>
          </w:p>
        </w:tc>
      </w:tr>
      <w:tr w:rsidR="0018298C" w:rsidRPr="00E23239" w:rsidTr="00C04848">
        <w:trPr>
          <w:trHeight w:val="390"/>
          <w:jc w:val="center"/>
        </w:trPr>
        <w:tc>
          <w:tcPr>
            <w:tcW w:w="1478" w:type="dxa"/>
            <w:vAlign w:val="center"/>
          </w:tcPr>
          <w:p w:rsidR="0018298C" w:rsidRPr="00E23239" w:rsidRDefault="0018298C" w:rsidP="0018298C">
            <w:pPr>
              <w:pStyle w:val="af0"/>
              <w:spacing w:after="156"/>
            </w:pPr>
            <w:ins w:id="371" w:author="zhaoxw" w:date="2015-05-16T09:32:00Z">
              <w:r>
                <w:rPr>
                  <w:rFonts w:hint="eastAsia"/>
                </w:rPr>
                <w:t>2015.05.16</w:t>
              </w:r>
            </w:ins>
          </w:p>
        </w:tc>
        <w:tc>
          <w:tcPr>
            <w:tcW w:w="1718" w:type="dxa"/>
            <w:vAlign w:val="center"/>
          </w:tcPr>
          <w:p w:rsidR="0018298C" w:rsidRPr="00E23239" w:rsidRDefault="0018298C" w:rsidP="0018298C">
            <w:pPr>
              <w:pStyle w:val="af0"/>
              <w:spacing w:after="156"/>
            </w:pPr>
            <w:ins w:id="372" w:author="zhaoxw" w:date="2015-05-16T09:32:00Z">
              <w:r>
                <w:rPr>
                  <w:rFonts w:hint="eastAsia"/>
                </w:rPr>
                <w:t>V0.7</w:t>
              </w:r>
            </w:ins>
          </w:p>
        </w:tc>
        <w:tc>
          <w:tcPr>
            <w:tcW w:w="3896" w:type="dxa"/>
            <w:vAlign w:val="center"/>
          </w:tcPr>
          <w:p w:rsidR="0018298C" w:rsidRPr="00E23239" w:rsidRDefault="0018298C" w:rsidP="007F1A28">
            <w:pPr>
              <w:pStyle w:val="af0"/>
              <w:spacing w:after="156"/>
            </w:pPr>
            <w:ins w:id="373" w:author="zhaoxw" w:date="2015-05-16T09:35:00Z"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字节对齐，加</w:t>
              </w:r>
              <w:r>
                <w:rPr>
                  <w:rFonts w:hint="eastAsia"/>
                </w:rPr>
                <w:t>padding</w:t>
              </w:r>
            </w:ins>
          </w:p>
        </w:tc>
        <w:tc>
          <w:tcPr>
            <w:tcW w:w="1954" w:type="dxa"/>
            <w:vAlign w:val="center"/>
          </w:tcPr>
          <w:p w:rsidR="0018298C" w:rsidRPr="00E23239" w:rsidRDefault="0018298C" w:rsidP="007F1A28">
            <w:pPr>
              <w:pStyle w:val="af0"/>
              <w:spacing w:after="156"/>
            </w:pPr>
            <w:ins w:id="374" w:author="zhaoxw" w:date="2015-05-16T09:32:00Z">
              <w:r>
                <w:rPr>
                  <w:rFonts w:hint="eastAsia"/>
                </w:rPr>
                <w:t>合智安方</w:t>
              </w:r>
            </w:ins>
          </w:p>
        </w:tc>
      </w:tr>
      <w:tr w:rsidR="00E23239" w:rsidRPr="00E23239" w:rsidTr="00C04848">
        <w:trPr>
          <w:trHeight w:val="390"/>
          <w:jc w:val="center"/>
        </w:trPr>
        <w:tc>
          <w:tcPr>
            <w:tcW w:w="1478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</w:p>
        </w:tc>
        <w:tc>
          <w:tcPr>
            <w:tcW w:w="1718" w:type="dxa"/>
            <w:vAlign w:val="center"/>
          </w:tcPr>
          <w:p w:rsidR="00E23239" w:rsidRPr="00E23239" w:rsidRDefault="00A34796" w:rsidP="007F1A28">
            <w:pPr>
              <w:pStyle w:val="af0"/>
              <w:spacing w:after="156"/>
            </w:pPr>
            <w:ins w:id="375" w:author="suntingting" w:date="2015-06-04T10:17:00Z">
              <w:r>
                <w:rPr>
                  <w:rFonts w:hint="eastAsia"/>
                </w:rPr>
                <w:t>V0.9</w:t>
              </w:r>
            </w:ins>
          </w:p>
        </w:tc>
        <w:tc>
          <w:tcPr>
            <w:tcW w:w="3896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</w:p>
        </w:tc>
        <w:tc>
          <w:tcPr>
            <w:tcW w:w="1954" w:type="dxa"/>
            <w:vAlign w:val="center"/>
          </w:tcPr>
          <w:p w:rsidR="00E23239" w:rsidRPr="00E23239" w:rsidRDefault="0094667D" w:rsidP="007F1A28">
            <w:pPr>
              <w:pStyle w:val="af0"/>
              <w:spacing w:after="156"/>
            </w:pPr>
            <w:ins w:id="376" w:author="suntingting" w:date="2015-06-04T10:17:00Z">
              <w:r>
                <w:rPr>
                  <w:rFonts w:hint="eastAsia"/>
                </w:rPr>
                <w:t>闻远通信</w:t>
              </w:r>
            </w:ins>
          </w:p>
        </w:tc>
      </w:tr>
      <w:tr w:rsidR="00E23239" w:rsidRPr="00E23239" w:rsidTr="00C04848">
        <w:trPr>
          <w:trHeight w:val="390"/>
          <w:jc w:val="center"/>
        </w:trPr>
        <w:tc>
          <w:tcPr>
            <w:tcW w:w="1478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</w:p>
        </w:tc>
        <w:tc>
          <w:tcPr>
            <w:tcW w:w="1718" w:type="dxa"/>
            <w:vAlign w:val="center"/>
          </w:tcPr>
          <w:p w:rsidR="00E23239" w:rsidRPr="00E23239" w:rsidRDefault="000728C0" w:rsidP="007F1A28">
            <w:pPr>
              <w:pStyle w:val="af0"/>
              <w:spacing w:after="156"/>
            </w:pPr>
            <w:ins w:id="377" w:author="suntingting" w:date="2015-06-18T10:39:00Z">
              <w:r>
                <w:rPr>
                  <w:rFonts w:hint="eastAsia"/>
                </w:rPr>
                <w:t>V1.0</w:t>
              </w:r>
            </w:ins>
          </w:p>
        </w:tc>
        <w:tc>
          <w:tcPr>
            <w:tcW w:w="3896" w:type="dxa"/>
            <w:vAlign w:val="center"/>
          </w:tcPr>
          <w:p w:rsidR="00E23239" w:rsidRPr="00E23239" w:rsidRDefault="000728C0" w:rsidP="007F1A28">
            <w:pPr>
              <w:pStyle w:val="af0"/>
              <w:spacing w:after="156"/>
            </w:pPr>
            <w:ins w:id="378" w:author="suntingting" w:date="2015-06-18T10:39:00Z">
              <w:r>
                <w:rPr>
                  <w:rFonts w:hint="eastAsia"/>
                </w:rPr>
                <w:t>R9</w:t>
              </w:r>
              <w:r>
                <w:rPr>
                  <w:rFonts w:hint="eastAsia"/>
                </w:rPr>
                <w:t>重定向参数，及其他细节</w:t>
              </w:r>
            </w:ins>
          </w:p>
        </w:tc>
        <w:tc>
          <w:tcPr>
            <w:tcW w:w="1954" w:type="dxa"/>
            <w:vAlign w:val="center"/>
          </w:tcPr>
          <w:p w:rsidR="00E23239" w:rsidRPr="00E23239" w:rsidRDefault="000728C0" w:rsidP="007F1A28">
            <w:pPr>
              <w:pStyle w:val="af0"/>
              <w:spacing w:after="156"/>
            </w:pPr>
            <w:ins w:id="379" w:author="suntingting" w:date="2015-06-18T10:39:00Z">
              <w:r>
                <w:rPr>
                  <w:rFonts w:hint="eastAsia"/>
                </w:rPr>
                <w:t>闻远通信</w:t>
              </w:r>
            </w:ins>
          </w:p>
        </w:tc>
      </w:tr>
      <w:tr w:rsidR="00E23239" w:rsidRPr="00E23239" w:rsidTr="00C04848">
        <w:trPr>
          <w:trHeight w:val="390"/>
          <w:jc w:val="center"/>
        </w:trPr>
        <w:tc>
          <w:tcPr>
            <w:tcW w:w="1478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</w:p>
        </w:tc>
        <w:tc>
          <w:tcPr>
            <w:tcW w:w="1718" w:type="dxa"/>
            <w:vAlign w:val="center"/>
          </w:tcPr>
          <w:p w:rsidR="00E23239" w:rsidRPr="00E23239" w:rsidRDefault="004A27F5" w:rsidP="007F1A28">
            <w:pPr>
              <w:pStyle w:val="af0"/>
              <w:spacing w:after="156"/>
            </w:pPr>
            <w:ins w:id="380" w:author="winspread" w:date="2015-07-13T21:52:00Z">
              <w:r>
                <w:rPr>
                  <w:rFonts w:hint="eastAsia"/>
                </w:rPr>
                <w:t>V1.1</w:t>
              </w:r>
            </w:ins>
          </w:p>
        </w:tc>
        <w:tc>
          <w:tcPr>
            <w:tcW w:w="3896" w:type="dxa"/>
            <w:vAlign w:val="center"/>
          </w:tcPr>
          <w:p w:rsidR="004A27F5" w:rsidRDefault="004A27F5" w:rsidP="007F1A28">
            <w:pPr>
              <w:pStyle w:val="af0"/>
              <w:spacing w:after="156"/>
              <w:rPr>
                <w:ins w:id="381" w:author="winspread" w:date="2015-07-13T21:53:00Z"/>
                <w:rFonts w:hint="eastAsia"/>
              </w:rPr>
            </w:pPr>
            <w:ins w:id="382" w:author="winspread" w:date="2015-07-13T21:53:00Z">
              <w:r>
                <w:rPr>
                  <w:rFonts w:hint="eastAsia"/>
                </w:rPr>
                <w:t>增加</w:t>
              </w:r>
            </w:ins>
            <w:ins w:id="383" w:author="winspread" w:date="2015-07-13T21:52:00Z">
              <w:r w:rsidRPr="007E524F">
                <w:t>RECV_R</w:t>
              </w:r>
              <w:r>
                <w:rPr>
                  <w:rFonts w:hint="eastAsia"/>
                </w:rPr>
                <w:t>EBOOT_ENB</w:t>
              </w:r>
            </w:ins>
            <w:ins w:id="384" w:author="winspread" w:date="2015-07-13T21:53:00Z">
              <w:r>
                <w:rPr>
                  <w:rFonts w:hint="eastAsia"/>
                </w:rPr>
                <w:t>，</w:t>
              </w:r>
            </w:ins>
          </w:p>
          <w:p w:rsidR="004A27F5" w:rsidRDefault="004A27F5" w:rsidP="007F1A28">
            <w:pPr>
              <w:pStyle w:val="af0"/>
              <w:spacing w:after="156"/>
              <w:rPr>
                <w:ins w:id="385" w:author="winspread" w:date="2015-07-13T21:53:00Z"/>
                <w:rFonts w:hint="eastAsia"/>
              </w:rPr>
            </w:pPr>
            <w:ins w:id="386" w:author="winspread" w:date="2015-07-13T21:53:00Z">
              <w:r>
                <w:rPr>
                  <w:rFonts w:hint="eastAsia"/>
                </w:rPr>
                <w:t>修改</w:t>
              </w:r>
            </w:ins>
            <w:ins w:id="387" w:author="winspread" w:date="2015-07-13T21:54:00Z">
              <w:r w:rsidRPr="00E23239">
                <w:rPr>
                  <w:rFonts w:hint="eastAsia"/>
                </w:rPr>
                <w:t>RECV_RF_PARA</w:t>
              </w:r>
              <w:r>
                <w:rPr>
                  <w:rFonts w:hint="eastAsia"/>
                </w:rPr>
                <w:t>，</w:t>
              </w:r>
            </w:ins>
          </w:p>
          <w:p w:rsidR="00E23239" w:rsidRPr="00E23239" w:rsidRDefault="004A27F5" w:rsidP="007F1A28">
            <w:pPr>
              <w:pStyle w:val="af0"/>
              <w:spacing w:after="156"/>
            </w:pPr>
            <w:ins w:id="388" w:author="winspread" w:date="2015-07-13T21:53:00Z">
              <w:r>
                <w:rPr>
                  <w:rFonts w:hint="eastAsia"/>
                </w:rPr>
                <w:t>修改</w:t>
              </w:r>
              <w:r w:rsidRPr="00E23239">
                <w:rPr>
                  <w:rFonts w:hint="eastAsia"/>
                </w:rPr>
                <w:t>SEND_DEV_VERSION</w:t>
              </w:r>
            </w:ins>
          </w:p>
        </w:tc>
        <w:tc>
          <w:tcPr>
            <w:tcW w:w="1954" w:type="dxa"/>
            <w:vAlign w:val="center"/>
          </w:tcPr>
          <w:p w:rsidR="00E23239" w:rsidRPr="00E23239" w:rsidRDefault="004A27F5" w:rsidP="007F1A28">
            <w:pPr>
              <w:pStyle w:val="af0"/>
              <w:spacing w:after="156"/>
            </w:pPr>
            <w:ins w:id="389" w:author="winspread" w:date="2015-07-13T21:52:00Z">
              <w:r>
                <w:rPr>
                  <w:rFonts w:hint="eastAsia"/>
                </w:rPr>
                <w:t>闻远通信</w:t>
              </w:r>
            </w:ins>
          </w:p>
        </w:tc>
      </w:tr>
      <w:tr w:rsidR="00E23239" w:rsidRPr="00E23239" w:rsidTr="00C04848">
        <w:trPr>
          <w:trHeight w:val="390"/>
          <w:jc w:val="center"/>
        </w:trPr>
        <w:tc>
          <w:tcPr>
            <w:tcW w:w="1478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</w:p>
        </w:tc>
        <w:tc>
          <w:tcPr>
            <w:tcW w:w="1718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</w:p>
        </w:tc>
        <w:tc>
          <w:tcPr>
            <w:tcW w:w="3896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</w:p>
        </w:tc>
        <w:tc>
          <w:tcPr>
            <w:tcW w:w="1954" w:type="dxa"/>
            <w:vAlign w:val="center"/>
          </w:tcPr>
          <w:p w:rsidR="00E23239" w:rsidRPr="00E23239" w:rsidRDefault="00E23239" w:rsidP="007F1A28">
            <w:pPr>
              <w:pStyle w:val="af0"/>
              <w:spacing w:after="156"/>
            </w:pPr>
          </w:p>
        </w:tc>
      </w:tr>
    </w:tbl>
    <w:p w:rsidR="00182E52" w:rsidRDefault="00182E52" w:rsidP="00E23239">
      <w:pPr>
        <w:spacing w:before="156" w:after="156"/>
        <w:ind w:firstLine="480"/>
      </w:pPr>
    </w:p>
    <w:p w:rsidR="00182E52" w:rsidRDefault="00182E52">
      <w:pPr>
        <w:widowControl/>
        <w:spacing w:beforeLines="0" w:afterLines="0"/>
        <w:ind w:firstLineChars="0" w:firstLine="0"/>
        <w:jc w:val="left"/>
      </w:pPr>
      <w:r>
        <w:br w:type="page"/>
      </w:r>
    </w:p>
    <w:p w:rsidR="00E23239" w:rsidRPr="00E23239" w:rsidRDefault="00E23239" w:rsidP="00182E52">
      <w:pPr>
        <w:pStyle w:val="1"/>
      </w:pPr>
      <w:bookmarkStart w:id="390" w:name="_Toc417292645"/>
      <w:r w:rsidRPr="00E23239">
        <w:rPr>
          <w:rFonts w:hint="eastAsia"/>
        </w:rPr>
        <w:lastRenderedPageBreak/>
        <w:t xml:space="preserve">1 </w:t>
      </w:r>
      <w:r w:rsidRPr="00E23239">
        <w:rPr>
          <w:rFonts w:hint="eastAsia"/>
        </w:rPr>
        <w:t>设备接收消息</w:t>
      </w:r>
      <w:bookmarkEnd w:id="390"/>
    </w:p>
    <w:p w:rsidR="00000000" w:rsidRDefault="00E23239">
      <w:pPr>
        <w:pStyle w:val="2"/>
        <w:numPr>
          <w:ilvl w:val="1"/>
          <w:numId w:val="50"/>
        </w:numPr>
        <w:pPrChange w:id="391" w:author="thomas" w:date="2015-05-14T23:33:00Z">
          <w:pPr>
            <w:pStyle w:val="2"/>
          </w:pPr>
        </w:pPrChange>
      </w:pPr>
      <w:bookmarkStart w:id="392" w:name="_Toc417292646"/>
      <w:del w:id="393" w:author="thomas" w:date="2015-05-14T23:33:00Z">
        <w:r w:rsidRPr="00E23239" w:rsidDel="00682411">
          <w:rPr>
            <w:rFonts w:hint="eastAsia"/>
          </w:rPr>
          <w:delText xml:space="preserve">1.1 </w:delText>
        </w:r>
      </w:del>
      <w:r w:rsidRPr="00E23239">
        <w:rPr>
          <w:rFonts w:hint="eastAsia"/>
        </w:rPr>
        <w:t>消息格式</w:t>
      </w:r>
      <w:bookmarkEnd w:id="392"/>
    </w:p>
    <w:p w:rsidR="00E23239" w:rsidRPr="00E23239" w:rsidRDefault="00E23239" w:rsidP="005A3D98">
      <w:pPr>
        <w:pStyle w:val="af7"/>
      </w:pPr>
      <w:r w:rsidRPr="00E23239">
        <w:t>struct msg_struct</w:t>
      </w:r>
    </w:p>
    <w:p w:rsidR="00E23239" w:rsidRPr="00E23239" w:rsidRDefault="00E23239" w:rsidP="005A3D98">
      <w:pPr>
        <w:pStyle w:val="af7"/>
      </w:pPr>
      <w:r w:rsidRPr="00E23239">
        <w:t>{</w:t>
      </w:r>
    </w:p>
    <w:p w:rsidR="00E23239" w:rsidRPr="00E23239" w:rsidRDefault="00E23239" w:rsidP="005A3D98">
      <w:pPr>
        <w:pStyle w:val="af7"/>
      </w:pPr>
      <w:r w:rsidRPr="00E23239">
        <w:rPr>
          <w:rFonts w:hint="eastAsia"/>
        </w:rPr>
        <w:t xml:space="preserve">    Uint</w:t>
      </w:r>
      <w:ins w:id="394" w:author="thomas" w:date="2015-05-14T23:34:00Z">
        <w:r w:rsidR="00682411">
          <w:rPr>
            <w:rFonts w:hint="eastAsia"/>
            <w:lang w:eastAsia="zh-CN"/>
          </w:rPr>
          <w:t>16</w:t>
        </w:r>
      </w:ins>
      <w:del w:id="395" w:author="thomas" w:date="2015-05-14T23:34:00Z">
        <w:r w:rsidRPr="00E23239" w:rsidDel="00682411">
          <w:rPr>
            <w:rFonts w:hint="eastAsia"/>
          </w:rPr>
          <w:delText>8</w:delText>
        </w:r>
      </w:del>
      <w:r w:rsidRPr="00E23239">
        <w:rPr>
          <w:rFonts w:hint="eastAsia"/>
        </w:rPr>
        <w:t xml:space="preserve"> head;</w:t>
      </w:r>
      <w:r w:rsidR="002F032F">
        <w:rPr>
          <w:rFonts w:hint="eastAsia"/>
        </w:rPr>
        <w:tab/>
      </w:r>
      <w:r w:rsidR="002F032F">
        <w:rPr>
          <w:rFonts w:hint="eastAsia"/>
        </w:rPr>
        <w:tab/>
      </w:r>
      <w:r w:rsidR="002F032F">
        <w:rPr>
          <w:rFonts w:hint="eastAsia"/>
        </w:rPr>
        <w:tab/>
      </w:r>
      <w:r w:rsidR="002F032F">
        <w:rPr>
          <w:rFonts w:hint="eastAsia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头部标识</w:t>
      </w:r>
      <w:r w:rsidRPr="00E23239">
        <w:rPr>
          <w:rFonts w:hint="eastAsia"/>
        </w:rPr>
        <w:t xml:space="preserve"> 0xff</w:t>
      </w:r>
      <w:ins w:id="396" w:author="suntingting" w:date="2015-05-29T09:32:00Z">
        <w:r w:rsidR="00655859">
          <w:rPr>
            <w:rFonts w:hint="eastAsia"/>
            <w:lang w:eastAsia="zh-CN"/>
          </w:rPr>
          <w:t>ff</w:t>
        </w:r>
      </w:ins>
    </w:p>
    <w:p w:rsidR="00E23239" w:rsidRPr="00E23239" w:rsidRDefault="00E23239" w:rsidP="005A3D98">
      <w:pPr>
        <w:pStyle w:val="af7"/>
      </w:pPr>
      <w:r w:rsidRPr="00E23239">
        <w:rPr>
          <w:rFonts w:hint="eastAsia"/>
        </w:rPr>
        <w:t xml:space="preserve">    Uint16 pkt_type;</w:t>
      </w:r>
      <w:r w:rsidR="002F032F">
        <w:rPr>
          <w:rFonts w:hint="eastAsia"/>
        </w:rPr>
        <w:tab/>
      </w:r>
      <w:r w:rsidR="002F032F">
        <w:rPr>
          <w:rFonts w:hint="eastAsia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消息类型</w:t>
      </w:r>
    </w:p>
    <w:p w:rsidR="00E23239" w:rsidRPr="00E23239" w:rsidRDefault="00E23239" w:rsidP="005A3D98">
      <w:pPr>
        <w:pStyle w:val="af7"/>
      </w:pPr>
      <w:r w:rsidRPr="00E23239">
        <w:rPr>
          <w:rFonts w:hint="eastAsia"/>
        </w:rPr>
        <w:t xml:space="preserve">    Uint32 data_length;</w:t>
      </w:r>
      <w:r w:rsidR="002F032F">
        <w:rPr>
          <w:rFonts w:hint="eastAsia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消息长度</w:t>
      </w:r>
    </w:p>
    <w:p w:rsidR="00E23239" w:rsidRPr="00E23239" w:rsidRDefault="00E23239" w:rsidP="005A3D98">
      <w:pPr>
        <w:pStyle w:val="af7"/>
      </w:pPr>
      <w:r w:rsidRPr="00E23239">
        <w:t xml:space="preserve">    Uint8 data[</w:t>
      </w:r>
      <w:del w:id="397" w:author="thomas" w:date="2015-05-14T23:35:00Z">
        <w:r w:rsidRPr="00E23239" w:rsidDel="00682411">
          <w:rPr>
            <w:rFonts w:hint="eastAsia"/>
            <w:lang w:eastAsia="zh-CN"/>
          </w:rPr>
          <w:delText>1500</w:delText>
        </w:r>
      </w:del>
      <w:ins w:id="398" w:author="thomas" w:date="2015-05-14T23:35:00Z">
        <w:r w:rsidR="00682411">
          <w:rPr>
            <w:rFonts w:hint="eastAsia"/>
            <w:lang w:eastAsia="zh-CN"/>
          </w:rPr>
          <w:t>4*</w:t>
        </w:r>
        <w:r w:rsidR="00682411" w:rsidRPr="00E23239">
          <w:rPr>
            <w:rFonts w:hint="eastAsia"/>
          </w:rPr>
          <w:t>data_length</w:t>
        </w:r>
      </w:ins>
      <w:r w:rsidRPr="00E23239">
        <w:t>];</w:t>
      </w:r>
      <w:r w:rsidR="002F032F">
        <w:rPr>
          <w:rFonts w:hint="eastAsia"/>
        </w:rPr>
        <w:tab/>
      </w:r>
      <w:r w:rsidR="002F032F">
        <w:rPr>
          <w:rFonts w:hint="eastAsia"/>
        </w:rPr>
        <w:tab/>
      </w:r>
      <w:r w:rsidRPr="00E23239">
        <w:t>//DATA</w:t>
      </w:r>
    </w:p>
    <w:p w:rsidR="00E23239" w:rsidRPr="00E23239" w:rsidRDefault="00E23239" w:rsidP="005A3D98">
      <w:pPr>
        <w:pStyle w:val="af7"/>
      </w:pPr>
      <w:r w:rsidRPr="00E23239">
        <w:t>};</w:t>
      </w:r>
    </w:p>
    <w:p w:rsidR="00E23239" w:rsidRPr="00E23239" w:rsidRDefault="00E23239" w:rsidP="00096F36">
      <w:pPr>
        <w:pStyle w:val="2"/>
      </w:pPr>
      <w:bookmarkStart w:id="399" w:name="_Toc417292647"/>
      <w:r w:rsidRPr="00E23239">
        <w:rPr>
          <w:rFonts w:hint="eastAsia"/>
        </w:rPr>
        <w:t xml:space="preserve">1.2 </w:t>
      </w:r>
      <w:r w:rsidRPr="00E23239">
        <w:rPr>
          <w:rFonts w:hint="eastAsia"/>
        </w:rPr>
        <w:t>消息类型</w:t>
      </w:r>
      <w:bookmarkEnd w:id="399"/>
    </w:p>
    <w:p w:rsidR="00E23239" w:rsidRPr="00E23239" w:rsidRDefault="00E23239" w:rsidP="007D1672">
      <w:pPr>
        <w:pStyle w:val="af7"/>
      </w:pPr>
      <w:r w:rsidRPr="00E23239">
        <w:t xml:space="preserve">enum RecvPktType  </w:t>
      </w:r>
    </w:p>
    <w:p w:rsidR="00E23239" w:rsidRPr="00E23239" w:rsidRDefault="00E23239" w:rsidP="007D1672">
      <w:pPr>
        <w:pStyle w:val="af7"/>
      </w:pPr>
      <w:r w:rsidRPr="00E23239">
        <w:t>{</w:t>
      </w:r>
    </w:p>
    <w:p w:rsidR="00E23239" w:rsidRPr="00E23239" w:rsidRDefault="00E23239" w:rsidP="007D1672">
      <w:pPr>
        <w:pStyle w:val="af7"/>
      </w:pPr>
      <w:r w:rsidRPr="00E23239">
        <w:rPr>
          <w:rFonts w:hint="eastAsia"/>
        </w:rPr>
        <w:t xml:space="preserve">    RECV_SYS_PARA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=1,</w:t>
      </w:r>
      <w:r w:rsidRPr="00E23239">
        <w:rPr>
          <w:rFonts w:hint="eastAsia"/>
        </w:rPr>
        <w:tab/>
      </w:r>
      <w:r w:rsidR="005F67B9">
        <w:rPr>
          <w:rFonts w:hint="eastAsia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系统参数，</w:t>
      </w:r>
      <w:r w:rsidRPr="00E23239">
        <w:rPr>
          <w:rFonts w:hint="eastAsia"/>
        </w:rPr>
        <w:t>MCC</w:t>
      </w:r>
      <w:r w:rsidRPr="00E23239">
        <w:rPr>
          <w:rFonts w:hint="eastAsia"/>
        </w:rPr>
        <w:t>、</w:t>
      </w:r>
      <w:r w:rsidRPr="00E23239">
        <w:rPr>
          <w:rFonts w:hint="eastAsia"/>
        </w:rPr>
        <w:t>MNC</w:t>
      </w:r>
      <w:r w:rsidRPr="00E23239">
        <w:rPr>
          <w:rFonts w:hint="eastAsia"/>
        </w:rPr>
        <w:t>等</w:t>
      </w:r>
    </w:p>
    <w:p w:rsidR="00E23239" w:rsidRPr="00E23239" w:rsidRDefault="003F54AB" w:rsidP="007D1672">
      <w:pPr>
        <w:pStyle w:val="af7"/>
      </w:pPr>
      <w:r>
        <w:rPr>
          <w:rFonts w:hint="eastAsia"/>
        </w:rPr>
        <w:tab/>
        <w:t>RECV_SYS_OPTION,</w:t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系统选项，如是否上报</w:t>
      </w:r>
      <w:r w:rsidR="00E23239" w:rsidRPr="00E23239">
        <w:rPr>
          <w:rFonts w:hint="eastAsia"/>
        </w:rPr>
        <w:t>IMEI</w:t>
      </w:r>
      <w:r w:rsidR="00E23239" w:rsidRPr="00E23239">
        <w:rPr>
          <w:rFonts w:hint="eastAsia"/>
        </w:rPr>
        <w:t>等</w:t>
      </w:r>
    </w:p>
    <w:p w:rsidR="00E23239" w:rsidRPr="00E23239" w:rsidRDefault="003F54AB" w:rsidP="007D1672">
      <w:pPr>
        <w:pStyle w:val="af7"/>
      </w:pPr>
      <w:r>
        <w:rPr>
          <w:rFonts w:hint="eastAsia"/>
        </w:rPr>
        <w:tab/>
        <w:t>RECV_DLRX_PARA,</w:t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下行接收参数，用于获取公网信息</w:t>
      </w:r>
    </w:p>
    <w:p w:rsidR="00E23239" w:rsidRPr="00E23239" w:rsidRDefault="00E23239" w:rsidP="007D1672">
      <w:pPr>
        <w:pStyle w:val="af7"/>
      </w:pPr>
      <w:r w:rsidRPr="00E23239">
        <w:rPr>
          <w:rFonts w:hint="eastAsia"/>
        </w:rPr>
        <w:tab/>
        <w:t>RECV_NC_PARA</w:t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邻区表参数</w:t>
      </w:r>
    </w:p>
    <w:p w:rsidR="00E23239" w:rsidRPr="00E23239" w:rsidRDefault="00E23239" w:rsidP="007D1672">
      <w:pPr>
        <w:pStyle w:val="af7"/>
      </w:pPr>
      <w:r w:rsidRPr="00E23239">
        <w:rPr>
          <w:rFonts w:hint="eastAsia"/>
        </w:rPr>
        <w:tab/>
        <w:t>RECV_IB_OPER,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="00096F36" w:rsidRPr="00E23239">
        <w:rPr>
          <w:rFonts w:hint="eastAsia"/>
        </w:rPr>
        <w:t>=5,</w:t>
      </w:r>
      <w:r w:rsidRPr="00E23239">
        <w:rPr>
          <w:rFonts w:hint="eastAsia"/>
        </w:rPr>
        <w:tab/>
      </w:r>
      <w:r w:rsidR="005F67B9">
        <w:rPr>
          <w:rFonts w:hint="eastAsia"/>
        </w:rPr>
        <w:tab/>
      </w:r>
      <w:r w:rsidRPr="00E23239">
        <w:rPr>
          <w:rFonts w:hint="eastAsia"/>
        </w:rPr>
        <w:t>//IMSI</w:t>
      </w:r>
      <w:r w:rsidRPr="00E23239">
        <w:rPr>
          <w:rFonts w:hint="eastAsia"/>
        </w:rPr>
        <w:t>库处理</w:t>
      </w:r>
    </w:p>
    <w:p w:rsidR="00E23239" w:rsidRPr="00E23239" w:rsidRDefault="003F54AB" w:rsidP="007D1672">
      <w:pPr>
        <w:pStyle w:val="af7"/>
      </w:pPr>
      <w:r>
        <w:rPr>
          <w:rFonts w:hint="eastAsia"/>
        </w:rPr>
        <w:tab/>
        <w:t>RECV_CTRL_CMD,</w:t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E23239" w:rsidRPr="00E23239">
        <w:rPr>
          <w:rFonts w:hint="eastAsia"/>
        </w:rPr>
        <w:t>//</w:t>
      </w:r>
      <w:ins w:id="400" w:author="zhaoxw" w:date="2015-04-27T09:46:00Z">
        <w:r w:rsidR="00AD3DB8">
          <w:rPr>
            <w:rFonts w:hint="eastAsia"/>
            <w:lang w:eastAsia="zh-CN"/>
          </w:rPr>
          <w:t>寻呼</w:t>
        </w:r>
      </w:ins>
      <w:r w:rsidR="00E23239" w:rsidRPr="00E23239">
        <w:rPr>
          <w:rFonts w:hint="eastAsia"/>
        </w:rPr>
        <w:t>控制命令</w:t>
      </w:r>
      <w:del w:id="401" w:author="zhaoxw" w:date="2015-04-27T09:46:00Z">
        <w:r w:rsidR="00E23239" w:rsidRPr="00E23239" w:rsidDel="00AD3DB8">
          <w:rPr>
            <w:rFonts w:hint="eastAsia"/>
          </w:rPr>
          <w:delText>，如呼叫、</w:delText>
        </w:r>
      </w:del>
      <w:del w:id="402" w:author="zhaoxw" w:date="2015-04-18T09:42:00Z">
        <w:r w:rsidR="00E23239" w:rsidRPr="00E23239" w:rsidDel="009F0D50">
          <w:rPr>
            <w:rFonts w:hint="eastAsia"/>
          </w:rPr>
          <w:delText>发短信等</w:delText>
        </w:r>
      </w:del>
    </w:p>
    <w:p w:rsidR="00E23239" w:rsidRPr="00E23239" w:rsidRDefault="00E23239" w:rsidP="007D1672">
      <w:pPr>
        <w:pStyle w:val="af7"/>
      </w:pPr>
      <w:r w:rsidRPr="00E23239">
        <w:rPr>
          <w:rFonts w:hint="eastAsia"/>
        </w:rPr>
        <w:tab/>
        <w:t>RECV_RF_PARA,</w:t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射频参数，如频点、功率等</w:t>
      </w:r>
    </w:p>
    <w:p w:rsidR="00E23239" w:rsidRPr="00E23239" w:rsidRDefault="003F54AB" w:rsidP="007D1672">
      <w:pPr>
        <w:pStyle w:val="af7"/>
      </w:pPr>
      <w:r>
        <w:rPr>
          <w:rFonts w:hint="eastAsia"/>
        </w:rPr>
        <w:tab/>
        <w:t>RECV_QUERY_VER,</w:t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查询版本</w:t>
      </w:r>
    </w:p>
    <w:p w:rsidR="00E23239" w:rsidRPr="00E23239" w:rsidDel="0018298C" w:rsidRDefault="00E23239" w:rsidP="007D1672">
      <w:pPr>
        <w:pStyle w:val="af7"/>
        <w:rPr>
          <w:del w:id="403" w:author="zhaoxw" w:date="2015-05-16T09:34:00Z"/>
        </w:rPr>
      </w:pPr>
      <w:del w:id="404" w:author="zhaoxw" w:date="2015-05-16T09:34:00Z">
        <w:r w:rsidRPr="00E23239" w:rsidDel="0018298C">
          <w:rPr>
            <w:rFonts w:hint="eastAsia"/>
          </w:rPr>
          <w:tab/>
          <w:delText>RECV_COUNT_ZERO</w:delText>
        </w:r>
        <w:r w:rsidR="005F67B9" w:rsidDel="0018298C">
          <w:rPr>
            <w:rFonts w:hint="eastAsia"/>
          </w:rPr>
          <w:tab/>
        </w:r>
        <w:r w:rsidR="005F67B9" w:rsidDel="0018298C">
          <w:rPr>
            <w:rFonts w:hint="eastAsia"/>
          </w:rPr>
          <w:tab/>
        </w:r>
        <w:r w:rsidR="005F67B9" w:rsidDel="0018298C">
          <w:rPr>
            <w:rFonts w:hint="eastAsia"/>
          </w:rPr>
          <w:tab/>
        </w:r>
        <w:r w:rsidR="005F67B9" w:rsidDel="0018298C">
          <w:rPr>
            <w:rFonts w:hint="eastAsia"/>
          </w:rPr>
          <w:tab/>
        </w:r>
        <w:r w:rsidR="005F67B9" w:rsidDel="0018298C">
          <w:rPr>
            <w:rFonts w:hint="eastAsia"/>
          </w:rPr>
          <w:tab/>
        </w:r>
        <w:r w:rsidRPr="00E23239" w:rsidDel="0018298C">
          <w:rPr>
            <w:rFonts w:hint="eastAsia"/>
          </w:rPr>
          <w:delText>//</w:delText>
        </w:r>
        <w:r w:rsidRPr="00E23239" w:rsidDel="0018298C">
          <w:rPr>
            <w:rFonts w:hint="eastAsia"/>
          </w:rPr>
          <w:delText>上报</w:delText>
        </w:r>
        <w:r w:rsidRPr="00E23239" w:rsidDel="0018298C">
          <w:rPr>
            <w:rFonts w:hint="eastAsia"/>
          </w:rPr>
          <w:delText>IMSI</w:delText>
        </w:r>
        <w:r w:rsidRPr="00E23239" w:rsidDel="0018298C">
          <w:rPr>
            <w:rFonts w:hint="eastAsia"/>
          </w:rPr>
          <w:delText>计数清零</w:delText>
        </w:r>
      </w:del>
    </w:p>
    <w:p w:rsidR="00E23239" w:rsidRPr="00E23239" w:rsidRDefault="00E23239" w:rsidP="007D1672">
      <w:pPr>
        <w:pStyle w:val="af7"/>
      </w:pPr>
      <w:r w:rsidRPr="00E23239">
        <w:rPr>
          <w:rFonts w:hint="eastAsia"/>
        </w:rPr>
        <w:tab/>
        <w:t>RECV_RX_PARA,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="00096F36" w:rsidRPr="00E23239">
        <w:rPr>
          <w:rFonts w:hint="eastAsia"/>
        </w:rPr>
        <w:t>=10,</w:t>
      </w:r>
      <w:r w:rsidR="005F67B9">
        <w:rPr>
          <w:rFonts w:hint="eastAsia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接收参数，如</w:t>
      </w:r>
      <w:r w:rsidRPr="00E23239">
        <w:rPr>
          <w:rFonts w:hint="eastAsia"/>
        </w:rPr>
        <w:t>RACH</w:t>
      </w:r>
      <w:r w:rsidRPr="00E23239">
        <w:rPr>
          <w:rFonts w:hint="eastAsia"/>
        </w:rPr>
        <w:t>接收功率门限等</w:t>
      </w:r>
    </w:p>
    <w:p w:rsidR="00E23239" w:rsidRPr="00E23239" w:rsidRDefault="00E23239" w:rsidP="007D1672">
      <w:pPr>
        <w:pStyle w:val="af7"/>
      </w:pPr>
      <w:r w:rsidRPr="00E23239">
        <w:rPr>
          <w:rFonts w:hint="eastAsia"/>
        </w:rPr>
        <w:tab/>
        <w:t>RECV_NEW_</w:t>
      </w:r>
      <w:del w:id="405" w:author="suntingting" w:date="2015-05-13T16:40:00Z">
        <w:r w:rsidRPr="00E23239" w:rsidDel="002C3B66">
          <w:rPr>
            <w:rFonts w:hint="eastAsia"/>
          </w:rPr>
          <w:delText>LAC</w:delText>
        </w:r>
      </w:del>
      <w:ins w:id="406" w:author="suntingting" w:date="2015-05-13T16:40:00Z">
        <w:r w:rsidR="002C3B66">
          <w:rPr>
            <w:rFonts w:hint="eastAsia"/>
            <w:lang w:eastAsia="zh-CN"/>
          </w:rPr>
          <w:t>T</w:t>
        </w:r>
        <w:r w:rsidR="002C3B66" w:rsidRPr="00E23239">
          <w:rPr>
            <w:rFonts w:hint="eastAsia"/>
          </w:rPr>
          <w:t>AC</w:t>
        </w:r>
      </w:ins>
      <w:r w:rsidRPr="00E23239">
        <w:rPr>
          <w:rFonts w:hint="eastAsia"/>
        </w:rPr>
        <w:t>,</w:t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del w:id="407" w:author="suntingting" w:date="2015-05-13T16:40:00Z">
        <w:r w:rsidR="005F67B9" w:rsidDel="00B11239">
          <w:rPr>
            <w:rFonts w:hint="eastAsia"/>
          </w:rPr>
          <w:tab/>
        </w:r>
      </w:del>
      <w:r w:rsidRPr="00E23239">
        <w:rPr>
          <w:rFonts w:hint="eastAsia"/>
        </w:rPr>
        <w:t>//</w:t>
      </w:r>
      <w:r w:rsidRPr="00E23239">
        <w:rPr>
          <w:rFonts w:hint="eastAsia"/>
        </w:rPr>
        <w:t>重新</w:t>
      </w:r>
      <w:del w:id="408" w:author="zhaoxw" w:date="2015-04-24T11:50:00Z">
        <w:r w:rsidRPr="00E23239" w:rsidDel="006526B7">
          <w:rPr>
            <w:rFonts w:hint="eastAsia"/>
          </w:rPr>
          <w:delText>获取，</w:delText>
        </w:r>
      </w:del>
      <w:del w:id="409" w:author="suntingting" w:date="2015-05-13T16:47:00Z">
        <w:r w:rsidRPr="00E23239" w:rsidDel="00041FF8">
          <w:rPr>
            <w:rFonts w:hint="eastAsia"/>
          </w:rPr>
          <w:delText>配置</w:delText>
        </w:r>
      </w:del>
      <w:ins w:id="410" w:author="suntingting" w:date="2015-05-13T16:47:00Z">
        <w:r w:rsidR="00041FF8">
          <w:rPr>
            <w:rFonts w:hint="eastAsia"/>
            <w:lang w:eastAsia="zh-CN"/>
          </w:rPr>
          <w:t>获取</w:t>
        </w:r>
      </w:ins>
      <w:r w:rsidRPr="00E23239">
        <w:rPr>
          <w:rFonts w:hint="eastAsia"/>
        </w:rPr>
        <w:t>新的</w:t>
      </w:r>
      <w:del w:id="411" w:author="zhaoxw" w:date="2015-04-18T09:40:00Z">
        <w:r w:rsidRPr="00E23239" w:rsidDel="00C04848">
          <w:rPr>
            <w:rFonts w:hint="eastAsia"/>
          </w:rPr>
          <w:delText>BC</w:delText>
        </w:r>
      </w:del>
      <w:ins w:id="412" w:author="zhaoxw" w:date="2015-04-18T09:40:00Z">
        <w:r w:rsidR="00C04848">
          <w:rPr>
            <w:rFonts w:hint="eastAsia"/>
            <w:lang w:eastAsia="zh-CN"/>
          </w:rPr>
          <w:t>M</w:t>
        </w:r>
      </w:ins>
      <w:ins w:id="413" w:author="zhaoxw" w:date="2015-04-18T09:41:00Z">
        <w:r w:rsidR="00C04848">
          <w:rPr>
            <w:rFonts w:hint="eastAsia"/>
            <w:lang w:eastAsia="zh-CN"/>
          </w:rPr>
          <w:t>C</w:t>
        </w:r>
      </w:ins>
      <w:r w:rsidRPr="00E23239">
        <w:rPr>
          <w:rFonts w:hint="eastAsia"/>
        </w:rPr>
        <w:t>C</w:t>
      </w:r>
      <w:r w:rsidRPr="00E23239">
        <w:rPr>
          <w:rFonts w:hint="eastAsia"/>
        </w:rPr>
        <w:t>、</w:t>
      </w:r>
      <w:del w:id="414" w:author="zhaoxw" w:date="2015-04-18T09:40:00Z">
        <w:r w:rsidRPr="00E23239" w:rsidDel="00C04848">
          <w:rPr>
            <w:rFonts w:hint="eastAsia"/>
          </w:rPr>
          <w:delText>NCC</w:delText>
        </w:r>
      </w:del>
      <w:ins w:id="415" w:author="zhaoxw" w:date="2015-04-18T09:40:00Z">
        <w:r w:rsidR="00C04848">
          <w:rPr>
            <w:rFonts w:hint="eastAsia"/>
            <w:lang w:eastAsia="zh-CN"/>
          </w:rPr>
          <w:t>MN</w:t>
        </w:r>
        <w:r w:rsidR="00C04848" w:rsidRPr="00E23239">
          <w:rPr>
            <w:rFonts w:hint="eastAsia"/>
          </w:rPr>
          <w:t>C</w:t>
        </w:r>
      </w:ins>
      <w:r w:rsidRPr="00E23239">
        <w:rPr>
          <w:rFonts w:hint="eastAsia"/>
        </w:rPr>
        <w:t>、</w:t>
      </w:r>
      <w:ins w:id="416" w:author="zhaoxw" w:date="2015-04-18T09:40:00Z">
        <w:r w:rsidR="00C04848">
          <w:rPr>
            <w:rFonts w:hint="eastAsia"/>
            <w:lang w:eastAsia="zh-CN"/>
          </w:rPr>
          <w:t>T</w:t>
        </w:r>
      </w:ins>
      <w:del w:id="417" w:author="zhaoxw" w:date="2015-04-18T09:40:00Z">
        <w:r w:rsidRPr="00E23239" w:rsidDel="00C04848">
          <w:rPr>
            <w:rFonts w:hint="eastAsia"/>
          </w:rPr>
          <w:delText>L</w:delText>
        </w:r>
      </w:del>
      <w:r w:rsidRPr="00E23239">
        <w:rPr>
          <w:rFonts w:hint="eastAsia"/>
        </w:rPr>
        <w:t>AC</w:t>
      </w:r>
      <w:r w:rsidRPr="00E23239">
        <w:rPr>
          <w:rFonts w:hint="eastAsia"/>
        </w:rPr>
        <w:t>和</w:t>
      </w:r>
      <w:r w:rsidRPr="00E23239">
        <w:rPr>
          <w:rFonts w:hint="eastAsia"/>
        </w:rPr>
        <w:t>Cell ID</w:t>
      </w:r>
    </w:p>
    <w:p w:rsidR="00E23239" w:rsidRPr="00E23239" w:rsidRDefault="003F54AB" w:rsidP="007D1672">
      <w:pPr>
        <w:pStyle w:val="af7"/>
      </w:pPr>
      <w:r>
        <w:rPr>
          <w:rFonts w:hint="eastAsia"/>
        </w:rPr>
        <w:tab/>
        <w:t>RECV_NOW_PARA,</w:t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获取当前设备内的参数</w:t>
      </w:r>
    </w:p>
    <w:p w:rsidR="00E23239" w:rsidRPr="00E23239" w:rsidDel="005C79D5" w:rsidRDefault="00E23239" w:rsidP="004A27F5">
      <w:pPr>
        <w:pStyle w:val="af7"/>
        <w:tabs>
          <w:tab w:val="clear" w:pos="384"/>
          <w:tab w:val="left" w:pos="285"/>
        </w:tabs>
        <w:rPr>
          <w:del w:id="418" w:author="zhaoxw" w:date="2015-04-27T10:42:00Z"/>
        </w:rPr>
      </w:pPr>
      <w:r w:rsidRPr="00E23239">
        <w:rPr>
          <w:rFonts w:hint="eastAsia"/>
        </w:rPr>
        <w:tab/>
      </w:r>
      <w:del w:id="419" w:author="zhaoxw" w:date="2015-04-27T10:42:00Z">
        <w:r w:rsidRPr="00E23239" w:rsidDel="005C79D5">
          <w:rPr>
            <w:rFonts w:hint="eastAsia"/>
          </w:rPr>
          <w:delText>RECV_SYS_CONTROL,</w:delText>
        </w:r>
        <w:r w:rsidR="005F67B9" w:rsidDel="005C79D5">
          <w:rPr>
            <w:rFonts w:hint="eastAsia"/>
          </w:rPr>
          <w:tab/>
        </w:r>
        <w:r w:rsidR="005F67B9" w:rsidDel="005C79D5">
          <w:rPr>
            <w:rFonts w:hint="eastAsia"/>
          </w:rPr>
          <w:tab/>
        </w:r>
        <w:r w:rsidR="005F67B9" w:rsidDel="005C79D5">
          <w:rPr>
            <w:rFonts w:hint="eastAsia"/>
          </w:rPr>
          <w:tab/>
        </w:r>
        <w:r w:rsidR="005F67B9" w:rsidDel="005C79D5">
          <w:rPr>
            <w:rFonts w:hint="eastAsia"/>
          </w:rPr>
          <w:tab/>
        </w:r>
        <w:r w:rsidRPr="00E23239" w:rsidDel="005C79D5">
          <w:rPr>
            <w:rFonts w:hint="eastAsia"/>
          </w:rPr>
          <w:delText>//</w:delText>
        </w:r>
        <w:r w:rsidRPr="00E23239" w:rsidDel="005C79D5">
          <w:rPr>
            <w:rFonts w:hint="eastAsia"/>
          </w:rPr>
          <w:delText>系统控制</w:delText>
        </w:r>
      </w:del>
    </w:p>
    <w:p w:rsidR="00DF1746" w:rsidRDefault="008B1893" w:rsidP="004A27F5">
      <w:pPr>
        <w:pStyle w:val="af7"/>
        <w:tabs>
          <w:tab w:val="clear" w:pos="384"/>
          <w:tab w:val="left" w:pos="285"/>
        </w:tabs>
      </w:pPr>
      <w:del w:id="420" w:author="zhaoxw" w:date="2015-04-27T10:42:00Z">
        <w:r w:rsidRPr="00E23239" w:rsidDel="005C79D5">
          <w:rPr>
            <w:rFonts w:hint="eastAsia"/>
          </w:rPr>
          <w:tab/>
        </w:r>
        <w:r w:rsidR="00E23239" w:rsidRPr="00E23239" w:rsidDel="005C79D5">
          <w:rPr>
            <w:rFonts w:hint="eastAsia"/>
          </w:rPr>
          <w:delText>RECV_SYS_Time,</w:delText>
        </w:r>
        <w:r w:rsidR="005F67B9" w:rsidDel="005C79D5">
          <w:rPr>
            <w:rFonts w:hint="eastAsia"/>
          </w:rPr>
          <w:tab/>
        </w:r>
        <w:r w:rsidR="005F67B9" w:rsidDel="005C79D5">
          <w:rPr>
            <w:rFonts w:hint="eastAsia"/>
          </w:rPr>
          <w:tab/>
        </w:r>
        <w:r w:rsidR="005F67B9" w:rsidDel="005C79D5">
          <w:rPr>
            <w:rFonts w:hint="eastAsia"/>
          </w:rPr>
          <w:tab/>
        </w:r>
        <w:r w:rsidR="005F67B9" w:rsidDel="005C79D5">
          <w:rPr>
            <w:rFonts w:hint="eastAsia"/>
          </w:rPr>
          <w:tab/>
        </w:r>
        <w:r w:rsidR="005F67B9" w:rsidDel="005C79D5">
          <w:rPr>
            <w:rFonts w:hint="eastAsia"/>
          </w:rPr>
          <w:tab/>
        </w:r>
        <w:r w:rsidR="00E23239" w:rsidRPr="00E23239" w:rsidDel="005C79D5">
          <w:rPr>
            <w:rFonts w:hint="eastAsia"/>
          </w:rPr>
          <w:delText>//</w:delText>
        </w:r>
        <w:r w:rsidR="001D2B5B" w:rsidDel="005C79D5">
          <w:rPr>
            <w:rFonts w:hint="eastAsia"/>
          </w:rPr>
          <w:delText>配置系统时间</w:delText>
        </w:r>
      </w:del>
    </w:p>
    <w:p w:rsidR="00E23239" w:rsidRPr="00E23239" w:rsidRDefault="008B1893" w:rsidP="007D1672">
      <w:pPr>
        <w:pStyle w:val="af7"/>
      </w:pPr>
      <w:r w:rsidRPr="00E23239">
        <w:rPr>
          <w:rFonts w:hint="eastAsia"/>
        </w:rPr>
        <w:tab/>
      </w:r>
      <w:r w:rsidR="00E23239" w:rsidRPr="00E23239">
        <w:rPr>
          <w:rFonts w:hint="eastAsia"/>
        </w:rPr>
        <w:t>RECV_HEART_BEAT_CNF,</w:t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心跳包确认</w:t>
      </w:r>
    </w:p>
    <w:p w:rsidR="00E23239" w:rsidRPr="00E23239" w:rsidDel="00283093" w:rsidRDefault="008B1893" w:rsidP="007D1672">
      <w:pPr>
        <w:pStyle w:val="af7"/>
        <w:rPr>
          <w:del w:id="421" w:author="zhaoxw" w:date="2015-04-27T10:49:00Z"/>
        </w:rPr>
      </w:pPr>
      <w:del w:id="422" w:author="zhaoxw" w:date="2015-04-27T10:49:00Z">
        <w:r w:rsidRPr="00E23239" w:rsidDel="00283093">
          <w:rPr>
            <w:rFonts w:hint="eastAsia"/>
          </w:rPr>
          <w:tab/>
        </w:r>
        <w:r w:rsidR="00E23239" w:rsidRPr="00E23239" w:rsidDel="00283093">
          <w:rPr>
            <w:rFonts w:hint="eastAsia"/>
          </w:rPr>
          <w:delText>RECV_SELF_CHECK,</w:delText>
        </w:r>
        <w:r w:rsidR="005F67B9" w:rsidDel="00283093">
          <w:rPr>
            <w:rFonts w:hint="eastAsia"/>
          </w:rPr>
          <w:tab/>
        </w:r>
        <w:r w:rsidR="005F67B9" w:rsidDel="00283093">
          <w:rPr>
            <w:rFonts w:hint="eastAsia"/>
          </w:rPr>
          <w:tab/>
        </w:r>
        <w:r w:rsidR="005F67B9" w:rsidDel="00283093">
          <w:rPr>
            <w:rFonts w:hint="eastAsia"/>
          </w:rPr>
          <w:tab/>
        </w:r>
        <w:r w:rsidR="005F67B9" w:rsidDel="00283093">
          <w:rPr>
            <w:rFonts w:hint="eastAsia"/>
          </w:rPr>
          <w:tab/>
        </w:r>
        <w:r w:rsidR="00E23239" w:rsidRPr="00E23239" w:rsidDel="00283093">
          <w:rPr>
            <w:rFonts w:hint="eastAsia"/>
          </w:rPr>
          <w:delText>//</w:delText>
        </w:r>
        <w:r w:rsidR="00E23239" w:rsidRPr="00E23239" w:rsidDel="00283093">
          <w:rPr>
            <w:rFonts w:hint="eastAsia"/>
          </w:rPr>
          <w:delText>设备自我检测</w:delText>
        </w:r>
      </w:del>
    </w:p>
    <w:p w:rsidR="00E23239" w:rsidRDefault="008B1893" w:rsidP="007D1672">
      <w:pPr>
        <w:pStyle w:val="af7"/>
        <w:rPr>
          <w:ins w:id="423" w:author="suntingting" w:date="2015-06-18T10:28:00Z"/>
          <w:lang w:eastAsia="zh-CN"/>
        </w:rPr>
      </w:pPr>
      <w:r w:rsidRPr="00E23239">
        <w:rPr>
          <w:rFonts w:hint="eastAsia"/>
        </w:rPr>
        <w:tab/>
      </w:r>
      <w:r w:rsidR="00E23239" w:rsidRPr="00E23239">
        <w:rPr>
          <w:rFonts w:hint="eastAsia"/>
        </w:rPr>
        <w:t>RECV_DEV_STATE,</w:t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5F67B9">
        <w:rPr>
          <w:rFonts w:hint="eastAsia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返回设备状态</w:t>
      </w:r>
    </w:p>
    <w:p w:rsidR="007E524F" w:rsidRDefault="007E524F" w:rsidP="007D1672">
      <w:pPr>
        <w:pStyle w:val="af7"/>
        <w:rPr>
          <w:ins w:id="424" w:author="suntingting" w:date="2015-07-13T21:00:00Z"/>
          <w:lang w:eastAsia="zh-CN"/>
        </w:rPr>
      </w:pPr>
      <w:ins w:id="425" w:author="suntingting" w:date="2015-06-18T10:28:00Z">
        <w:r>
          <w:rPr>
            <w:rFonts w:hint="eastAsia"/>
            <w:lang w:eastAsia="zh-CN"/>
          </w:rPr>
          <w:tab/>
        </w:r>
        <w:bookmarkStart w:id="426" w:name="OLE_LINK11"/>
        <w:r w:rsidRPr="007E524F">
          <w:rPr>
            <w:lang w:eastAsia="zh-CN"/>
          </w:rPr>
          <w:t>RECV_REDIRECT_R9</w:t>
        </w:r>
      </w:ins>
      <w:bookmarkEnd w:id="426"/>
    </w:p>
    <w:p w:rsidR="00016201" w:rsidRPr="00E23239" w:rsidRDefault="00016201" w:rsidP="007D1672">
      <w:pPr>
        <w:pStyle w:val="af7"/>
        <w:rPr>
          <w:lang w:eastAsia="zh-CN"/>
        </w:rPr>
      </w:pPr>
      <w:ins w:id="427" w:author="suntingting" w:date="2015-07-13T21:01:00Z">
        <w:r>
          <w:rPr>
            <w:rFonts w:hint="eastAsia"/>
            <w:lang w:eastAsia="zh-CN"/>
          </w:rPr>
          <w:tab/>
        </w:r>
      </w:ins>
      <w:ins w:id="428" w:author="suntingting" w:date="2015-07-13T21:00:00Z">
        <w:r w:rsidRPr="007E524F">
          <w:rPr>
            <w:lang w:eastAsia="zh-CN"/>
          </w:rPr>
          <w:t>RECV_R</w:t>
        </w:r>
      </w:ins>
      <w:ins w:id="429" w:author="suntingting" w:date="2015-07-13T21:01:00Z">
        <w:r>
          <w:rPr>
            <w:rFonts w:hint="eastAsia"/>
            <w:lang w:eastAsia="zh-CN"/>
          </w:rPr>
          <w:t>EBOOT_ENB</w:t>
        </w:r>
      </w:ins>
    </w:p>
    <w:p w:rsidR="00E23239" w:rsidRPr="00E23239" w:rsidDel="005C79D5" w:rsidRDefault="008B1893" w:rsidP="007D1672">
      <w:pPr>
        <w:pStyle w:val="af7"/>
        <w:rPr>
          <w:del w:id="430" w:author="zhaoxw" w:date="2015-04-27T10:42:00Z"/>
        </w:rPr>
      </w:pPr>
      <w:del w:id="431" w:author="zhaoxw" w:date="2015-04-27T10:42:00Z">
        <w:r w:rsidRPr="00E23239" w:rsidDel="005C79D5">
          <w:rPr>
            <w:rFonts w:hint="eastAsia"/>
          </w:rPr>
          <w:tab/>
        </w:r>
        <w:r w:rsidR="00E23239" w:rsidRPr="00E23239" w:rsidDel="005C79D5">
          <w:delText>RECV_FAN_CTRL</w:delText>
        </w:r>
        <w:r w:rsidR="00E23239" w:rsidRPr="00E23239" w:rsidDel="005C79D5">
          <w:rPr>
            <w:rFonts w:hint="eastAsia"/>
          </w:rPr>
          <w:delText>,</w:delText>
        </w:r>
        <w:r w:rsidR="005F67B9" w:rsidDel="005C79D5">
          <w:rPr>
            <w:rFonts w:hint="eastAsia"/>
          </w:rPr>
          <w:tab/>
        </w:r>
        <w:r w:rsidR="005F67B9" w:rsidDel="005C79D5">
          <w:rPr>
            <w:rFonts w:hint="eastAsia"/>
          </w:rPr>
          <w:tab/>
        </w:r>
        <w:r w:rsidR="005F67B9" w:rsidDel="005C79D5">
          <w:rPr>
            <w:rFonts w:hint="eastAsia"/>
          </w:rPr>
          <w:tab/>
        </w:r>
        <w:r w:rsidR="005F67B9" w:rsidDel="005C79D5">
          <w:rPr>
            <w:rFonts w:hint="eastAsia"/>
          </w:rPr>
          <w:tab/>
        </w:r>
        <w:r w:rsidR="005F67B9" w:rsidDel="005C79D5">
          <w:rPr>
            <w:rFonts w:hint="eastAsia"/>
          </w:rPr>
          <w:tab/>
        </w:r>
        <w:r w:rsidR="00E23239" w:rsidRPr="00E23239" w:rsidDel="005C79D5">
          <w:delText>//</w:delText>
        </w:r>
        <w:r w:rsidR="00E23239" w:rsidRPr="00E23239" w:rsidDel="005C79D5">
          <w:delText>控制风扇</w:delText>
        </w:r>
      </w:del>
    </w:p>
    <w:p w:rsidR="00E23239" w:rsidRPr="00E23239" w:rsidDel="00283093" w:rsidRDefault="008B1893" w:rsidP="007D1672">
      <w:pPr>
        <w:pStyle w:val="af7"/>
        <w:rPr>
          <w:del w:id="432" w:author="zhaoxw" w:date="2015-04-27T10:49:00Z"/>
        </w:rPr>
      </w:pPr>
      <w:del w:id="433" w:author="zhaoxw" w:date="2015-04-27T10:49:00Z">
        <w:r w:rsidRPr="00E23239" w:rsidDel="00283093">
          <w:rPr>
            <w:rFonts w:hint="eastAsia"/>
          </w:rPr>
          <w:tab/>
        </w:r>
        <w:r w:rsidR="00E23239" w:rsidRPr="00E23239" w:rsidDel="00283093">
          <w:rPr>
            <w:rFonts w:hint="eastAsia"/>
          </w:rPr>
          <w:delText>RECV_UPDATE_CMD</w:delText>
        </w:r>
        <w:r w:rsidR="00E23239" w:rsidRPr="00E23239" w:rsidDel="00283093">
          <w:rPr>
            <w:rFonts w:hint="eastAsia"/>
          </w:rPr>
          <w:tab/>
        </w:r>
        <w:r w:rsidR="00E23239" w:rsidRPr="00E23239" w:rsidDel="00283093">
          <w:rPr>
            <w:rFonts w:hint="eastAsia"/>
          </w:rPr>
          <w:tab/>
          <w:delText>=</w:delText>
        </w:r>
        <w:r w:rsidR="00096F36" w:rsidDel="00283093">
          <w:rPr>
            <w:rFonts w:hint="eastAsia"/>
          </w:rPr>
          <w:delText>19</w:delText>
        </w:r>
        <w:r w:rsidR="003F54AB" w:rsidDel="00283093">
          <w:rPr>
            <w:rFonts w:hint="eastAsia"/>
          </w:rPr>
          <w:delText>,</w:delText>
        </w:r>
        <w:r w:rsidR="005F67B9" w:rsidDel="00283093">
          <w:rPr>
            <w:rFonts w:hint="eastAsia"/>
          </w:rPr>
          <w:tab/>
        </w:r>
        <w:r w:rsidR="005F67B9" w:rsidDel="00283093">
          <w:rPr>
            <w:rFonts w:hint="eastAsia"/>
          </w:rPr>
          <w:tab/>
        </w:r>
        <w:r w:rsidR="00E23239" w:rsidRPr="00E23239" w:rsidDel="00283093">
          <w:rPr>
            <w:rFonts w:hint="eastAsia"/>
          </w:rPr>
          <w:delText>//</w:delText>
        </w:r>
        <w:r w:rsidR="00E23239" w:rsidRPr="00E23239" w:rsidDel="00283093">
          <w:rPr>
            <w:rFonts w:hint="eastAsia"/>
          </w:rPr>
          <w:delText>升级命令</w:delText>
        </w:r>
      </w:del>
    </w:p>
    <w:p w:rsidR="00E23239" w:rsidRPr="00E23239" w:rsidRDefault="00E23239" w:rsidP="007D1672">
      <w:pPr>
        <w:pStyle w:val="af7"/>
      </w:pPr>
      <w:r w:rsidRPr="00E23239">
        <w:t>};</w:t>
      </w:r>
    </w:p>
    <w:p w:rsidR="00E23239" w:rsidRPr="00E23239" w:rsidRDefault="00E23239" w:rsidP="008F04F8">
      <w:pPr>
        <w:pStyle w:val="2"/>
      </w:pPr>
      <w:bookmarkStart w:id="434" w:name="_Toc417292648"/>
      <w:r w:rsidRPr="00E23239">
        <w:rPr>
          <w:rFonts w:hint="eastAsia"/>
        </w:rPr>
        <w:t xml:space="preserve">1.3 </w:t>
      </w:r>
      <w:r w:rsidRPr="00E23239">
        <w:rPr>
          <w:rFonts w:hint="eastAsia"/>
        </w:rPr>
        <w:t>消息结构</w:t>
      </w:r>
      <w:bookmarkEnd w:id="434"/>
    </w:p>
    <w:p w:rsidR="00E23239" w:rsidRPr="00E23239" w:rsidRDefault="00E23239" w:rsidP="008F04F8">
      <w:pPr>
        <w:pStyle w:val="3"/>
        <w:spacing w:before="156" w:after="156"/>
      </w:pPr>
      <w:bookmarkStart w:id="435" w:name="_Toc417292649"/>
      <w:r w:rsidRPr="00E23239">
        <w:t>1.3.1</w:t>
      </w:r>
      <w:r w:rsidRPr="00E23239">
        <w:rPr>
          <w:rFonts w:hint="eastAsia"/>
        </w:rPr>
        <w:t>系统参数</w:t>
      </w:r>
      <w:r w:rsidRPr="00E23239">
        <w:t>RECV_SYS_PARA</w:t>
      </w:r>
      <w:bookmarkEnd w:id="435"/>
    </w:p>
    <w:p w:rsidR="00E23239" w:rsidRPr="00E23239" w:rsidRDefault="00E23239" w:rsidP="001E7ABB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2C5DB9">
      <w:pPr>
        <w:pStyle w:val="af7"/>
      </w:pPr>
      <w:r w:rsidRPr="00E23239">
        <w:rPr>
          <w:rFonts w:hint="eastAsia"/>
        </w:rPr>
        <w:t>struct RecvSysPara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系统参数数据结构</w:t>
      </w:r>
    </w:p>
    <w:p w:rsidR="00E23239" w:rsidRPr="00E23239" w:rsidRDefault="00E23239" w:rsidP="002C5DB9">
      <w:pPr>
        <w:pStyle w:val="af7"/>
      </w:pPr>
      <w:r w:rsidRPr="00E23239">
        <w:t>{</w:t>
      </w:r>
    </w:p>
    <w:p w:rsidR="00E23239" w:rsidRPr="00E23239" w:rsidRDefault="00E23239" w:rsidP="002C5DB9">
      <w:pPr>
        <w:pStyle w:val="af7"/>
      </w:pPr>
      <w:r w:rsidRPr="00E23239">
        <w:tab/>
      </w:r>
      <w:del w:id="436" w:author="thomas" w:date="2015-05-14T23:45:00Z">
        <w:r w:rsidRPr="00E23239" w:rsidDel="0051048A">
          <w:delText>Uint16</w:delText>
        </w:r>
      </w:del>
      <w:ins w:id="437" w:author="thomas" w:date="2015-05-14T23:45:00Z">
        <w:r w:rsidR="0051048A" w:rsidRPr="00E23239">
          <w:t>Uint</w:t>
        </w:r>
        <w:r w:rsidR="0051048A">
          <w:t>8</w:t>
        </w:r>
      </w:ins>
      <w:r w:rsidRPr="00E23239">
        <w:tab/>
        <w:t>paraSysNo;</w:t>
      </w:r>
    </w:p>
    <w:p w:rsidR="00E23239" w:rsidRPr="00E23239" w:rsidRDefault="00E23239" w:rsidP="001F13F7">
      <w:pPr>
        <w:pStyle w:val="af7"/>
      </w:pPr>
      <w:r w:rsidRPr="00E23239">
        <w:tab/>
      </w:r>
      <w:del w:id="438" w:author="thomas" w:date="2015-05-14T23:44:00Z">
        <w:r w:rsidRPr="00E23239" w:rsidDel="0051048A">
          <w:delText>Uint</w:delText>
        </w:r>
      </w:del>
      <w:del w:id="439" w:author="zhaoxw" w:date="2015-05-18T10:14:00Z">
        <w:r w:rsidRPr="00E23239" w:rsidDel="00AC74E0">
          <w:delText>32</w:delText>
        </w:r>
      </w:del>
      <w:ins w:id="440" w:author="thomas" w:date="2015-05-14T23:44:00Z">
        <w:r w:rsidR="0051048A" w:rsidRPr="00E23239">
          <w:t>Uint</w:t>
        </w:r>
        <w:r w:rsidR="0051048A">
          <w:t>8</w:t>
        </w:r>
      </w:ins>
      <w:r w:rsidRPr="00E23239">
        <w:tab/>
        <w:t>paraMcc</w:t>
      </w:r>
      <w:ins w:id="441" w:author="suntingting" w:date="2015-05-29T09:33:00Z">
        <w:r w:rsidR="00655859">
          <w:rPr>
            <w:rFonts w:hint="eastAsia"/>
            <w:lang w:eastAsia="zh-CN"/>
          </w:rPr>
          <w:t>[</w:t>
        </w:r>
      </w:ins>
      <w:ins w:id="442" w:author="suntingting" w:date="2015-06-18T10:27:00Z">
        <w:r w:rsidR="00F24E68">
          <w:rPr>
            <w:rFonts w:hint="eastAsia"/>
            <w:lang w:eastAsia="zh-CN"/>
          </w:rPr>
          <w:t>3</w:t>
        </w:r>
      </w:ins>
      <w:ins w:id="443" w:author="suntingting" w:date="2015-05-29T09:33:00Z">
        <w:r w:rsidR="00655859">
          <w:rPr>
            <w:rFonts w:hint="eastAsia"/>
            <w:lang w:eastAsia="zh-CN"/>
          </w:rPr>
          <w:t>]</w:t>
        </w:r>
      </w:ins>
      <w:r w:rsidRPr="00E23239">
        <w:t>;</w:t>
      </w:r>
    </w:p>
    <w:p w:rsidR="00E23239" w:rsidRPr="00E23239" w:rsidRDefault="00E23239" w:rsidP="001F13F7">
      <w:pPr>
        <w:pStyle w:val="af7"/>
      </w:pPr>
      <w:r w:rsidRPr="00E23239">
        <w:tab/>
      </w:r>
      <w:del w:id="444" w:author="zhaoxw" w:date="2015-05-18T10:14:00Z">
        <w:r w:rsidRPr="00E23239" w:rsidDel="00AC74E0">
          <w:delText>Uint32</w:delText>
        </w:r>
      </w:del>
      <w:ins w:id="445" w:author="thomas" w:date="2015-05-14T23:44:00Z">
        <w:r w:rsidR="0051048A" w:rsidRPr="00E23239">
          <w:t>Uint</w:t>
        </w:r>
        <w:r w:rsidR="0051048A">
          <w:t>8</w:t>
        </w:r>
      </w:ins>
      <w:r w:rsidRPr="00E23239">
        <w:tab/>
        <w:t>paraMnc</w:t>
      </w:r>
      <w:ins w:id="446" w:author="suntingting" w:date="2015-05-29T09:33:00Z">
        <w:r w:rsidR="00655859">
          <w:rPr>
            <w:rFonts w:hint="eastAsia"/>
            <w:lang w:eastAsia="zh-CN"/>
          </w:rPr>
          <w:t>[</w:t>
        </w:r>
      </w:ins>
      <w:ins w:id="447" w:author="suntingting" w:date="2015-06-18T10:27:00Z">
        <w:r w:rsidR="00F24E68">
          <w:rPr>
            <w:rFonts w:hint="eastAsia"/>
            <w:lang w:eastAsia="zh-CN"/>
          </w:rPr>
          <w:t>2</w:t>
        </w:r>
      </w:ins>
      <w:ins w:id="448" w:author="suntingting" w:date="2015-05-29T09:33:00Z">
        <w:r w:rsidR="00655859">
          <w:rPr>
            <w:rFonts w:hint="eastAsia"/>
            <w:lang w:eastAsia="zh-CN"/>
          </w:rPr>
          <w:t>]</w:t>
        </w:r>
      </w:ins>
      <w:r w:rsidRPr="00E23239">
        <w:t>;</w:t>
      </w:r>
    </w:p>
    <w:p w:rsidR="00E23239" w:rsidRPr="00E23239" w:rsidRDefault="00E23239" w:rsidP="002C5DB9">
      <w:pPr>
        <w:pStyle w:val="af7"/>
      </w:pPr>
      <w:r w:rsidRPr="00E23239">
        <w:tab/>
        <w:t>Uint</w:t>
      </w:r>
      <w:del w:id="449" w:author="suntingting" w:date="2015-05-13T14:21:00Z">
        <w:r w:rsidRPr="00E23239" w:rsidDel="00064960">
          <w:rPr>
            <w:rFonts w:hint="eastAsia"/>
            <w:lang w:eastAsia="zh-CN"/>
          </w:rPr>
          <w:delText>32</w:delText>
        </w:r>
      </w:del>
      <w:ins w:id="450" w:author="suntingting" w:date="2015-05-13T14:21:00Z">
        <w:r w:rsidR="00064960">
          <w:rPr>
            <w:rFonts w:hint="eastAsia"/>
            <w:lang w:eastAsia="zh-CN"/>
          </w:rPr>
          <w:t>16</w:t>
        </w:r>
      </w:ins>
      <w:r w:rsidRPr="00E23239">
        <w:tab/>
      </w:r>
      <w:r w:rsidRPr="00E23239">
        <w:rPr>
          <w:rFonts w:hint="eastAsia"/>
        </w:rPr>
        <w:t>paraPciNo</w:t>
      </w:r>
      <w:r w:rsidRPr="00E23239">
        <w:t>;</w:t>
      </w:r>
    </w:p>
    <w:p w:rsidR="00E23239" w:rsidRDefault="00E23239" w:rsidP="002C5DB9">
      <w:pPr>
        <w:pStyle w:val="af7"/>
        <w:rPr>
          <w:ins w:id="451" w:author="suntingting" w:date="2015-05-29T09:34:00Z"/>
          <w:lang w:eastAsia="zh-CN"/>
        </w:rPr>
      </w:pPr>
      <w:r w:rsidRPr="00E23239">
        <w:tab/>
        <w:t>Uint</w:t>
      </w:r>
      <w:del w:id="452" w:author="suntingting" w:date="2015-05-13T14:21:00Z">
        <w:r w:rsidRPr="00E23239" w:rsidDel="00064960">
          <w:rPr>
            <w:rFonts w:hint="eastAsia"/>
            <w:lang w:eastAsia="zh-CN"/>
          </w:rPr>
          <w:delText>32</w:delText>
        </w:r>
      </w:del>
      <w:ins w:id="453" w:author="suntingting" w:date="2015-05-13T14:21:00Z">
        <w:r w:rsidR="00064960">
          <w:rPr>
            <w:rFonts w:hint="eastAsia"/>
            <w:lang w:eastAsia="zh-CN"/>
          </w:rPr>
          <w:t>16</w:t>
        </w:r>
      </w:ins>
      <w:r w:rsidRPr="00E23239">
        <w:tab/>
        <w:t>paraTac;</w:t>
      </w:r>
    </w:p>
    <w:p w:rsidR="0041548E" w:rsidRPr="00E23239" w:rsidRDefault="00EB2BDD" w:rsidP="002C5DB9">
      <w:pPr>
        <w:pStyle w:val="af7"/>
        <w:rPr>
          <w:lang w:eastAsia="zh-CN"/>
        </w:rPr>
      </w:pPr>
      <w:ins w:id="454" w:author="suntingting" w:date="2015-06-04T09:54:00Z">
        <w:r>
          <w:rPr>
            <w:rFonts w:hint="eastAsia"/>
            <w:lang w:eastAsia="zh-CN"/>
          </w:rPr>
          <w:lastRenderedPageBreak/>
          <w:tab/>
        </w:r>
      </w:ins>
      <w:ins w:id="455" w:author="suntingting" w:date="2015-05-29T09:34:00Z">
        <w:r w:rsidR="0041548E">
          <w:rPr>
            <w:rFonts w:hint="eastAsia"/>
            <w:lang w:eastAsia="zh-CN"/>
          </w:rPr>
          <w:t>Uint8_t padding1[</w:t>
        </w:r>
      </w:ins>
      <w:ins w:id="456" w:author="suntingting" w:date="2015-05-29T09:35:00Z">
        <w:r w:rsidR="0041548E">
          <w:rPr>
            <w:rFonts w:hint="eastAsia"/>
            <w:lang w:eastAsia="zh-CN"/>
          </w:rPr>
          <w:t>2</w:t>
        </w:r>
      </w:ins>
      <w:ins w:id="457" w:author="suntingting" w:date="2015-05-29T09:34:00Z">
        <w:r w:rsidR="0041548E">
          <w:rPr>
            <w:rFonts w:hint="eastAsia"/>
            <w:lang w:eastAsia="zh-CN"/>
          </w:rPr>
          <w:t>]</w:t>
        </w:r>
      </w:ins>
      <w:ins w:id="458" w:author="suntingting" w:date="2015-05-29T09:35:00Z">
        <w:r w:rsidR="0041548E">
          <w:rPr>
            <w:rFonts w:hint="eastAsia"/>
            <w:lang w:eastAsia="zh-CN"/>
          </w:rPr>
          <w:t>;</w:t>
        </w:r>
      </w:ins>
    </w:p>
    <w:p w:rsidR="00E23239" w:rsidRDefault="00E23239" w:rsidP="002C5DB9">
      <w:pPr>
        <w:pStyle w:val="af7"/>
        <w:rPr>
          <w:ins w:id="459" w:author="thomas" w:date="2015-05-15T23:28:00Z"/>
          <w:color w:val="C00000"/>
        </w:rPr>
      </w:pPr>
      <w:r w:rsidRPr="00E23239">
        <w:tab/>
      </w:r>
      <w:del w:id="460" w:author="suntingting" w:date="2015-05-29T09:34:00Z">
        <w:r w:rsidRPr="00FE5E2D" w:rsidDel="0041548E">
          <w:rPr>
            <w:color w:val="C00000"/>
          </w:rPr>
          <w:delText>Uint</w:delText>
        </w:r>
        <w:r w:rsidR="00477000" w:rsidDel="0041548E">
          <w:rPr>
            <w:rFonts w:hint="eastAsia"/>
            <w:color w:val="C00000"/>
            <w:lang w:eastAsia="zh-CN"/>
          </w:rPr>
          <w:delText>8</w:delText>
        </w:r>
        <w:r w:rsidRPr="00FE5E2D" w:rsidDel="0041548E">
          <w:rPr>
            <w:color w:val="C00000"/>
          </w:rPr>
          <w:tab/>
        </w:r>
        <w:bookmarkStart w:id="461" w:name="OLE_LINK3"/>
        <w:bookmarkStart w:id="462" w:name="OLE_LINK4"/>
        <w:r w:rsidRPr="00FE5E2D" w:rsidDel="0041548E">
          <w:rPr>
            <w:color w:val="C00000"/>
          </w:rPr>
          <w:delText>paraCellId</w:delText>
        </w:r>
        <w:r w:rsidR="00477000" w:rsidDel="0041548E">
          <w:rPr>
            <w:rFonts w:hint="eastAsia"/>
            <w:color w:val="C00000"/>
            <w:lang w:eastAsia="zh-CN"/>
          </w:rPr>
          <w:delText>[</w:delText>
        </w:r>
        <w:r w:rsidR="009A5745" w:rsidDel="0041548E">
          <w:rPr>
            <w:rFonts w:hint="eastAsia"/>
            <w:color w:val="C00000"/>
            <w:lang w:eastAsia="zh-CN"/>
          </w:rPr>
          <w:delText>7</w:delText>
        </w:r>
        <w:r w:rsidR="00477000" w:rsidDel="0041548E">
          <w:rPr>
            <w:rFonts w:hint="eastAsia"/>
            <w:color w:val="C00000"/>
            <w:lang w:eastAsia="zh-CN"/>
          </w:rPr>
          <w:delText>]</w:delText>
        </w:r>
        <w:bookmarkEnd w:id="461"/>
        <w:bookmarkEnd w:id="462"/>
        <w:r w:rsidRPr="00FE5E2D" w:rsidDel="0041548E">
          <w:rPr>
            <w:color w:val="C00000"/>
          </w:rPr>
          <w:delText>;</w:delText>
        </w:r>
      </w:del>
      <w:ins w:id="463" w:author="suntingting" w:date="2015-05-29T09:34:00Z">
        <w:r w:rsidR="0041548E" w:rsidRPr="0041548E">
          <w:rPr>
            <w:color w:val="C00000"/>
          </w:rPr>
          <w:t xml:space="preserve"> </w:t>
        </w:r>
        <w:r w:rsidR="0041548E" w:rsidRPr="00FE5E2D">
          <w:rPr>
            <w:color w:val="C00000"/>
          </w:rPr>
          <w:t>Uint</w:t>
        </w:r>
        <w:r w:rsidR="0041548E">
          <w:rPr>
            <w:rFonts w:hint="eastAsia"/>
            <w:color w:val="C00000"/>
            <w:lang w:eastAsia="zh-CN"/>
          </w:rPr>
          <w:t>32</w:t>
        </w:r>
        <w:r w:rsidR="0041548E" w:rsidRPr="00FE5E2D">
          <w:rPr>
            <w:color w:val="C00000"/>
          </w:rPr>
          <w:tab/>
          <w:t>paraCellId;</w:t>
        </w:r>
      </w:ins>
    </w:p>
    <w:p w:rsidR="00000000" w:rsidRDefault="00532077">
      <w:pPr>
        <w:pStyle w:val="af7"/>
        <w:ind w:firstLineChars="200" w:firstLine="420"/>
        <w:rPr>
          <w:del w:id="464" w:author="suntingting" w:date="2015-05-29T09:34:00Z"/>
          <w:color w:val="C00000"/>
        </w:rPr>
        <w:pPrChange w:id="465" w:author="thomas" w:date="2015-05-15T23:28:00Z">
          <w:pPr>
            <w:pStyle w:val="af7"/>
          </w:pPr>
        </w:pPrChange>
      </w:pPr>
      <w:ins w:id="466" w:author="thomas" w:date="2015-05-15T23:28:00Z">
        <w:del w:id="467" w:author="suntingting" w:date="2015-05-29T09:34:00Z">
          <w:r w:rsidDel="0041548E">
            <w:rPr>
              <w:color w:val="C00000"/>
            </w:rPr>
            <w:delText>Uint8 padding;</w:delText>
          </w:r>
        </w:del>
      </w:ins>
    </w:p>
    <w:p w:rsidR="00E23239" w:rsidRDefault="00E23239" w:rsidP="002C5DB9">
      <w:pPr>
        <w:pStyle w:val="af7"/>
        <w:rPr>
          <w:ins w:id="468" w:author="zhaoxw" w:date="2015-04-24T13:40:00Z"/>
          <w:lang w:eastAsia="zh-CN"/>
        </w:rPr>
      </w:pPr>
      <w:r w:rsidRPr="00E23239">
        <w:tab/>
        <w:t>Uint</w:t>
      </w:r>
      <w:del w:id="469" w:author="zhaoxw" w:date="2015-05-18T10:15:00Z">
        <w:r w:rsidRPr="00E23239" w:rsidDel="00AC74E0">
          <w:rPr>
            <w:rFonts w:hint="eastAsia"/>
            <w:lang w:eastAsia="zh-CN"/>
          </w:rPr>
          <w:delText>32</w:delText>
        </w:r>
      </w:del>
      <w:ins w:id="470" w:author="thomas" w:date="2015-05-15T21:36:00Z">
        <w:del w:id="471" w:author="suntingting" w:date="2015-05-29T09:35:00Z">
          <w:r w:rsidR="00D71B8D" w:rsidDel="0041548E">
            <w:rPr>
              <w:rFonts w:hint="eastAsia"/>
              <w:lang w:eastAsia="zh-CN"/>
            </w:rPr>
            <w:delText>16</w:delText>
          </w:r>
        </w:del>
      </w:ins>
      <w:ins w:id="472" w:author="suntingting" w:date="2015-05-29T09:35:00Z">
        <w:r w:rsidR="0041548E">
          <w:rPr>
            <w:rFonts w:hint="eastAsia"/>
            <w:lang w:eastAsia="zh-CN"/>
          </w:rPr>
          <w:t>32</w:t>
        </w:r>
      </w:ins>
      <w:r w:rsidRPr="00E23239">
        <w:tab/>
        <w:t>paraPeri;</w:t>
      </w:r>
    </w:p>
    <w:p w:rsidR="00A64F0C" w:rsidRDefault="00A64F0C" w:rsidP="00A64F0C">
      <w:pPr>
        <w:pStyle w:val="af7"/>
        <w:tabs>
          <w:tab w:val="clear" w:pos="768"/>
        </w:tabs>
        <w:rPr>
          <w:ins w:id="473" w:author="zhaoxw" w:date="2015-04-20T18:19:00Z"/>
          <w:color w:val="C00000"/>
          <w:lang w:eastAsia="zh-CN"/>
        </w:rPr>
      </w:pPr>
      <w:ins w:id="474" w:author="zhaoxw" w:date="2015-04-20T18:19:00Z">
        <w:r>
          <w:rPr>
            <w:rFonts w:hint="eastAsia"/>
            <w:color w:val="C00000"/>
            <w:lang w:eastAsia="zh-CN"/>
          </w:rPr>
          <w:tab/>
        </w:r>
        <w:r w:rsidRPr="00E15619">
          <w:rPr>
            <w:color w:val="C00000"/>
          </w:rPr>
          <w:t>Uint</w:t>
        </w:r>
        <w:r w:rsidRPr="00E15619">
          <w:rPr>
            <w:rFonts w:hint="eastAsia"/>
            <w:color w:val="C00000"/>
            <w:lang w:eastAsia="zh-CN"/>
          </w:rPr>
          <w:t>8</w:t>
        </w:r>
        <w:r w:rsidRPr="00E15619">
          <w:rPr>
            <w:color w:val="C00000"/>
          </w:rPr>
          <w:tab/>
          <w:t>para</w:t>
        </w:r>
        <w:r w:rsidR="00483485">
          <w:rPr>
            <w:rFonts w:hint="eastAsia"/>
            <w:color w:val="C00000"/>
            <w:lang w:eastAsia="zh-CN"/>
          </w:rPr>
          <w:t>IDReq</w:t>
        </w:r>
        <w:del w:id="475" w:author="suntingting" w:date="2015-05-13T14:54:00Z">
          <w:r w:rsidDel="00EB7B04">
            <w:rPr>
              <w:rFonts w:hint="eastAsia"/>
              <w:color w:val="C00000"/>
              <w:lang w:eastAsia="zh-CN"/>
            </w:rPr>
            <w:delText>1</w:delText>
          </w:r>
        </w:del>
      </w:ins>
      <w:ins w:id="476" w:author="suntingting" w:date="2015-05-13T14:57:00Z">
        <w:r w:rsidR="002369B7">
          <w:rPr>
            <w:rFonts w:hint="eastAsia"/>
            <w:color w:val="C00000"/>
            <w:lang w:eastAsia="zh-CN"/>
          </w:rPr>
          <w:t>Num</w:t>
        </w:r>
      </w:ins>
      <w:ins w:id="477" w:author="suntingting" w:date="2015-05-13T14:54:00Z">
        <w:r w:rsidR="00EB7B04">
          <w:rPr>
            <w:rFonts w:hint="eastAsia"/>
            <w:color w:val="C00000"/>
            <w:lang w:eastAsia="zh-CN"/>
          </w:rPr>
          <w:t>OUT</w:t>
        </w:r>
      </w:ins>
      <w:ins w:id="478" w:author="zhaoxw" w:date="2015-04-20T18:19:00Z">
        <w:r w:rsidRPr="00E15619">
          <w:rPr>
            <w:color w:val="C00000"/>
          </w:rPr>
          <w:t>;</w:t>
        </w:r>
      </w:ins>
    </w:p>
    <w:p w:rsidR="00A64F0C" w:rsidRDefault="00A64F0C" w:rsidP="002C5DB9">
      <w:pPr>
        <w:pStyle w:val="af7"/>
        <w:rPr>
          <w:ins w:id="479" w:author="winspread" w:date="2015-07-13T21:55:00Z"/>
          <w:rFonts w:hint="eastAsia"/>
          <w:color w:val="C00000"/>
          <w:lang w:eastAsia="zh-CN"/>
        </w:rPr>
      </w:pPr>
      <w:ins w:id="480" w:author="zhaoxw" w:date="2015-04-20T18:19:00Z">
        <w:r>
          <w:rPr>
            <w:rFonts w:hint="eastAsia"/>
            <w:color w:val="C00000"/>
            <w:lang w:eastAsia="zh-CN"/>
          </w:rPr>
          <w:tab/>
        </w:r>
        <w:r w:rsidRPr="00E15619">
          <w:rPr>
            <w:color w:val="C00000"/>
          </w:rPr>
          <w:t>Uint</w:t>
        </w:r>
        <w:r w:rsidRPr="00E15619">
          <w:rPr>
            <w:rFonts w:hint="eastAsia"/>
            <w:color w:val="C00000"/>
            <w:lang w:eastAsia="zh-CN"/>
          </w:rPr>
          <w:t>8</w:t>
        </w:r>
        <w:r w:rsidRPr="00E15619">
          <w:rPr>
            <w:color w:val="C00000"/>
          </w:rPr>
          <w:tab/>
          <w:t>para</w:t>
        </w:r>
      </w:ins>
      <w:ins w:id="481" w:author="zhaoxw" w:date="2015-04-20T18:20:00Z">
        <w:r w:rsidR="00483485">
          <w:rPr>
            <w:rFonts w:hint="eastAsia"/>
            <w:color w:val="C00000"/>
            <w:lang w:eastAsia="zh-CN"/>
          </w:rPr>
          <w:t>IDReq</w:t>
        </w:r>
        <w:del w:id="482" w:author="suntingting" w:date="2015-05-13T14:54:00Z">
          <w:r w:rsidR="00483485" w:rsidDel="00EB7B04">
            <w:rPr>
              <w:rFonts w:hint="eastAsia"/>
              <w:color w:val="C00000"/>
              <w:lang w:eastAsia="zh-CN"/>
            </w:rPr>
            <w:delText>2</w:delText>
          </w:r>
        </w:del>
      </w:ins>
      <w:ins w:id="483" w:author="suntingting" w:date="2015-05-13T14:57:00Z">
        <w:r w:rsidR="002369B7">
          <w:rPr>
            <w:rFonts w:hint="eastAsia"/>
            <w:color w:val="C00000"/>
            <w:lang w:eastAsia="zh-CN"/>
          </w:rPr>
          <w:t>Num</w:t>
        </w:r>
      </w:ins>
      <w:ins w:id="484" w:author="suntingting" w:date="2015-05-13T14:54:00Z">
        <w:r w:rsidR="00EB7B04">
          <w:rPr>
            <w:rFonts w:hint="eastAsia"/>
            <w:color w:val="C00000"/>
            <w:lang w:eastAsia="zh-CN"/>
          </w:rPr>
          <w:t>IN</w:t>
        </w:r>
      </w:ins>
      <w:ins w:id="485" w:author="zhaoxw" w:date="2015-04-20T18:19:00Z">
        <w:r w:rsidRPr="00E15619">
          <w:rPr>
            <w:color w:val="C00000"/>
          </w:rPr>
          <w:t>;</w:t>
        </w:r>
      </w:ins>
    </w:p>
    <w:p w:rsidR="00D41E00" w:rsidRPr="0005027E" w:rsidRDefault="00D41E00" w:rsidP="00D41E00">
      <w:pPr>
        <w:widowControl/>
        <w:shd w:val="clear" w:color="auto" w:fill="E6E6E6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</w:tabs>
        <w:overflowPunct w:val="0"/>
        <w:autoSpaceDE w:val="0"/>
        <w:autoSpaceDN w:val="0"/>
        <w:adjustRightInd w:val="0"/>
        <w:spacing w:before="156" w:after="156"/>
        <w:ind w:firstLine="480"/>
        <w:jc w:val="left"/>
        <w:textAlignment w:val="baseline"/>
        <w:rPr>
          <w:ins w:id="486" w:author="winspread" w:date="2015-07-13T21:55:00Z"/>
          <w:rFonts w:ascii="Courier New" w:hAnsi="Courier New" w:cs="Courier New"/>
          <w:noProof/>
          <w:kern w:val="0"/>
          <w:szCs w:val="16"/>
          <w:highlight w:val="yellow"/>
          <w:lang w:val="en-GB"/>
        </w:rPr>
      </w:pPr>
      <w:ins w:id="487" w:author="winspread" w:date="2015-07-13T21:55:00Z">
        <w:r>
          <w:rPr>
            <w:rFonts w:ascii="Courier New" w:hAnsi="Courier New" w:cs="Courier New"/>
            <w:noProof/>
            <w:kern w:val="0"/>
            <w:szCs w:val="16"/>
            <w:lang w:val="en-GB"/>
          </w:rPr>
          <w:t xml:space="preserve">     </w:t>
        </w:r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 xml:space="preserve">uint8    </w:t>
        </w:r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ab/>
        </w:r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ab/>
          <w:t>UEcapaEnquiryNumOUT;</w:t>
        </w:r>
      </w:ins>
    </w:p>
    <w:p w:rsidR="00D41E00" w:rsidRPr="0005027E" w:rsidRDefault="00D41E00" w:rsidP="00D41E00">
      <w:pPr>
        <w:widowControl/>
        <w:shd w:val="clear" w:color="auto" w:fill="E6E6E6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</w:tabs>
        <w:overflowPunct w:val="0"/>
        <w:autoSpaceDE w:val="0"/>
        <w:autoSpaceDN w:val="0"/>
        <w:adjustRightInd w:val="0"/>
        <w:spacing w:before="156" w:after="156"/>
        <w:ind w:firstLine="480"/>
        <w:jc w:val="left"/>
        <w:textAlignment w:val="baseline"/>
        <w:rPr>
          <w:ins w:id="488" w:author="winspread" w:date="2015-07-13T21:55:00Z"/>
          <w:rFonts w:ascii="Courier New" w:hAnsi="Courier New" w:cs="Courier New"/>
          <w:noProof/>
          <w:kern w:val="0"/>
          <w:szCs w:val="16"/>
          <w:highlight w:val="yellow"/>
          <w:lang w:val="en-GB"/>
        </w:rPr>
      </w:pPr>
      <w:ins w:id="489" w:author="winspread" w:date="2015-07-13T21:55:00Z"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 xml:space="preserve">     uint8    </w:t>
        </w:r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ab/>
        </w:r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ab/>
          <w:t>UEcapaEnquiryNumIN;</w:t>
        </w:r>
      </w:ins>
    </w:p>
    <w:p w:rsidR="00D41E00" w:rsidRPr="0005027E" w:rsidRDefault="00D41E00" w:rsidP="00D41E00">
      <w:pPr>
        <w:widowControl/>
        <w:shd w:val="clear" w:color="auto" w:fill="E6E6E6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</w:tabs>
        <w:overflowPunct w:val="0"/>
        <w:autoSpaceDE w:val="0"/>
        <w:autoSpaceDN w:val="0"/>
        <w:adjustRightInd w:val="0"/>
        <w:spacing w:before="156" w:after="156"/>
        <w:ind w:firstLine="480"/>
        <w:jc w:val="left"/>
        <w:textAlignment w:val="baseline"/>
        <w:rPr>
          <w:ins w:id="490" w:author="winspread" w:date="2015-07-13T21:55:00Z"/>
          <w:rFonts w:ascii="Courier New" w:hAnsi="Courier New" w:cs="Courier New"/>
          <w:noProof/>
          <w:kern w:val="0"/>
          <w:szCs w:val="16"/>
          <w:highlight w:val="yellow"/>
          <w:lang w:val="en-GB"/>
        </w:rPr>
      </w:pPr>
      <w:ins w:id="491" w:author="winspread" w:date="2015-07-13T21:55:00Z"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 xml:space="preserve">     uint8    </w:t>
        </w:r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ab/>
        </w:r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ab/>
          <w:t>BoolMeasureOUT;</w:t>
        </w:r>
      </w:ins>
    </w:p>
    <w:p w:rsidR="00D41E00" w:rsidRPr="007E19BD" w:rsidRDefault="00D41E00" w:rsidP="00D41E00">
      <w:pPr>
        <w:widowControl/>
        <w:shd w:val="clear" w:color="auto" w:fill="E6E6E6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</w:tabs>
        <w:overflowPunct w:val="0"/>
        <w:autoSpaceDE w:val="0"/>
        <w:autoSpaceDN w:val="0"/>
        <w:adjustRightInd w:val="0"/>
        <w:spacing w:before="156" w:after="156"/>
        <w:ind w:firstLine="480"/>
        <w:jc w:val="left"/>
        <w:textAlignment w:val="baseline"/>
        <w:rPr>
          <w:ins w:id="492" w:author="winspread" w:date="2015-07-13T21:55:00Z"/>
          <w:rFonts w:ascii="Courier New" w:hAnsi="Courier New" w:cs="Courier New" w:hint="eastAsia"/>
          <w:noProof/>
          <w:kern w:val="0"/>
          <w:szCs w:val="16"/>
          <w:lang w:val="en-GB"/>
        </w:rPr>
      </w:pPr>
      <w:ins w:id="493" w:author="winspread" w:date="2015-07-13T21:55:00Z"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 xml:space="preserve">     uint8    </w:t>
        </w:r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ab/>
        </w:r>
        <w:r w:rsidRPr="0005027E">
          <w:rPr>
            <w:rFonts w:ascii="Courier New" w:hAnsi="Courier New" w:cs="Courier New"/>
            <w:noProof/>
            <w:kern w:val="0"/>
            <w:szCs w:val="16"/>
            <w:highlight w:val="yellow"/>
            <w:lang w:val="en-GB"/>
          </w:rPr>
          <w:tab/>
          <w:t>BoolMeasureIN;</w:t>
        </w:r>
      </w:ins>
    </w:p>
    <w:p w:rsidR="00D41E00" w:rsidRPr="00E23239" w:rsidRDefault="00D41E00" w:rsidP="002C5DB9">
      <w:pPr>
        <w:pStyle w:val="af7"/>
        <w:rPr>
          <w:rFonts w:hint="eastAsia"/>
          <w:lang w:eastAsia="zh-CN"/>
        </w:rPr>
      </w:pPr>
    </w:p>
    <w:p w:rsidR="00E23239" w:rsidRDefault="00E23239" w:rsidP="002C5DB9">
      <w:pPr>
        <w:pStyle w:val="af7"/>
        <w:rPr>
          <w:ins w:id="494" w:author="zhaoxw" w:date="2015-04-20T16:33:00Z"/>
          <w:color w:val="C00000"/>
          <w:lang w:eastAsia="zh-CN"/>
        </w:rPr>
      </w:pPr>
      <w:r w:rsidRPr="00E23239">
        <w:tab/>
      </w:r>
      <w:r w:rsidRPr="00E15619">
        <w:rPr>
          <w:color w:val="C00000"/>
        </w:rPr>
        <w:t>Uint</w:t>
      </w:r>
      <w:r w:rsidR="00E15619" w:rsidRPr="00E15619">
        <w:rPr>
          <w:rFonts w:hint="eastAsia"/>
          <w:color w:val="C00000"/>
          <w:lang w:eastAsia="zh-CN"/>
        </w:rPr>
        <w:t>8</w:t>
      </w:r>
      <w:r w:rsidRPr="00E15619">
        <w:rPr>
          <w:color w:val="C00000"/>
        </w:rPr>
        <w:tab/>
        <w:t>para</w:t>
      </w:r>
      <w:ins w:id="495" w:author="zhaoxw" w:date="2015-04-20T16:33:00Z">
        <w:r w:rsidR="00FE0035">
          <w:rPr>
            <w:rFonts w:hint="eastAsia"/>
            <w:color w:val="C00000"/>
            <w:lang w:eastAsia="zh-CN"/>
          </w:rPr>
          <w:t>TAU</w:t>
        </w:r>
      </w:ins>
      <w:r w:rsidRPr="00E15619">
        <w:rPr>
          <w:color w:val="C00000"/>
        </w:rPr>
        <w:t>RejCau</w:t>
      </w:r>
      <w:ins w:id="496" w:author="zhaoxw" w:date="2015-04-20T16:33:00Z">
        <w:del w:id="497" w:author="suntingting" w:date="2015-05-13T14:54:00Z">
          <w:r w:rsidR="00FE0035" w:rsidDel="00EB7B04">
            <w:rPr>
              <w:rFonts w:hint="eastAsia"/>
              <w:color w:val="C00000"/>
              <w:lang w:eastAsia="zh-CN"/>
            </w:rPr>
            <w:delText>1</w:delText>
          </w:r>
        </w:del>
      </w:ins>
      <w:ins w:id="498" w:author="suntingting" w:date="2015-05-13T14:54:00Z">
        <w:r w:rsidR="00EB7B04">
          <w:rPr>
            <w:rFonts w:hint="eastAsia"/>
            <w:color w:val="C00000"/>
            <w:lang w:eastAsia="zh-CN"/>
          </w:rPr>
          <w:t>OUT</w:t>
        </w:r>
      </w:ins>
      <w:r w:rsidRPr="00E15619">
        <w:rPr>
          <w:color w:val="C00000"/>
        </w:rPr>
        <w:t>;</w:t>
      </w:r>
    </w:p>
    <w:p w:rsidR="00FE0035" w:rsidRDefault="00FE0035" w:rsidP="00FE0035">
      <w:pPr>
        <w:pStyle w:val="af7"/>
        <w:rPr>
          <w:ins w:id="499" w:author="zhaoxw" w:date="2015-04-20T16:33:00Z"/>
          <w:color w:val="C00000"/>
          <w:lang w:eastAsia="zh-CN"/>
        </w:rPr>
      </w:pPr>
      <w:ins w:id="500" w:author="zhaoxw" w:date="2015-04-20T16:33:00Z">
        <w:r w:rsidRPr="00E23239">
          <w:tab/>
        </w:r>
        <w:r w:rsidRPr="00E15619">
          <w:rPr>
            <w:color w:val="C00000"/>
          </w:rPr>
          <w:t>Uint</w:t>
        </w:r>
        <w:r w:rsidRPr="00E15619">
          <w:rPr>
            <w:rFonts w:hint="eastAsia"/>
            <w:color w:val="C00000"/>
            <w:lang w:eastAsia="zh-CN"/>
          </w:rPr>
          <w:t>8</w:t>
        </w:r>
        <w:r w:rsidRPr="00E15619">
          <w:rPr>
            <w:color w:val="C00000"/>
          </w:rPr>
          <w:tab/>
          <w:t>para</w:t>
        </w:r>
        <w:r>
          <w:rPr>
            <w:rFonts w:hint="eastAsia"/>
            <w:color w:val="C00000"/>
            <w:lang w:eastAsia="zh-CN"/>
          </w:rPr>
          <w:t>TAU</w:t>
        </w:r>
        <w:r w:rsidRPr="00E15619">
          <w:rPr>
            <w:color w:val="C00000"/>
          </w:rPr>
          <w:t>RejCau</w:t>
        </w:r>
        <w:del w:id="501" w:author="suntingting" w:date="2015-05-13T14:54:00Z">
          <w:r w:rsidDel="00EB7B04">
            <w:rPr>
              <w:rFonts w:hint="eastAsia"/>
              <w:color w:val="C00000"/>
              <w:lang w:eastAsia="zh-CN"/>
            </w:rPr>
            <w:delText>2</w:delText>
          </w:r>
        </w:del>
      </w:ins>
      <w:ins w:id="502" w:author="suntingting" w:date="2015-05-13T14:54:00Z">
        <w:r w:rsidR="00EB7B04">
          <w:rPr>
            <w:rFonts w:hint="eastAsia"/>
            <w:color w:val="C00000"/>
            <w:lang w:eastAsia="zh-CN"/>
          </w:rPr>
          <w:t>IN</w:t>
        </w:r>
      </w:ins>
      <w:ins w:id="503" w:author="zhaoxw" w:date="2015-04-20T16:33:00Z">
        <w:r w:rsidRPr="00E15619">
          <w:rPr>
            <w:color w:val="C00000"/>
          </w:rPr>
          <w:t>;</w:t>
        </w:r>
      </w:ins>
    </w:p>
    <w:p w:rsidR="00000000" w:rsidRDefault="00FE0035">
      <w:pPr>
        <w:pStyle w:val="af7"/>
        <w:ind w:firstLineChars="200" w:firstLine="420"/>
        <w:rPr>
          <w:ins w:id="504" w:author="zhaoxw" w:date="2015-04-27T10:05:00Z"/>
          <w:color w:val="C00000"/>
          <w:lang w:eastAsia="zh-CN"/>
        </w:rPr>
        <w:pPrChange w:id="505" w:author="zhaoxw" w:date="2015-04-20T16:34:00Z">
          <w:pPr>
            <w:pStyle w:val="af7"/>
          </w:pPr>
        </w:pPrChange>
      </w:pPr>
      <w:ins w:id="506" w:author="zhaoxw" w:date="2015-04-20T16:33:00Z">
        <w:r w:rsidRPr="00E15619">
          <w:rPr>
            <w:color w:val="C00000"/>
          </w:rPr>
          <w:t>Uint</w:t>
        </w:r>
        <w:r w:rsidRPr="00E15619">
          <w:rPr>
            <w:rFonts w:hint="eastAsia"/>
            <w:color w:val="C00000"/>
            <w:lang w:eastAsia="zh-CN"/>
          </w:rPr>
          <w:t>8</w:t>
        </w:r>
        <w:r w:rsidRPr="00E15619">
          <w:rPr>
            <w:color w:val="C00000"/>
          </w:rPr>
          <w:tab/>
          <w:t>para</w:t>
        </w:r>
      </w:ins>
      <w:ins w:id="507" w:author="zhaoxw" w:date="2015-04-20T16:35:00Z">
        <w:r w:rsidR="008124FE">
          <w:rPr>
            <w:rFonts w:hint="eastAsia"/>
            <w:color w:val="C00000"/>
            <w:lang w:eastAsia="zh-CN"/>
          </w:rPr>
          <w:t>ATT</w:t>
        </w:r>
      </w:ins>
      <w:ins w:id="508" w:author="zhaoxw" w:date="2015-04-20T16:33:00Z">
        <w:r w:rsidRPr="00E15619">
          <w:rPr>
            <w:color w:val="C00000"/>
          </w:rPr>
          <w:t>RejCau</w:t>
        </w:r>
      </w:ins>
      <w:ins w:id="509" w:author="zhaoxw" w:date="2015-04-27T10:05:00Z">
        <w:del w:id="510" w:author="suntingting" w:date="2015-05-13T14:55:00Z">
          <w:r w:rsidR="00D3370E" w:rsidDel="00EB7B04">
            <w:rPr>
              <w:rFonts w:hint="eastAsia"/>
              <w:color w:val="C00000"/>
              <w:lang w:eastAsia="zh-CN"/>
            </w:rPr>
            <w:delText>1</w:delText>
          </w:r>
        </w:del>
      </w:ins>
      <w:ins w:id="511" w:author="suntingting" w:date="2015-05-13T14:55:00Z">
        <w:r w:rsidR="00EB7B04">
          <w:rPr>
            <w:rFonts w:hint="eastAsia"/>
            <w:color w:val="C00000"/>
            <w:lang w:eastAsia="zh-CN"/>
          </w:rPr>
          <w:t>OUT</w:t>
        </w:r>
      </w:ins>
      <w:ins w:id="512" w:author="zhaoxw" w:date="2015-04-20T16:33:00Z">
        <w:r w:rsidRPr="00E15619">
          <w:rPr>
            <w:color w:val="C00000"/>
          </w:rPr>
          <w:t>;</w:t>
        </w:r>
      </w:ins>
    </w:p>
    <w:p w:rsidR="00D3370E" w:rsidRDefault="00D3370E" w:rsidP="00D3370E">
      <w:pPr>
        <w:pStyle w:val="af7"/>
        <w:ind w:firstLineChars="200" w:firstLine="420"/>
        <w:rPr>
          <w:ins w:id="513" w:author="thomas" w:date="2015-05-15T22:05:00Z"/>
          <w:color w:val="C00000"/>
        </w:rPr>
      </w:pPr>
      <w:ins w:id="514" w:author="zhaoxw" w:date="2015-04-27T10:05:00Z">
        <w:r w:rsidRPr="00E15619">
          <w:rPr>
            <w:color w:val="C00000"/>
          </w:rPr>
          <w:t>Uint</w:t>
        </w:r>
        <w:r w:rsidRPr="00E15619">
          <w:rPr>
            <w:rFonts w:hint="eastAsia"/>
            <w:color w:val="C00000"/>
            <w:lang w:eastAsia="zh-CN"/>
          </w:rPr>
          <w:t>8</w:t>
        </w:r>
        <w:r w:rsidRPr="00E15619">
          <w:rPr>
            <w:color w:val="C00000"/>
          </w:rPr>
          <w:tab/>
          <w:t>para</w:t>
        </w:r>
        <w:r>
          <w:rPr>
            <w:rFonts w:hint="eastAsia"/>
            <w:color w:val="C00000"/>
            <w:lang w:eastAsia="zh-CN"/>
          </w:rPr>
          <w:t>ATT</w:t>
        </w:r>
        <w:r w:rsidRPr="00E15619">
          <w:rPr>
            <w:color w:val="C00000"/>
          </w:rPr>
          <w:t>RejCau</w:t>
        </w:r>
        <w:del w:id="515" w:author="suntingting" w:date="2015-05-13T14:55:00Z">
          <w:r w:rsidDel="00EB7B04">
            <w:rPr>
              <w:rFonts w:hint="eastAsia"/>
              <w:color w:val="C00000"/>
              <w:lang w:eastAsia="zh-CN"/>
            </w:rPr>
            <w:delText>2</w:delText>
          </w:r>
        </w:del>
      </w:ins>
      <w:ins w:id="516" w:author="suntingting" w:date="2015-05-13T14:55:00Z">
        <w:r w:rsidR="00EB7B04">
          <w:rPr>
            <w:rFonts w:hint="eastAsia"/>
            <w:color w:val="C00000"/>
            <w:lang w:eastAsia="zh-CN"/>
          </w:rPr>
          <w:t>IN</w:t>
        </w:r>
      </w:ins>
      <w:ins w:id="517" w:author="zhaoxw" w:date="2015-04-27T10:05:00Z">
        <w:r w:rsidRPr="00E15619">
          <w:rPr>
            <w:color w:val="C00000"/>
          </w:rPr>
          <w:t>;</w:t>
        </w:r>
      </w:ins>
    </w:p>
    <w:p w:rsidR="00DE35A7" w:rsidDel="009F4D2A" w:rsidRDefault="00DE35A7" w:rsidP="00D3370E">
      <w:pPr>
        <w:pStyle w:val="af7"/>
        <w:ind w:firstLineChars="200" w:firstLine="420"/>
        <w:rPr>
          <w:ins w:id="518" w:author="zhaoxw" w:date="2015-04-27T10:05:00Z"/>
          <w:del w:id="519" w:author="thomas" w:date="2015-05-15T22:18:00Z"/>
          <w:color w:val="C00000"/>
          <w:lang w:eastAsia="zh-CN"/>
        </w:rPr>
      </w:pPr>
    </w:p>
    <w:p w:rsidR="00306131" w:rsidRPr="00E15619" w:rsidDel="0041548E" w:rsidRDefault="001A27FF" w:rsidP="009D6794">
      <w:pPr>
        <w:pStyle w:val="af7"/>
        <w:ind w:firstLineChars="200" w:firstLine="420"/>
        <w:rPr>
          <w:ins w:id="520" w:author="zhaoxw" w:date="2015-04-20T16:45:00Z"/>
          <w:del w:id="521" w:author="suntingting" w:date="2015-05-29T09:35:00Z"/>
          <w:color w:val="C00000"/>
          <w:lang w:eastAsia="zh-CN"/>
        </w:rPr>
      </w:pPr>
      <w:ins w:id="522" w:author="zhaoxw" w:date="2015-04-20T17:50:00Z">
        <w:del w:id="523" w:author="suntingting" w:date="2015-05-29T09:35:00Z">
          <w:r w:rsidDel="0041548E">
            <w:rPr>
              <w:rFonts w:hint="eastAsia"/>
              <w:color w:val="C00000"/>
              <w:lang w:eastAsia="zh-CN"/>
            </w:rPr>
            <w:delText>struct</w:delText>
          </w:r>
        </w:del>
      </w:ins>
      <w:ins w:id="524" w:author="zhaoxw" w:date="2015-04-20T16:45:00Z">
        <w:del w:id="525" w:author="suntingting" w:date="2015-05-29T09:35:00Z">
          <w:r w:rsidR="00306131" w:rsidRPr="00E15619" w:rsidDel="0041548E">
            <w:rPr>
              <w:color w:val="C00000"/>
            </w:rPr>
            <w:tab/>
            <w:delText>para</w:delText>
          </w:r>
          <w:r w:rsidR="00306131" w:rsidDel="0041548E">
            <w:rPr>
              <w:rFonts w:hint="eastAsia"/>
              <w:color w:val="C00000"/>
              <w:lang w:eastAsia="zh-CN"/>
            </w:rPr>
            <w:delText>R</w:delText>
          </w:r>
        </w:del>
      </w:ins>
      <w:ins w:id="526" w:author="zhaoxw" w:date="2015-04-27T10:09:00Z">
        <w:del w:id="527" w:author="suntingting" w:date="2015-05-29T09:35:00Z">
          <w:r w:rsidR="009D6794" w:rsidDel="0041548E">
            <w:rPr>
              <w:rFonts w:hint="eastAsia"/>
              <w:color w:val="C00000"/>
              <w:lang w:eastAsia="zh-CN"/>
            </w:rPr>
            <w:delText>edirct</w:delText>
          </w:r>
        </w:del>
        <w:del w:id="528" w:author="suntingting" w:date="2015-05-13T14:55:00Z">
          <w:r w:rsidR="009D6794" w:rsidDel="00EB7B04">
            <w:rPr>
              <w:rFonts w:hint="eastAsia"/>
              <w:color w:val="C00000"/>
              <w:lang w:eastAsia="zh-CN"/>
            </w:rPr>
            <w:delText>1</w:delText>
          </w:r>
        </w:del>
      </w:ins>
      <w:ins w:id="529" w:author="zhaoxw" w:date="2015-04-20T16:45:00Z">
        <w:del w:id="530" w:author="suntingting" w:date="2015-05-29T09:35:00Z">
          <w:r w:rsidR="00306131" w:rsidRPr="00E15619" w:rsidDel="0041548E">
            <w:rPr>
              <w:color w:val="C00000"/>
            </w:rPr>
            <w:delText>;</w:delText>
          </w:r>
        </w:del>
      </w:ins>
    </w:p>
    <w:p w:rsidR="001A27FF" w:rsidDel="0041548E" w:rsidRDefault="001A27FF" w:rsidP="001A27FF">
      <w:pPr>
        <w:pStyle w:val="af7"/>
        <w:ind w:firstLineChars="200" w:firstLine="420"/>
        <w:rPr>
          <w:del w:id="531" w:author="suntingting" w:date="2015-05-29T09:35:00Z"/>
          <w:color w:val="C00000"/>
          <w:lang w:eastAsia="zh-CN"/>
        </w:rPr>
      </w:pPr>
      <w:ins w:id="532" w:author="zhaoxw" w:date="2015-04-20T17:50:00Z">
        <w:del w:id="533" w:author="suntingting" w:date="2015-05-29T09:35:00Z">
          <w:r w:rsidDel="0041548E">
            <w:rPr>
              <w:rFonts w:hint="eastAsia"/>
              <w:color w:val="C00000"/>
              <w:lang w:eastAsia="zh-CN"/>
            </w:rPr>
            <w:delText>struct</w:delText>
          </w:r>
          <w:r w:rsidRPr="00E15619" w:rsidDel="0041548E">
            <w:rPr>
              <w:color w:val="C00000"/>
            </w:rPr>
            <w:tab/>
            <w:delText>para</w:delText>
          </w:r>
          <w:r w:rsidR="009D6794" w:rsidDel="0041548E">
            <w:rPr>
              <w:rFonts w:hint="eastAsia"/>
              <w:color w:val="C00000"/>
              <w:lang w:eastAsia="zh-CN"/>
            </w:rPr>
            <w:delText>R</w:delText>
          </w:r>
        </w:del>
      </w:ins>
      <w:ins w:id="534" w:author="zhaoxw" w:date="2015-04-27T10:09:00Z">
        <w:del w:id="535" w:author="suntingting" w:date="2015-05-29T09:35:00Z">
          <w:r w:rsidR="009D6794" w:rsidDel="0041548E">
            <w:rPr>
              <w:rFonts w:hint="eastAsia"/>
              <w:color w:val="C00000"/>
              <w:lang w:eastAsia="zh-CN"/>
            </w:rPr>
            <w:delText>edirect</w:delText>
          </w:r>
        </w:del>
        <w:del w:id="536" w:author="suntingting" w:date="2015-05-13T14:55:00Z">
          <w:r w:rsidR="009D6794" w:rsidDel="00EB7B04">
            <w:rPr>
              <w:rFonts w:hint="eastAsia"/>
              <w:color w:val="C00000"/>
              <w:lang w:eastAsia="zh-CN"/>
            </w:rPr>
            <w:delText>2</w:delText>
          </w:r>
        </w:del>
      </w:ins>
      <w:ins w:id="537" w:author="zhaoxw" w:date="2015-04-20T17:50:00Z">
        <w:del w:id="538" w:author="suntingting" w:date="2015-05-29T09:35:00Z">
          <w:r w:rsidRPr="00E15619" w:rsidDel="0041548E">
            <w:rPr>
              <w:color w:val="C00000"/>
            </w:rPr>
            <w:delText>;</w:delText>
          </w:r>
        </w:del>
      </w:ins>
    </w:p>
    <w:p w:rsidR="0041548E" w:rsidRDefault="0041548E" w:rsidP="0041548E">
      <w:pPr>
        <w:pStyle w:val="af0"/>
        <w:spacing w:after="156"/>
        <w:ind w:firstLine="420"/>
        <w:jc w:val="both"/>
        <w:rPr>
          <w:ins w:id="539" w:author="suntingting" w:date="2015-05-29T09:36:00Z"/>
          <w:color w:val="C00000"/>
        </w:rPr>
      </w:pPr>
      <w:ins w:id="540" w:author="suntingting" w:date="2015-05-29T09:36:00Z">
        <w:r>
          <w:rPr>
            <w:rFonts w:hint="eastAsia"/>
          </w:rPr>
          <w:t>Uint8</w:t>
        </w:r>
        <w:r>
          <w:rPr>
            <w:rFonts w:hint="eastAsia"/>
          </w:rPr>
          <w:tab/>
        </w:r>
        <w:r w:rsidRPr="000140DB">
          <w:t>redirected</w:t>
        </w:r>
        <w:r>
          <w:rPr>
            <w:rFonts w:hint="eastAsia"/>
          </w:rPr>
          <w:t>RATOUT</w:t>
        </w:r>
        <w:r w:rsidRPr="00E15619">
          <w:rPr>
            <w:color w:val="C00000"/>
          </w:rPr>
          <w:t>;</w:t>
        </w:r>
      </w:ins>
    </w:p>
    <w:p w:rsidR="0041548E" w:rsidRDefault="0041548E" w:rsidP="0041548E">
      <w:pPr>
        <w:pStyle w:val="af0"/>
        <w:spacing w:after="156"/>
        <w:ind w:firstLine="420"/>
        <w:jc w:val="both"/>
        <w:rPr>
          <w:ins w:id="541" w:author="suntingting" w:date="2015-05-29T09:36:00Z"/>
        </w:rPr>
      </w:pPr>
      <w:ins w:id="542" w:author="suntingting" w:date="2015-05-29T09:36:00Z">
        <w:r>
          <w:rPr>
            <w:rFonts w:hint="eastAsia"/>
          </w:rPr>
          <w:t>Uint8    padding2;</w:t>
        </w:r>
      </w:ins>
    </w:p>
    <w:p w:rsidR="0041548E" w:rsidRDefault="0041548E" w:rsidP="0041548E">
      <w:pPr>
        <w:pStyle w:val="af0"/>
        <w:spacing w:after="156"/>
        <w:ind w:firstLine="420"/>
        <w:jc w:val="both"/>
        <w:rPr>
          <w:ins w:id="543" w:author="suntingting" w:date="2015-05-29T09:36:00Z"/>
        </w:rPr>
      </w:pPr>
      <w:ins w:id="544" w:author="suntingting" w:date="2015-05-29T09:36:00Z">
        <w:r>
          <w:rPr>
            <w:rFonts w:hint="eastAsia"/>
          </w:rPr>
          <w:t>Uint16</w:t>
        </w:r>
        <w:r>
          <w:rPr>
            <w:rFonts w:hint="eastAsia"/>
          </w:rPr>
          <w:tab/>
          <w:t>redirectedCarrierOUT</w:t>
        </w:r>
        <w:r w:rsidRPr="00E15619">
          <w:rPr>
            <w:color w:val="C00000"/>
          </w:rPr>
          <w:t>;</w:t>
        </w:r>
      </w:ins>
    </w:p>
    <w:p w:rsidR="0041548E" w:rsidRDefault="0041548E" w:rsidP="0041548E">
      <w:pPr>
        <w:pStyle w:val="af0"/>
        <w:spacing w:after="156"/>
        <w:ind w:firstLine="420"/>
        <w:jc w:val="both"/>
        <w:rPr>
          <w:ins w:id="545" w:author="suntingting" w:date="2015-05-29T09:36:00Z"/>
          <w:color w:val="C00000"/>
        </w:rPr>
      </w:pPr>
      <w:ins w:id="546" w:author="suntingting" w:date="2015-05-29T09:36:00Z">
        <w:r>
          <w:rPr>
            <w:rFonts w:hint="eastAsia"/>
          </w:rPr>
          <w:t>Uint8   PriorityOUT</w:t>
        </w:r>
        <w:r w:rsidRPr="00E15619">
          <w:rPr>
            <w:color w:val="C00000"/>
          </w:rPr>
          <w:t>;</w:t>
        </w:r>
      </w:ins>
    </w:p>
    <w:p w:rsidR="0041548E" w:rsidRDefault="0041548E" w:rsidP="0041548E">
      <w:pPr>
        <w:pStyle w:val="af0"/>
        <w:spacing w:after="156"/>
        <w:ind w:firstLine="420"/>
        <w:jc w:val="both"/>
        <w:rPr>
          <w:ins w:id="547" w:author="suntingting" w:date="2015-05-29T09:37:00Z"/>
          <w:color w:val="C00000"/>
        </w:rPr>
      </w:pPr>
      <w:ins w:id="548" w:author="suntingting" w:date="2015-05-29T09:37:00Z">
        <w:r>
          <w:rPr>
            <w:rFonts w:hint="eastAsia"/>
          </w:rPr>
          <w:t>Uint8</w:t>
        </w:r>
        <w:r>
          <w:rPr>
            <w:rFonts w:hint="eastAsia"/>
          </w:rPr>
          <w:tab/>
        </w:r>
        <w:r w:rsidRPr="000140DB">
          <w:t>redirected</w:t>
        </w:r>
        <w:r>
          <w:rPr>
            <w:rFonts w:hint="eastAsia"/>
          </w:rPr>
          <w:t>RATIN</w:t>
        </w:r>
        <w:r w:rsidRPr="00E15619">
          <w:rPr>
            <w:color w:val="C00000"/>
          </w:rPr>
          <w:t>;</w:t>
        </w:r>
      </w:ins>
    </w:p>
    <w:p w:rsidR="0041548E" w:rsidRDefault="0041548E" w:rsidP="0041548E">
      <w:pPr>
        <w:pStyle w:val="af0"/>
        <w:spacing w:after="156"/>
        <w:ind w:firstLine="420"/>
        <w:jc w:val="both"/>
        <w:rPr>
          <w:ins w:id="549" w:author="suntingting" w:date="2015-05-29T09:37:00Z"/>
        </w:rPr>
      </w:pPr>
      <w:ins w:id="550" w:author="suntingting" w:date="2015-05-29T09:37:00Z">
        <w:r>
          <w:rPr>
            <w:rFonts w:hint="eastAsia"/>
          </w:rPr>
          <w:t>Uint</w:t>
        </w:r>
      </w:ins>
      <w:ins w:id="551" w:author="suntingting" w:date="2015-05-29T09:39:00Z">
        <w:r w:rsidR="00E72237">
          <w:rPr>
            <w:rFonts w:hint="eastAsia"/>
          </w:rPr>
          <w:t>16</w:t>
        </w:r>
      </w:ins>
      <w:ins w:id="552" w:author="suntingting" w:date="2015-05-29T09:37:00Z">
        <w:r>
          <w:rPr>
            <w:rFonts w:hint="eastAsia"/>
          </w:rPr>
          <w:tab/>
          <w:t>redirectedCarrierIN</w:t>
        </w:r>
        <w:r w:rsidRPr="00E15619">
          <w:rPr>
            <w:color w:val="C00000"/>
          </w:rPr>
          <w:t>;</w:t>
        </w:r>
      </w:ins>
    </w:p>
    <w:p w:rsidR="0041548E" w:rsidRDefault="0041548E" w:rsidP="0041548E">
      <w:pPr>
        <w:pStyle w:val="af0"/>
        <w:spacing w:after="156"/>
        <w:ind w:firstLine="420"/>
        <w:jc w:val="both"/>
        <w:rPr>
          <w:ins w:id="553" w:author="suntingting" w:date="2015-05-29T09:37:00Z"/>
        </w:rPr>
      </w:pPr>
      <w:ins w:id="554" w:author="suntingting" w:date="2015-05-29T09:37:00Z">
        <w:r>
          <w:rPr>
            <w:rFonts w:hint="eastAsia"/>
          </w:rPr>
          <w:t>Uint8   PriorityIN</w:t>
        </w:r>
        <w:r w:rsidRPr="00E15619">
          <w:rPr>
            <w:color w:val="C00000"/>
          </w:rPr>
          <w:t>;</w:t>
        </w:r>
      </w:ins>
    </w:p>
    <w:p w:rsidR="0041548E" w:rsidRDefault="0041548E" w:rsidP="0041548E">
      <w:pPr>
        <w:pStyle w:val="af0"/>
        <w:spacing w:after="156"/>
        <w:ind w:firstLine="420"/>
        <w:jc w:val="both"/>
        <w:rPr>
          <w:ins w:id="555" w:author="suntingting" w:date="2015-05-29T09:37:00Z"/>
          <w:color w:val="C00000"/>
        </w:rPr>
      </w:pPr>
      <w:ins w:id="556" w:author="suntingting" w:date="2015-05-29T09:37:00Z">
        <w:r>
          <w:rPr>
            <w:rFonts w:hint="eastAsia"/>
          </w:rPr>
          <w:t>Uint8   redirectedCellIN</w:t>
        </w:r>
        <w:r w:rsidRPr="00E15619">
          <w:rPr>
            <w:color w:val="C00000"/>
          </w:rPr>
          <w:t>;</w:t>
        </w:r>
      </w:ins>
    </w:p>
    <w:p w:rsidR="00FE0035" w:rsidRPr="00C16E14" w:rsidRDefault="00FE0035" w:rsidP="002C5DB9">
      <w:pPr>
        <w:pStyle w:val="af7"/>
        <w:rPr>
          <w:color w:val="C00000"/>
          <w:lang w:val="en-US" w:eastAsia="zh-CN"/>
          <w:rPrChange w:id="557" w:author="suntingting" w:date="2015-06-04T09:56:00Z">
            <w:rPr>
              <w:color w:val="C00000"/>
              <w:lang w:eastAsia="zh-CN"/>
            </w:rPr>
          </w:rPrChange>
        </w:rPr>
      </w:pPr>
    </w:p>
    <w:p w:rsidR="00E23239" w:rsidRDefault="00E23239" w:rsidP="002C5DB9">
      <w:pPr>
        <w:pStyle w:val="af7"/>
        <w:rPr>
          <w:ins w:id="558" w:author="suntingting" w:date="2015-05-16T15:59:00Z"/>
          <w:lang w:eastAsia="zh-CN"/>
        </w:rPr>
      </w:pPr>
      <w:r w:rsidRPr="00E23239">
        <w:t>};</w:t>
      </w:r>
    </w:p>
    <w:p w:rsidR="001F13F7" w:rsidDel="00AC74E0" w:rsidRDefault="001F13F7" w:rsidP="001F13F7">
      <w:pPr>
        <w:pStyle w:val="af7"/>
        <w:rPr>
          <w:ins w:id="559" w:author="suntingting" w:date="2015-05-16T15:59:00Z"/>
          <w:del w:id="560" w:author="zhaoxw" w:date="2015-05-18T10:13:00Z"/>
          <w:lang w:eastAsia="zh-CN"/>
        </w:rPr>
      </w:pPr>
      <w:ins w:id="561" w:author="suntingting" w:date="2015-05-16T15:59:00Z">
        <w:del w:id="562" w:author="zhaoxw" w:date="2015-05-18T10:13:00Z">
          <w:r w:rsidDel="00AC74E0">
            <w:rPr>
              <w:lang w:eastAsia="zh-CN"/>
            </w:rPr>
            <w:delText>struct paraTAIList</w:delText>
          </w:r>
        </w:del>
      </w:ins>
    </w:p>
    <w:p w:rsidR="001F13F7" w:rsidDel="00AC74E0" w:rsidRDefault="001F13F7" w:rsidP="001F13F7">
      <w:pPr>
        <w:pStyle w:val="af7"/>
        <w:rPr>
          <w:ins w:id="563" w:author="suntingting" w:date="2015-05-16T15:59:00Z"/>
          <w:del w:id="564" w:author="zhaoxw" w:date="2015-05-18T10:13:00Z"/>
          <w:lang w:eastAsia="zh-CN"/>
        </w:rPr>
      </w:pPr>
      <w:ins w:id="565" w:author="suntingting" w:date="2015-05-16T15:59:00Z">
        <w:del w:id="566" w:author="zhaoxw" w:date="2015-05-18T10:13:00Z">
          <w:r w:rsidDel="00AC74E0">
            <w:rPr>
              <w:lang w:eastAsia="zh-CN"/>
            </w:rPr>
            <w:delText>{</w:delText>
          </w:r>
        </w:del>
      </w:ins>
    </w:p>
    <w:p w:rsidR="001F13F7" w:rsidDel="00AC74E0" w:rsidRDefault="001F13F7" w:rsidP="001F13F7">
      <w:pPr>
        <w:pStyle w:val="af7"/>
        <w:rPr>
          <w:ins w:id="567" w:author="suntingting" w:date="2015-05-16T15:59:00Z"/>
          <w:del w:id="568" w:author="zhaoxw" w:date="2015-05-18T10:13:00Z"/>
          <w:lang w:eastAsia="zh-CN"/>
        </w:rPr>
      </w:pPr>
      <w:ins w:id="569" w:author="suntingting" w:date="2015-05-16T15:59:00Z">
        <w:del w:id="570" w:author="zhaoxw" w:date="2015-05-18T10:13:00Z">
          <w:r w:rsidDel="00AC74E0">
            <w:rPr>
              <w:lang w:eastAsia="zh-CN"/>
            </w:rPr>
            <w:tab/>
            <w:delText>Uint</w:delText>
          </w:r>
          <w:r w:rsidDel="00AC74E0">
            <w:rPr>
              <w:rFonts w:hint="eastAsia"/>
              <w:lang w:eastAsia="zh-CN"/>
            </w:rPr>
            <w:delText>16</w:delText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  <w:delText>TaiPeri;</w:delText>
          </w:r>
        </w:del>
      </w:ins>
    </w:p>
    <w:p w:rsidR="001F13F7" w:rsidDel="00AC74E0" w:rsidRDefault="001F13F7" w:rsidP="001F13F7">
      <w:pPr>
        <w:pStyle w:val="af7"/>
        <w:rPr>
          <w:ins w:id="571" w:author="suntingting" w:date="2015-05-16T15:59:00Z"/>
          <w:del w:id="572" w:author="zhaoxw" w:date="2015-05-18T10:13:00Z"/>
          <w:lang w:eastAsia="zh-CN"/>
        </w:rPr>
      </w:pPr>
      <w:ins w:id="573" w:author="suntingting" w:date="2015-05-16T15:59:00Z">
        <w:del w:id="574" w:author="zhaoxw" w:date="2015-05-18T10:13:00Z">
          <w:r w:rsidDel="00AC74E0">
            <w:rPr>
              <w:lang w:eastAsia="zh-CN"/>
            </w:rPr>
            <w:tab/>
            <w:delText>uint8_t</w:delText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  <w:delText>NumTai;</w:delText>
          </w:r>
        </w:del>
      </w:ins>
    </w:p>
    <w:p w:rsidR="001F13F7" w:rsidDel="00AC74E0" w:rsidRDefault="001F13F7" w:rsidP="001F13F7">
      <w:pPr>
        <w:pStyle w:val="af7"/>
        <w:rPr>
          <w:ins w:id="575" w:author="suntingting" w:date="2015-05-16T15:59:00Z"/>
          <w:del w:id="576" w:author="zhaoxw" w:date="2015-05-18T10:13:00Z"/>
          <w:lang w:eastAsia="zh-CN"/>
        </w:rPr>
      </w:pPr>
      <w:ins w:id="577" w:author="suntingting" w:date="2015-05-16T15:59:00Z">
        <w:del w:id="578" w:author="zhaoxw" w:date="2015-05-18T10:13:00Z">
          <w:r w:rsidDel="00AC74E0">
            <w:rPr>
              <w:lang w:eastAsia="zh-CN"/>
            </w:rPr>
            <w:tab/>
            <w:delText xml:space="preserve">paraTAI </w:delText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  <w:delText>Tai[8];</w:delText>
          </w:r>
        </w:del>
      </w:ins>
    </w:p>
    <w:p w:rsidR="001F13F7" w:rsidDel="00AC74E0" w:rsidRDefault="001F13F7" w:rsidP="001F13F7">
      <w:pPr>
        <w:pStyle w:val="af7"/>
        <w:rPr>
          <w:ins w:id="579" w:author="suntingting" w:date="2015-05-16T15:59:00Z"/>
          <w:del w:id="580" w:author="zhaoxw" w:date="2015-05-18T10:13:00Z"/>
          <w:lang w:eastAsia="zh-CN"/>
        </w:rPr>
      </w:pPr>
      <w:ins w:id="581" w:author="suntingting" w:date="2015-05-16T15:59:00Z">
        <w:del w:id="582" w:author="zhaoxw" w:date="2015-05-18T10:13:00Z">
          <w:r w:rsidDel="00AC74E0">
            <w:rPr>
              <w:lang w:eastAsia="zh-CN"/>
            </w:rPr>
            <w:delText>};</w:delText>
          </w:r>
        </w:del>
      </w:ins>
    </w:p>
    <w:p w:rsidR="001F13F7" w:rsidDel="00AC74E0" w:rsidRDefault="001F13F7" w:rsidP="001F13F7">
      <w:pPr>
        <w:pStyle w:val="af7"/>
        <w:rPr>
          <w:ins w:id="583" w:author="suntingting" w:date="2015-05-16T15:59:00Z"/>
          <w:del w:id="584" w:author="zhaoxw" w:date="2015-05-18T10:13:00Z"/>
          <w:lang w:eastAsia="zh-CN"/>
        </w:rPr>
      </w:pPr>
    </w:p>
    <w:p w:rsidR="001F13F7" w:rsidDel="00AC74E0" w:rsidRDefault="001F13F7" w:rsidP="001F13F7">
      <w:pPr>
        <w:pStyle w:val="af7"/>
        <w:rPr>
          <w:ins w:id="585" w:author="suntingting" w:date="2015-05-16T15:59:00Z"/>
          <w:del w:id="586" w:author="zhaoxw" w:date="2015-05-18T10:13:00Z"/>
          <w:lang w:eastAsia="zh-CN"/>
        </w:rPr>
      </w:pPr>
      <w:ins w:id="587" w:author="suntingting" w:date="2015-05-16T15:59:00Z">
        <w:del w:id="588" w:author="zhaoxw" w:date="2015-05-18T10:13:00Z">
          <w:r w:rsidDel="00AC74E0">
            <w:rPr>
              <w:lang w:eastAsia="zh-CN"/>
            </w:rPr>
            <w:delText>struct</w:delText>
          </w:r>
          <w:r w:rsidDel="00AC74E0">
            <w:rPr>
              <w:lang w:eastAsia="zh-CN"/>
            </w:rPr>
            <w:tab/>
            <w:delText>paraTAI</w:delText>
          </w:r>
        </w:del>
      </w:ins>
    </w:p>
    <w:p w:rsidR="001F13F7" w:rsidDel="00AC74E0" w:rsidRDefault="001F13F7" w:rsidP="001F13F7">
      <w:pPr>
        <w:pStyle w:val="af7"/>
        <w:rPr>
          <w:ins w:id="589" w:author="suntingting" w:date="2015-05-16T15:59:00Z"/>
          <w:del w:id="590" w:author="zhaoxw" w:date="2015-05-18T10:13:00Z"/>
          <w:lang w:eastAsia="zh-CN"/>
        </w:rPr>
      </w:pPr>
      <w:ins w:id="591" w:author="suntingting" w:date="2015-05-16T15:59:00Z">
        <w:del w:id="592" w:author="zhaoxw" w:date="2015-05-18T10:13:00Z">
          <w:r w:rsidDel="00AC74E0">
            <w:rPr>
              <w:lang w:eastAsia="zh-CN"/>
            </w:rPr>
            <w:delText>{</w:delText>
          </w:r>
        </w:del>
      </w:ins>
    </w:p>
    <w:p w:rsidR="001F13F7" w:rsidDel="00AC74E0" w:rsidRDefault="001F13F7" w:rsidP="001F13F7">
      <w:pPr>
        <w:pStyle w:val="af7"/>
        <w:rPr>
          <w:ins w:id="593" w:author="suntingting" w:date="2015-05-16T15:59:00Z"/>
          <w:del w:id="594" w:author="zhaoxw" w:date="2015-05-18T10:13:00Z"/>
          <w:lang w:eastAsia="zh-CN"/>
        </w:rPr>
      </w:pPr>
      <w:ins w:id="595" w:author="suntingting" w:date="2015-05-16T15:59:00Z">
        <w:del w:id="596" w:author="zhaoxw" w:date="2015-05-18T10:13:00Z">
          <w:r w:rsidDel="00AC74E0">
            <w:rPr>
              <w:lang w:eastAsia="zh-CN"/>
            </w:rPr>
            <w:tab/>
            <w:delText>uint</w:delText>
          </w:r>
        </w:del>
      </w:ins>
      <w:ins w:id="597" w:author="suntingting" w:date="2015-05-16T16:00:00Z">
        <w:del w:id="598" w:author="zhaoxw" w:date="2015-05-18T10:13:00Z">
          <w:r w:rsidDel="00AC74E0">
            <w:rPr>
              <w:rFonts w:hint="eastAsia"/>
              <w:lang w:eastAsia="zh-CN"/>
            </w:rPr>
            <w:delText>8</w:delText>
          </w:r>
        </w:del>
      </w:ins>
      <w:ins w:id="599" w:author="suntingting" w:date="2015-05-16T15:59:00Z">
        <w:del w:id="600" w:author="zhaoxw" w:date="2015-05-18T10:13:00Z">
          <w:r w:rsidDel="00AC74E0">
            <w:rPr>
              <w:lang w:eastAsia="zh-CN"/>
            </w:rPr>
            <w:delText>_t</w:delText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  <w:delText>mcc[3];</w:delText>
          </w:r>
        </w:del>
      </w:ins>
    </w:p>
    <w:p w:rsidR="001F13F7" w:rsidDel="00AC74E0" w:rsidRDefault="001F13F7" w:rsidP="001F13F7">
      <w:pPr>
        <w:pStyle w:val="af7"/>
        <w:rPr>
          <w:ins w:id="601" w:author="suntingting" w:date="2015-05-16T15:59:00Z"/>
          <w:del w:id="602" w:author="zhaoxw" w:date="2015-05-18T10:13:00Z"/>
          <w:lang w:eastAsia="zh-CN"/>
        </w:rPr>
      </w:pPr>
      <w:ins w:id="603" w:author="suntingting" w:date="2015-05-16T15:59:00Z">
        <w:del w:id="604" w:author="zhaoxw" w:date="2015-05-18T10:13:00Z">
          <w:r w:rsidDel="00AC74E0">
            <w:rPr>
              <w:lang w:eastAsia="zh-CN"/>
            </w:rPr>
            <w:tab/>
            <w:delText>uint</w:delText>
          </w:r>
        </w:del>
      </w:ins>
      <w:ins w:id="605" w:author="suntingting" w:date="2015-05-16T16:00:00Z">
        <w:del w:id="606" w:author="zhaoxw" w:date="2015-05-18T10:13:00Z">
          <w:r w:rsidDel="00AC74E0">
            <w:rPr>
              <w:rFonts w:hint="eastAsia"/>
              <w:lang w:eastAsia="zh-CN"/>
            </w:rPr>
            <w:delText>8</w:delText>
          </w:r>
        </w:del>
      </w:ins>
      <w:ins w:id="607" w:author="suntingting" w:date="2015-05-16T15:59:00Z">
        <w:del w:id="608" w:author="zhaoxw" w:date="2015-05-18T10:13:00Z">
          <w:r w:rsidDel="00AC74E0">
            <w:rPr>
              <w:lang w:eastAsia="zh-CN"/>
            </w:rPr>
            <w:delText>_t</w:delText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  <w:delText>mnc[2];</w:delText>
          </w:r>
        </w:del>
      </w:ins>
    </w:p>
    <w:p w:rsidR="001F13F7" w:rsidDel="00AC74E0" w:rsidRDefault="001F13F7" w:rsidP="001F13F7">
      <w:pPr>
        <w:pStyle w:val="af7"/>
        <w:rPr>
          <w:ins w:id="609" w:author="suntingting" w:date="2015-05-16T15:59:00Z"/>
          <w:del w:id="610" w:author="zhaoxw" w:date="2015-05-18T10:13:00Z"/>
          <w:lang w:eastAsia="zh-CN"/>
        </w:rPr>
      </w:pPr>
      <w:ins w:id="611" w:author="suntingting" w:date="2015-05-16T15:59:00Z">
        <w:del w:id="612" w:author="zhaoxw" w:date="2015-05-18T10:13:00Z">
          <w:r w:rsidDel="00AC74E0">
            <w:rPr>
              <w:lang w:eastAsia="zh-CN"/>
            </w:rPr>
            <w:tab/>
            <w:delText>uint16_t</w:delText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  <w:delText>Tac;</w:delText>
          </w:r>
        </w:del>
      </w:ins>
    </w:p>
    <w:p w:rsidR="001F13F7" w:rsidDel="00AC74E0" w:rsidRDefault="001F13F7" w:rsidP="001F13F7">
      <w:pPr>
        <w:pStyle w:val="af7"/>
        <w:rPr>
          <w:ins w:id="613" w:author="suntingting" w:date="2015-05-16T15:59:00Z"/>
          <w:del w:id="614" w:author="zhaoxw" w:date="2015-05-18T10:13:00Z"/>
          <w:lang w:eastAsia="zh-CN"/>
        </w:rPr>
      </w:pPr>
      <w:ins w:id="615" w:author="suntingting" w:date="2015-05-16T15:59:00Z">
        <w:del w:id="616" w:author="zhaoxw" w:date="2015-05-18T10:13:00Z">
          <w:r w:rsidDel="00AC74E0">
            <w:rPr>
              <w:lang w:eastAsia="zh-CN"/>
            </w:rPr>
            <w:delText>};</w:delText>
          </w:r>
        </w:del>
      </w:ins>
    </w:p>
    <w:p w:rsidR="001F13F7" w:rsidDel="00AC74E0" w:rsidRDefault="001F13F7" w:rsidP="001F13F7">
      <w:pPr>
        <w:pStyle w:val="af7"/>
        <w:rPr>
          <w:ins w:id="617" w:author="suntingting" w:date="2015-05-16T15:59:00Z"/>
          <w:del w:id="618" w:author="zhaoxw" w:date="2015-05-18T10:13:00Z"/>
          <w:lang w:eastAsia="zh-CN"/>
        </w:rPr>
      </w:pPr>
    </w:p>
    <w:p w:rsidR="001F13F7" w:rsidDel="00AC74E0" w:rsidRDefault="001F13F7" w:rsidP="001F13F7">
      <w:pPr>
        <w:pStyle w:val="af7"/>
        <w:rPr>
          <w:ins w:id="619" w:author="suntingting" w:date="2015-05-16T15:59:00Z"/>
          <w:del w:id="620" w:author="zhaoxw" w:date="2015-05-18T10:13:00Z"/>
          <w:lang w:eastAsia="zh-CN"/>
        </w:rPr>
      </w:pPr>
      <w:ins w:id="621" w:author="suntingting" w:date="2015-05-16T15:59:00Z">
        <w:del w:id="622" w:author="zhaoxw" w:date="2015-05-18T10:13:00Z">
          <w:r w:rsidDel="00AC74E0">
            <w:rPr>
              <w:lang w:eastAsia="zh-CN"/>
            </w:rPr>
            <w:delText>struct</w:delText>
          </w:r>
          <w:r w:rsidDel="00AC74E0">
            <w:rPr>
              <w:lang w:eastAsia="zh-CN"/>
            </w:rPr>
            <w:tab/>
            <w:delText>paraCellId</w:delText>
          </w:r>
        </w:del>
      </w:ins>
    </w:p>
    <w:p w:rsidR="001F13F7" w:rsidDel="00AC74E0" w:rsidRDefault="001F13F7" w:rsidP="001F13F7">
      <w:pPr>
        <w:pStyle w:val="af7"/>
        <w:rPr>
          <w:ins w:id="623" w:author="suntingting" w:date="2015-05-16T15:59:00Z"/>
          <w:del w:id="624" w:author="zhaoxw" w:date="2015-05-18T10:13:00Z"/>
          <w:lang w:eastAsia="zh-CN"/>
        </w:rPr>
      </w:pPr>
      <w:ins w:id="625" w:author="suntingting" w:date="2015-05-16T15:59:00Z">
        <w:del w:id="626" w:author="zhaoxw" w:date="2015-05-18T10:13:00Z">
          <w:r w:rsidDel="00AC74E0">
            <w:rPr>
              <w:lang w:eastAsia="zh-CN"/>
            </w:rPr>
            <w:delText>{</w:delText>
          </w:r>
        </w:del>
      </w:ins>
    </w:p>
    <w:p w:rsidR="001F13F7" w:rsidDel="00AC74E0" w:rsidRDefault="001F13F7" w:rsidP="001F13F7">
      <w:pPr>
        <w:pStyle w:val="af7"/>
        <w:rPr>
          <w:ins w:id="627" w:author="suntingting" w:date="2015-05-16T15:59:00Z"/>
          <w:del w:id="628" w:author="zhaoxw" w:date="2015-05-18T10:13:00Z"/>
          <w:lang w:eastAsia="zh-CN"/>
        </w:rPr>
      </w:pPr>
      <w:ins w:id="629" w:author="suntingting" w:date="2015-05-16T15:59:00Z">
        <w:del w:id="630" w:author="zhaoxw" w:date="2015-05-18T10:13:00Z">
          <w:r w:rsidDel="00AC74E0">
            <w:rPr>
              <w:lang w:eastAsia="zh-CN"/>
            </w:rPr>
            <w:tab/>
            <w:delText>uint8_t</w:delText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  <w:delText>enbID[3];</w:delText>
          </w:r>
        </w:del>
      </w:ins>
    </w:p>
    <w:p w:rsidR="001F13F7" w:rsidDel="00AC74E0" w:rsidRDefault="001F13F7" w:rsidP="001F13F7">
      <w:pPr>
        <w:pStyle w:val="af7"/>
        <w:rPr>
          <w:ins w:id="631" w:author="suntingting" w:date="2015-05-16T15:59:00Z"/>
          <w:del w:id="632" w:author="zhaoxw" w:date="2015-05-18T10:13:00Z"/>
          <w:lang w:eastAsia="zh-CN"/>
        </w:rPr>
      </w:pPr>
      <w:ins w:id="633" w:author="suntingting" w:date="2015-05-16T15:59:00Z">
        <w:del w:id="634" w:author="zhaoxw" w:date="2015-05-18T10:13:00Z">
          <w:r w:rsidDel="00AC74E0">
            <w:rPr>
              <w:lang w:eastAsia="zh-CN"/>
            </w:rPr>
            <w:tab/>
            <w:delText>uint8_t</w:delText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</w:r>
          <w:r w:rsidDel="00AC74E0">
            <w:rPr>
              <w:lang w:eastAsia="zh-CN"/>
            </w:rPr>
            <w:tab/>
            <w:delText>cellID;</w:delText>
          </w:r>
        </w:del>
      </w:ins>
    </w:p>
    <w:p w:rsidR="001F13F7" w:rsidDel="007B5F5E" w:rsidRDefault="001F13F7" w:rsidP="001F13F7">
      <w:pPr>
        <w:pStyle w:val="af7"/>
        <w:rPr>
          <w:ins w:id="635" w:author="zhaoxw" w:date="2015-05-18T10:13:00Z"/>
          <w:del w:id="636" w:author="suntingting" w:date="2015-06-04T09:57:00Z"/>
          <w:lang w:eastAsia="zh-CN"/>
        </w:rPr>
      </w:pPr>
    </w:p>
    <w:p w:rsidR="00AC74E0" w:rsidRDefault="00AC74E0" w:rsidP="001F13F7">
      <w:pPr>
        <w:pStyle w:val="af7"/>
        <w:rPr>
          <w:ins w:id="637" w:author="zhaoxw" w:date="2015-04-27T10:09:00Z"/>
          <w:lang w:eastAsia="zh-CN"/>
        </w:rPr>
      </w:pPr>
    </w:p>
    <w:p w:rsidR="009D6794" w:rsidDel="0012419F" w:rsidRDefault="009D6794" w:rsidP="002C5DB9">
      <w:pPr>
        <w:pStyle w:val="af7"/>
        <w:rPr>
          <w:ins w:id="638" w:author="zhaoxw" w:date="2015-04-27T10:09:00Z"/>
          <w:del w:id="639" w:author="suntingting" w:date="2015-06-04T09:56:00Z"/>
          <w:color w:val="C00000"/>
          <w:lang w:eastAsia="zh-CN"/>
        </w:rPr>
      </w:pPr>
      <w:ins w:id="640" w:author="zhaoxw" w:date="2015-04-27T10:09:00Z">
        <w:del w:id="641" w:author="suntingting" w:date="2015-06-04T09:56:00Z">
          <w:r w:rsidDel="0012419F">
            <w:rPr>
              <w:rFonts w:hint="eastAsia"/>
              <w:color w:val="C00000"/>
              <w:lang w:eastAsia="zh-CN"/>
            </w:rPr>
            <w:delText>struct</w:delText>
          </w:r>
          <w:r w:rsidRPr="00E15619" w:rsidDel="0012419F">
            <w:rPr>
              <w:color w:val="C00000"/>
            </w:rPr>
            <w:tab/>
            <w:delText>para</w:delText>
          </w:r>
          <w:r w:rsidDel="0012419F">
            <w:rPr>
              <w:rFonts w:hint="eastAsia"/>
              <w:color w:val="C00000"/>
              <w:lang w:eastAsia="zh-CN"/>
            </w:rPr>
            <w:delText>Redirct</w:delText>
          </w:r>
        </w:del>
        <w:del w:id="642" w:author="suntingting" w:date="2015-05-13T14:56:00Z">
          <w:r w:rsidDel="00720C29">
            <w:rPr>
              <w:rFonts w:hint="eastAsia"/>
              <w:color w:val="C00000"/>
              <w:lang w:eastAsia="zh-CN"/>
            </w:rPr>
            <w:delText>1</w:delText>
          </w:r>
        </w:del>
      </w:ins>
    </w:p>
    <w:p w:rsidR="009D6794" w:rsidDel="0012419F" w:rsidRDefault="009D6794" w:rsidP="002C5DB9">
      <w:pPr>
        <w:pStyle w:val="af7"/>
        <w:rPr>
          <w:ins w:id="643" w:author="zhaoxw" w:date="2015-04-27T10:09:00Z"/>
          <w:del w:id="644" w:author="suntingting" w:date="2015-06-04T09:56:00Z"/>
          <w:color w:val="C00000"/>
          <w:lang w:eastAsia="zh-CN"/>
        </w:rPr>
      </w:pPr>
      <w:ins w:id="645" w:author="zhaoxw" w:date="2015-04-27T10:09:00Z">
        <w:del w:id="646" w:author="suntingting" w:date="2015-06-04T09:56:00Z">
          <w:r w:rsidDel="0012419F">
            <w:rPr>
              <w:rFonts w:hint="eastAsia"/>
              <w:color w:val="C00000"/>
              <w:lang w:eastAsia="zh-CN"/>
            </w:rPr>
            <w:delText>{</w:delText>
          </w:r>
        </w:del>
      </w:ins>
    </w:p>
    <w:p w:rsidR="00000000" w:rsidRDefault="009D6794">
      <w:pPr>
        <w:pStyle w:val="af0"/>
        <w:spacing w:after="156"/>
        <w:ind w:firstLine="420"/>
        <w:jc w:val="both"/>
        <w:rPr>
          <w:ins w:id="647" w:author="thomas" w:date="2015-05-15T23:04:00Z"/>
          <w:del w:id="648" w:author="suntingting" w:date="2015-06-04T09:56:00Z"/>
          <w:color w:val="C00000"/>
        </w:rPr>
        <w:pPrChange w:id="649" w:author="zhaoxw" w:date="2015-04-27T10:11:00Z">
          <w:pPr>
            <w:pStyle w:val="af0"/>
            <w:spacing w:after="156"/>
          </w:pPr>
        </w:pPrChange>
      </w:pPr>
      <w:ins w:id="650" w:author="zhaoxw" w:date="2015-04-27T10:11:00Z">
        <w:del w:id="651" w:author="suntingting" w:date="2015-06-04T09:56:00Z">
          <w:r w:rsidDel="0012419F">
            <w:rPr>
              <w:rFonts w:hint="eastAsia"/>
            </w:rPr>
            <w:delText>Uint8</w:delText>
          </w:r>
        </w:del>
      </w:ins>
      <w:ins w:id="652" w:author="zhaoxw" w:date="2015-04-27T10:12:00Z">
        <w:del w:id="653" w:author="suntingting" w:date="2015-06-04T09:56:00Z">
          <w:r w:rsidDel="0012419F">
            <w:rPr>
              <w:rFonts w:hint="eastAsia"/>
            </w:rPr>
            <w:tab/>
          </w:r>
        </w:del>
      </w:ins>
      <w:ins w:id="654" w:author="zhaoxw" w:date="2015-04-27T10:11:00Z">
        <w:del w:id="655" w:author="suntingting" w:date="2015-06-04T09:56:00Z">
          <w:r w:rsidRPr="000140DB" w:rsidDel="0012419F">
            <w:delText>redirected</w:delText>
          </w:r>
          <w:r w:rsidDel="0012419F">
            <w:rPr>
              <w:rFonts w:hint="eastAsia"/>
            </w:rPr>
            <w:delText>RAT</w:delText>
          </w:r>
        </w:del>
        <w:del w:id="656" w:author="suntingting" w:date="2015-05-13T14:56:00Z">
          <w:r w:rsidRPr="000140DB" w:rsidDel="00F51F24">
            <w:rPr>
              <w:rFonts w:hint="eastAsia"/>
            </w:rPr>
            <w:delText>1</w:delText>
          </w:r>
        </w:del>
      </w:ins>
      <w:ins w:id="657" w:author="zhaoxw" w:date="2015-04-27T10:13:00Z">
        <w:del w:id="658" w:author="suntingting" w:date="2015-06-04T09:56:00Z">
          <w:r w:rsidRPr="00E15619" w:rsidDel="0012419F">
            <w:rPr>
              <w:color w:val="C00000"/>
            </w:rPr>
            <w:delText>;</w:delText>
          </w:r>
        </w:del>
      </w:ins>
    </w:p>
    <w:p w:rsidR="00000000" w:rsidRDefault="0092253C">
      <w:pPr>
        <w:pStyle w:val="af0"/>
        <w:spacing w:after="156"/>
        <w:ind w:firstLine="420"/>
        <w:jc w:val="both"/>
        <w:rPr>
          <w:ins w:id="659" w:author="zhaoxw" w:date="2015-04-27T10:12:00Z"/>
          <w:del w:id="660" w:author="suntingting" w:date="2015-06-04T09:56:00Z"/>
        </w:rPr>
        <w:pPrChange w:id="661" w:author="zhaoxw" w:date="2015-04-27T10:11:00Z">
          <w:pPr>
            <w:pStyle w:val="af0"/>
            <w:spacing w:after="156"/>
          </w:pPr>
        </w:pPrChange>
      </w:pPr>
      <w:ins w:id="662" w:author="thomas" w:date="2015-05-15T23:04:00Z">
        <w:del w:id="663" w:author="suntingting" w:date="2015-06-04T09:56:00Z">
          <w:r w:rsidDel="0012419F">
            <w:rPr>
              <w:rFonts w:hint="eastAsia"/>
            </w:rPr>
            <w:delText>U</w:delText>
          </w:r>
        </w:del>
      </w:ins>
      <w:ins w:id="664" w:author="thomas" w:date="2015-05-15T23:05:00Z">
        <w:del w:id="665" w:author="suntingting" w:date="2015-06-04T09:56:00Z">
          <w:r w:rsidDel="0012419F">
            <w:rPr>
              <w:rFonts w:hint="eastAsia"/>
            </w:rPr>
            <w:delText>int8    padding</w:delText>
          </w:r>
        </w:del>
      </w:ins>
    </w:p>
    <w:p w:rsidR="00000000" w:rsidRDefault="009D6794">
      <w:pPr>
        <w:pStyle w:val="af0"/>
        <w:spacing w:after="156"/>
        <w:ind w:firstLine="420"/>
        <w:jc w:val="both"/>
        <w:rPr>
          <w:ins w:id="666" w:author="zhaoxw" w:date="2015-04-27T10:12:00Z"/>
          <w:del w:id="667" w:author="suntingting" w:date="2015-06-04T09:56:00Z"/>
        </w:rPr>
        <w:pPrChange w:id="668" w:author="zhaoxw" w:date="2015-04-27T10:11:00Z">
          <w:pPr>
            <w:pStyle w:val="af0"/>
            <w:spacing w:after="156"/>
          </w:pPr>
        </w:pPrChange>
      </w:pPr>
      <w:ins w:id="669" w:author="zhaoxw" w:date="2015-04-27T10:12:00Z">
        <w:del w:id="670" w:author="suntingting" w:date="2015-06-04T09:56:00Z">
          <w:r w:rsidDel="0012419F">
            <w:rPr>
              <w:rFonts w:hint="eastAsia"/>
            </w:rPr>
            <w:delText>Uint8</w:delText>
          </w:r>
        </w:del>
      </w:ins>
      <w:ins w:id="671" w:author="thomas" w:date="2015-05-15T21:41:00Z">
        <w:del w:id="672" w:author="suntingting" w:date="2015-06-04T09:56:00Z">
          <w:r w:rsidR="00D71B8D" w:rsidDel="0012419F">
            <w:rPr>
              <w:rFonts w:hint="eastAsia"/>
            </w:rPr>
            <w:delText>16</w:delText>
          </w:r>
        </w:del>
      </w:ins>
      <w:ins w:id="673" w:author="zhaoxw" w:date="2015-04-27T10:12:00Z">
        <w:del w:id="674" w:author="suntingting" w:date="2015-06-04T09:56:00Z">
          <w:r w:rsidDel="0012419F">
            <w:rPr>
              <w:rFonts w:hint="eastAsia"/>
            </w:rPr>
            <w:tab/>
            <w:delText>redirectedCarrier</w:delText>
          </w:r>
        </w:del>
      </w:ins>
      <w:ins w:id="675" w:author="zhaoxw" w:date="2015-04-27T10:13:00Z">
        <w:del w:id="676" w:author="suntingting" w:date="2015-06-04T09:56:00Z">
          <w:r w:rsidRPr="00E15619" w:rsidDel="0012419F">
            <w:rPr>
              <w:color w:val="C00000"/>
            </w:rPr>
            <w:delText>;</w:delText>
          </w:r>
        </w:del>
      </w:ins>
    </w:p>
    <w:p w:rsidR="00000000" w:rsidRDefault="009D6794">
      <w:pPr>
        <w:pStyle w:val="af0"/>
        <w:spacing w:after="156"/>
        <w:ind w:firstLine="420"/>
        <w:jc w:val="both"/>
        <w:rPr>
          <w:ins w:id="677" w:author="thomas" w:date="2015-05-15T23:05:00Z"/>
          <w:del w:id="678" w:author="suntingting" w:date="2015-06-04T09:56:00Z"/>
          <w:color w:val="C00000"/>
        </w:rPr>
        <w:pPrChange w:id="679" w:author="thomas" w:date="2015-05-15T23:05:00Z">
          <w:pPr>
            <w:pStyle w:val="af0"/>
            <w:spacing w:after="156"/>
          </w:pPr>
        </w:pPrChange>
      </w:pPr>
      <w:ins w:id="680" w:author="zhaoxw" w:date="2015-04-27T10:12:00Z">
        <w:del w:id="681" w:author="suntingting" w:date="2015-06-04T09:56:00Z">
          <w:r w:rsidDel="0012419F">
            <w:rPr>
              <w:rFonts w:hint="eastAsia"/>
            </w:rPr>
            <w:delText>Uint8   Priority</w:delText>
          </w:r>
        </w:del>
      </w:ins>
      <w:ins w:id="682" w:author="zhaoxw" w:date="2015-04-27T10:13:00Z">
        <w:del w:id="683" w:author="suntingting" w:date="2015-06-04T09:56:00Z">
          <w:r w:rsidRPr="00E15619" w:rsidDel="0012419F">
            <w:rPr>
              <w:color w:val="C00000"/>
            </w:rPr>
            <w:delText>;</w:delText>
          </w:r>
        </w:del>
      </w:ins>
    </w:p>
    <w:p w:rsidR="00000000" w:rsidRDefault="003C577A">
      <w:pPr>
        <w:pStyle w:val="af0"/>
        <w:spacing w:after="156"/>
        <w:ind w:firstLine="420"/>
        <w:jc w:val="both"/>
        <w:rPr>
          <w:ins w:id="684" w:author="zhaoxw" w:date="2015-04-27T10:12:00Z"/>
          <w:del w:id="685" w:author="suntingting" w:date="2015-06-04T09:56:00Z"/>
        </w:rPr>
        <w:pPrChange w:id="686" w:author="thomas" w:date="2015-05-15T23:05:00Z">
          <w:pPr>
            <w:pStyle w:val="af0"/>
            <w:spacing w:after="156"/>
          </w:pPr>
        </w:pPrChange>
      </w:pPr>
      <w:ins w:id="687" w:author="thomas" w:date="2015-05-15T23:05:00Z">
        <w:del w:id="688" w:author="suntingting" w:date="2015-06-04T09:56:00Z">
          <w:r w:rsidRPr="003C577A">
            <w:rPr>
              <w:rPrChange w:id="689" w:author="thomas" w:date="2015-05-15T23:05:00Z">
                <w:rPr>
                  <w:color w:val="C00000"/>
                  <w:u w:val="single"/>
                </w:rPr>
              </w:rPrChange>
            </w:rPr>
            <w:delText>Uint8   padding</w:delText>
          </w:r>
        </w:del>
      </w:ins>
    </w:p>
    <w:p w:rsidR="009D6794" w:rsidDel="0012419F" w:rsidRDefault="009D6794" w:rsidP="002C5DB9">
      <w:pPr>
        <w:pStyle w:val="af7"/>
        <w:rPr>
          <w:ins w:id="690" w:author="zhaoxw" w:date="2015-04-27T10:09:00Z"/>
          <w:del w:id="691" w:author="suntingting" w:date="2015-06-04T09:56:00Z"/>
          <w:color w:val="C00000"/>
          <w:lang w:eastAsia="zh-CN"/>
        </w:rPr>
      </w:pPr>
      <w:ins w:id="692" w:author="zhaoxw" w:date="2015-04-27T10:09:00Z">
        <w:del w:id="693" w:author="suntingting" w:date="2015-06-04T09:56:00Z">
          <w:r w:rsidDel="0012419F">
            <w:rPr>
              <w:rFonts w:hint="eastAsia"/>
              <w:color w:val="C00000"/>
              <w:lang w:eastAsia="zh-CN"/>
            </w:rPr>
            <w:delText>}</w:delText>
          </w:r>
        </w:del>
      </w:ins>
    </w:p>
    <w:p w:rsidR="009D6794" w:rsidDel="0012419F" w:rsidRDefault="009D6794" w:rsidP="002C5DB9">
      <w:pPr>
        <w:pStyle w:val="af7"/>
        <w:rPr>
          <w:ins w:id="694" w:author="zhaoxw" w:date="2015-04-27T10:09:00Z"/>
          <w:del w:id="695" w:author="suntingting" w:date="2015-06-04T09:56:00Z"/>
          <w:color w:val="C00000"/>
          <w:lang w:eastAsia="zh-CN"/>
        </w:rPr>
      </w:pPr>
    </w:p>
    <w:p w:rsidR="009D6794" w:rsidDel="0012419F" w:rsidRDefault="009D6794" w:rsidP="009D6794">
      <w:pPr>
        <w:pStyle w:val="af7"/>
        <w:rPr>
          <w:ins w:id="696" w:author="zhaoxw" w:date="2015-04-27T10:09:00Z"/>
          <w:del w:id="697" w:author="suntingting" w:date="2015-06-04T09:56:00Z"/>
          <w:color w:val="C00000"/>
          <w:lang w:eastAsia="zh-CN"/>
        </w:rPr>
      </w:pPr>
      <w:ins w:id="698" w:author="zhaoxw" w:date="2015-04-27T10:09:00Z">
        <w:del w:id="699" w:author="suntingting" w:date="2015-06-04T09:56:00Z">
          <w:r w:rsidDel="0012419F">
            <w:rPr>
              <w:rFonts w:hint="eastAsia"/>
              <w:color w:val="C00000"/>
              <w:lang w:eastAsia="zh-CN"/>
            </w:rPr>
            <w:delText>struct</w:delText>
          </w:r>
          <w:r w:rsidRPr="00E15619" w:rsidDel="0012419F">
            <w:rPr>
              <w:color w:val="C00000"/>
            </w:rPr>
            <w:tab/>
            <w:delText>para</w:delText>
          </w:r>
          <w:r w:rsidDel="0012419F">
            <w:rPr>
              <w:rFonts w:hint="eastAsia"/>
              <w:color w:val="C00000"/>
              <w:lang w:eastAsia="zh-CN"/>
            </w:rPr>
            <w:delText>Redirct</w:delText>
          </w:r>
        </w:del>
      </w:ins>
      <w:ins w:id="700" w:author="zhaoxw" w:date="2015-04-27T10:13:00Z">
        <w:del w:id="701" w:author="suntingting" w:date="2015-05-13T14:56:00Z">
          <w:r w:rsidDel="00720C29">
            <w:rPr>
              <w:rFonts w:hint="eastAsia"/>
              <w:color w:val="C00000"/>
              <w:lang w:eastAsia="zh-CN"/>
            </w:rPr>
            <w:delText>2</w:delText>
          </w:r>
        </w:del>
      </w:ins>
    </w:p>
    <w:p w:rsidR="009D6794" w:rsidDel="0012419F" w:rsidRDefault="009D6794" w:rsidP="009D6794">
      <w:pPr>
        <w:pStyle w:val="af7"/>
        <w:rPr>
          <w:ins w:id="702" w:author="zhaoxw" w:date="2015-04-27T10:09:00Z"/>
          <w:del w:id="703" w:author="suntingting" w:date="2015-06-04T09:56:00Z"/>
          <w:color w:val="C00000"/>
          <w:lang w:eastAsia="zh-CN"/>
        </w:rPr>
      </w:pPr>
      <w:ins w:id="704" w:author="zhaoxw" w:date="2015-04-27T10:09:00Z">
        <w:del w:id="705" w:author="suntingting" w:date="2015-06-04T09:56:00Z">
          <w:r w:rsidDel="0012419F">
            <w:rPr>
              <w:rFonts w:hint="eastAsia"/>
              <w:color w:val="C00000"/>
              <w:lang w:eastAsia="zh-CN"/>
            </w:rPr>
            <w:delText>{</w:delText>
          </w:r>
        </w:del>
      </w:ins>
    </w:p>
    <w:p w:rsidR="009D6794" w:rsidDel="0012419F" w:rsidRDefault="009D6794" w:rsidP="009D6794">
      <w:pPr>
        <w:pStyle w:val="af0"/>
        <w:spacing w:after="156"/>
        <w:ind w:firstLine="420"/>
        <w:jc w:val="both"/>
        <w:rPr>
          <w:ins w:id="706" w:author="thomas" w:date="2015-05-15T23:06:00Z"/>
          <w:del w:id="707" w:author="suntingting" w:date="2015-06-04T09:56:00Z"/>
          <w:color w:val="C00000"/>
        </w:rPr>
      </w:pPr>
      <w:ins w:id="708" w:author="zhaoxw" w:date="2015-04-27T10:13:00Z">
        <w:del w:id="709" w:author="suntingting" w:date="2015-06-04T09:56:00Z">
          <w:r w:rsidDel="0012419F">
            <w:rPr>
              <w:rFonts w:hint="eastAsia"/>
            </w:rPr>
            <w:delText>Uint8</w:delText>
          </w:r>
          <w:r w:rsidDel="0012419F">
            <w:rPr>
              <w:rFonts w:hint="eastAsia"/>
            </w:rPr>
            <w:tab/>
          </w:r>
          <w:r w:rsidRPr="000140DB" w:rsidDel="0012419F">
            <w:delText>redirected</w:delText>
          </w:r>
          <w:r w:rsidDel="0012419F">
            <w:rPr>
              <w:rFonts w:hint="eastAsia"/>
            </w:rPr>
            <w:delText>RAT</w:delText>
          </w:r>
        </w:del>
        <w:del w:id="710" w:author="suntingting" w:date="2015-05-13T14:56:00Z">
          <w:r w:rsidRPr="000140DB" w:rsidDel="00F51F24">
            <w:rPr>
              <w:rFonts w:hint="eastAsia"/>
            </w:rPr>
            <w:delText>1</w:delText>
          </w:r>
        </w:del>
        <w:del w:id="711" w:author="suntingting" w:date="2015-06-04T09:56:00Z">
          <w:r w:rsidRPr="00E15619" w:rsidDel="0012419F">
            <w:rPr>
              <w:color w:val="C00000"/>
            </w:rPr>
            <w:delText>;</w:delText>
          </w:r>
        </w:del>
      </w:ins>
    </w:p>
    <w:p w:rsidR="0092253C" w:rsidDel="0012419F" w:rsidRDefault="0092253C" w:rsidP="00532077">
      <w:pPr>
        <w:pStyle w:val="af0"/>
        <w:spacing w:after="156"/>
        <w:ind w:firstLine="420"/>
        <w:jc w:val="both"/>
        <w:rPr>
          <w:ins w:id="712" w:author="zhaoxw" w:date="2015-04-27T10:13:00Z"/>
          <w:del w:id="713" w:author="suntingting" w:date="2015-06-04T09:56:00Z"/>
        </w:rPr>
      </w:pPr>
      <w:ins w:id="714" w:author="thomas" w:date="2015-05-15T23:06:00Z">
        <w:del w:id="715" w:author="suntingting" w:date="2015-06-04T09:56:00Z">
          <w:r w:rsidRPr="00A74F7C" w:rsidDel="0012419F">
            <w:delText>Uint8   padding</w:delText>
          </w:r>
        </w:del>
      </w:ins>
    </w:p>
    <w:p w:rsidR="009D6794" w:rsidDel="0012419F" w:rsidRDefault="009D6794" w:rsidP="009D6794">
      <w:pPr>
        <w:pStyle w:val="af0"/>
        <w:spacing w:after="156"/>
        <w:ind w:firstLine="420"/>
        <w:jc w:val="both"/>
        <w:rPr>
          <w:ins w:id="716" w:author="zhaoxw" w:date="2015-04-27T10:13:00Z"/>
          <w:del w:id="717" w:author="suntingting" w:date="2015-06-04T09:56:00Z"/>
        </w:rPr>
      </w:pPr>
      <w:ins w:id="718" w:author="zhaoxw" w:date="2015-04-27T10:13:00Z">
        <w:del w:id="719" w:author="suntingting" w:date="2015-06-04T09:56:00Z">
          <w:r w:rsidDel="0012419F">
            <w:rPr>
              <w:rFonts w:hint="eastAsia"/>
            </w:rPr>
            <w:delText>Uint8</w:delText>
          </w:r>
        </w:del>
      </w:ins>
      <w:ins w:id="720" w:author="thomas" w:date="2015-05-15T21:38:00Z">
        <w:del w:id="721" w:author="suntingting" w:date="2015-06-04T09:56:00Z">
          <w:r w:rsidR="00D71B8D" w:rsidDel="0012419F">
            <w:rPr>
              <w:rFonts w:hint="eastAsia"/>
            </w:rPr>
            <w:delText>16</w:delText>
          </w:r>
        </w:del>
      </w:ins>
      <w:ins w:id="722" w:author="zhaoxw" w:date="2015-04-27T10:13:00Z">
        <w:del w:id="723" w:author="suntingting" w:date="2015-06-04T09:56:00Z">
          <w:r w:rsidDel="0012419F">
            <w:rPr>
              <w:rFonts w:hint="eastAsia"/>
            </w:rPr>
            <w:tab/>
            <w:delText>redirectedCarrier</w:delText>
          </w:r>
          <w:r w:rsidRPr="00E15619" w:rsidDel="0012419F">
            <w:rPr>
              <w:color w:val="C00000"/>
            </w:rPr>
            <w:delText>;</w:delText>
          </w:r>
        </w:del>
      </w:ins>
    </w:p>
    <w:p w:rsidR="009D6794" w:rsidDel="0012419F" w:rsidRDefault="009D6794" w:rsidP="009D6794">
      <w:pPr>
        <w:pStyle w:val="af0"/>
        <w:spacing w:after="156"/>
        <w:ind w:firstLine="420"/>
        <w:jc w:val="both"/>
        <w:rPr>
          <w:ins w:id="724" w:author="zhaoxw" w:date="2015-04-27T10:13:00Z"/>
          <w:del w:id="725" w:author="suntingting" w:date="2015-06-04T09:56:00Z"/>
        </w:rPr>
      </w:pPr>
      <w:ins w:id="726" w:author="zhaoxw" w:date="2015-04-27T10:13:00Z">
        <w:del w:id="727" w:author="suntingting" w:date="2015-06-04T09:56:00Z">
          <w:r w:rsidDel="0012419F">
            <w:rPr>
              <w:rFonts w:hint="eastAsia"/>
            </w:rPr>
            <w:delText>Uint8   Priority</w:delText>
          </w:r>
          <w:r w:rsidRPr="00E15619" w:rsidDel="0012419F">
            <w:rPr>
              <w:color w:val="C00000"/>
            </w:rPr>
            <w:delText>;</w:delText>
          </w:r>
        </w:del>
      </w:ins>
    </w:p>
    <w:p w:rsidR="009D6794" w:rsidDel="0012419F" w:rsidRDefault="009D6794" w:rsidP="009D6794">
      <w:pPr>
        <w:pStyle w:val="af0"/>
        <w:spacing w:after="156"/>
        <w:ind w:firstLine="420"/>
        <w:jc w:val="both"/>
        <w:rPr>
          <w:ins w:id="728" w:author="thomas" w:date="2015-05-15T23:06:00Z"/>
          <w:del w:id="729" w:author="suntingting" w:date="2015-06-04T09:56:00Z"/>
          <w:color w:val="C00000"/>
        </w:rPr>
      </w:pPr>
      <w:ins w:id="730" w:author="zhaoxw" w:date="2015-04-27T10:14:00Z">
        <w:del w:id="731" w:author="suntingting" w:date="2015-06-04T09:56:00Z">
          <w:r w:rsidDel="0012419F">
            <w:rPr>
              <w:rFonts w:hint="eastAsia"/>
            </w:rPr>
            <w:delText>Uint8   redirectedCell</w:delText>
          </w:r>
          <w:r w:rsidRPr="00E15619" w:rsidDel="0012419F">
            <w:rPr>
              <w:color w:val="C00000"/>
            </w:rPr>
            <w:delText>;</w:delText>
          </w:r>
        </w:del>
      </w:ins>
    </w:p>
    <w:p w:rsidR="0092253C" w:rsidRPr="00A74F7C" w:rsidDel="0012419F" w:rsidRDefault="0092253C" w:rsidP="0092253C">
      <w:pPr>
        <w:pStyle w:val="af0"/>
        <w:spacing w:after="156"/>
        <w:ind w:firstLine="420"/>
        <w:jc w:val="both"/>
        <w:rPr>
          <w:ins w:id="732" w:author="thomas" w:date="2015-05-15T23:06:00Z"/>
          <w:del w:id="733" w:author="suntingting" w:date="2015-06-04T09:56:00Z"/>
        </w:rPr>
      </w:pPr>
      <w:ins w:id="734" w:author="thomas" w:date="2015-05-15T23:06:00Z">
        <w:del w:id="735" w:author="suntingting" w:date="2015-06-04T09:56:00Z">
          <w:r w:rsidRPr="00A74F7C" w:rsidDel="0012419F">
            <w:delText>Uint8   padding</w:delText>
          </w:r>
        </w:del>
      </w:ins>
    </w:p>
    <w:p w:rsidR="0092253C" w:rsidDel="0012419F" w:rsidRDefault="0092253C" w:rsidP="00532077">
      <w:pPr>
        <w:pStyle w:val="af0"/>
        <w:spacing w:after="156"/>
        <w:ind w:firstLine="420"/>
        <w:jc w:val="both"/>
        <w:rPr>
          <w:ins w:id="736" w:author="zhaoxw" w:date="2015-04-27T10:14:00Z"/>
          <w:del w:id="737" w:author="suntingting" w:date="2015-06-04T09:56:00Z"/>
        </w:rPr>
      </w:pPr>
      <w:ins w:id="738" w:author="thomas" w:date="2015-05-15T23:06:00Z">
        <w:del w:id="739" w:author="suntingting" w:date="2015-06-04T09:56:00Z">
          <w:r w:rsidRPr="00A74F7C" w:rsidDel="0012419F">
            <w:delText>Uint8   padding</w:delText>
          </w:r>
        </w:del>
      </w:ins>
    </w:p>
    <w:p w:rsidR="009D6794" w:rsidRPr="00E23239" w:rsidDel="0012419F" w:rsidRDefault="009D6794" w:rsidP="009D6794">
      <w:pPr>
        <w:pStyle w:val="af7"/>
        <w:rPr>
          <w:ins w:id="740" w:author="zhaoxw" w:date="2015-04-27T10:09:00Z"/>
          <w:del w:id="741" w:author="suntingting" w:date="2015-06-04T09:56:00Z"/>
          <w:lang w:eastAsia="zh-CN"/>
        </w:rPr>
      </w:pPr>
      <w:ins w:id="742" w:author="zhaoxw" w:date="2015-04-27T10:09:00Z">
        <w:del w:id="743" w:author="suntingting" w:date="2015-06-04T09:56:00Z">
          <w:r w:rsidDel="0012419F">
            <w:rPr>
              <w:rFonts w:hint="eastAsia"/>
              <w:color w:val="C00000"/>
              <w:lang w:eastAsia="zh-CN"/>
            </w:rPr>
            <w:delText>}</w:delText>
          </w:r>
        </w:del>
      </w:ins>
    </w:p>
    <w:p w:rsidR="009D6794" w:rsidRPr="00E23239" w:rsidDel="0012419F" w:rsidRDefault="009D6794" w:rsidP="002C5DB9">
      <w:pPr>
        <w:pStyle w:val="af7"/>
        <w:rPr>
          <w:del w:id="744" w:author="suntingting" w:date="2015-06-04T09:56:00Z"/>
          <w:lang w:eastAsia="zh-CN"/>
        </w:rPr>
      </w:pPr>
    </w:p>
    <w:p w:rsidR="00E23239" w:rsidRPr="00E23239" w:rsidRDefault="00E23239" w:rsidP="001E7ABB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7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  <w:tblPrChange w:id="745" w:author="zhaoxw" w:date="2015-04-27T09:55:00Z">
          <w:tblPr>
            <w:tblW w:w="932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</w:tblPrChange>
      </w:tblPr>
      <w:tblGrid>
        <w:gridCol w:w="1079"/>
        <w:gridCol w:w="1156"/>
        <w:gridCol w:w="1052"/>
        <w:gridCol w:w="792"/>
        <w:gridCol w:w="3083"/>
        <w:tblGridChange w:id="746">
          <w:tblGrid>
            <w:gridCol w:w="1079"/>
            <w:gridCol w:w="1156"/>
            <w:gridCol w:w="52"/>
            <w:gridCol w:w="1000"/>
            <w:gridCol w:w="792"/>
            <w:gridCol w:w="3083"/>
          </w:tblGrid>
        </w:tblGridChange>
      </w:tblGrid>
      <w:tr w:rsidR="0065642E" w:rsidRPr="00E23239" w:rsidTr="00AD3DB8">
        <w:trPr>
          <w:trPrChange w:id="747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748" w:author="zhaoxw" w:date="2015-04-27T09:55:00Z">
              <w:tcPr>
                <w:tcW w:w="1079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156" w:type="dxa"/>
            <w:tcPrChange w:id="749" w:author="zhaoxw" w:date="2015-04-27T09:55:00Z">
              <w:tcPr>
                <w:tcW w:w="1208" w:type="dxa"/>
                <w:gridSpan w:val="2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052" w:type="dxa"/>
            <w:tcPrChange w:id="750" w:author="zhaoxw" w:date="2015-04-27T09:55:00Z">
              <w:tcPr>
                <w:tcW w:w="1000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取值范围</w:t>
            </w:r>
          </w:p>
        </w:tc>
        <w:tc>
          <w:tcPr>
            <w:tcW w:w="792" w:type="dxa"/>
            <w:tcPrChange w:id="751" w:author="zhaoxw" w:date="2015-04-27T09:55:00Z">
              <w:tcPr>
                <w:tcW w:w="792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默认值</w:t>
            </w:r>
          </w:p>
        </w:tc>
        <w:tc>
          <w:tcPr>
            <w:tcW w:w="3083" w:type="dxa"/>
            <w:tcPrChange w:id="752" w:author="zhaoxw" w:date="2015-04-27T09:55:00Z">
              <w:tcPr>
                <w:tcW w:w="3083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65642E" w:rsidRPr="00E23239" w:rsidTr="00AD3DB8">
        <w:trPr>
          <w:trPrChange w:id="753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754" w:author="zhaoxw" w:date="2015-04-27T09:55:00Z">
              <w:tcPr>
                <w:tcW w:w="1079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t>paraSysNo</w:t>
            </w:r>
          </w:p>
        </w:tc>
        <w:tc>
          <w:tcPr>
            <w:tcW w:w="1156" w:type="dxa"/>
            <w:tcPrChange w:id="755" w:author="zhaoxw" w:date="2015-04-27T09:55:00Z">
              <w:tcPr>
                <w:tcW w:w="1208" w:type="dxa"/>
                <w:gridSpan w:val="2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052" w:type="dxa"/>
            <w:tcPrChange w:id="756" w:author="zhaoxw" w:date="2015-04-27T09:55:00Z">
              <w:tcPr>
                <w:tcW w:w="1000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792" w:type="dxa"/>
            <w:tcPrChange w:id="757" w:author="zhaoxw" w:date="2015-04-27T09:55:00Z">
              <w:tcPr>
                <w:tcW w:w="792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3083" w:type="dxa"/>
            <w:tcPrChange w:id="758" w:author="zhaoxw" w:date="2015-04-27T09:55:00Z">
              <w:tcPr>
                <w:tcW w:w="3083" w:type="dxa"/>
              </w:tcPr>
            </w:tcPrChange>
          </w:tcPr>
          <w:p w:rsidR="00CE4199" w:rsidRDefault="00E23239" w:rsidP="00CE4199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CE4199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65642E" w:rsidRPr="00E23239" w:rsidTr="00AD3DB8">
        <w:trPr>
          <w:trPrChange w:id="759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760" w:author="zhaoxw" w:date="2015-04-27T09:55:00Z">
              <w:tcPr>
                <w:tcW w:w="1079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t>paraMcc</w:t>
            </w:r>
          </w:p>
        </w:tc>
        <w:tc>
          <w:tcPr>
            <w:tcW w:w="1156" w:type="dxa"/>
            <w:tcPrChange w:id="761" w:author="zhaoxw" w:date="2015-04-27T09:55:00Z">
              <w:tcPr>
                <w:tcW w:w="1208" w:type="dxa"/>
                <w:gridSpan w:val="2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移动国家码</w:t>
            </w:r>
          </w:p>
        </w:tc>
        <w:tc>
          <w:tcPr>
            <w:tcW w:w="1052" w:type="dxa"/>
            <w:tcPrChange w:id="762" w:author="zhaoxw" w:date="2015-04-27T09:55:00Z">
              <w:tcPr>
                <w:tcW w:w="1000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t>000</w:t>
            </w:r>
            <w:r w:rsidRPr="00E23239">
              <w:rPr>
                <w:rFonts w:hint="eastAsia"/>
              </w:rPr>
              <w:t>～</w:t>
            </w:r>
            <w:r w:rsidRPr="00E23239">
              <w:t>999</w:t>
            </w:r>
          </w:p>
        </w:tc>
        <w:tc>
          <w:tcPr>
            <w:tcW w:w="792" w:type="dxa"/>
            <w:tcPrChange w:id="763" w:author="zhaoxw" w:date="2015-04-27T09:55:00Z">
              <w:tcPr>
                <w:tcW w:w="792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460</w:t>
            </w:r>
          </w:p>
        </w:tc>
        <w:tc>
          <w:tcPr>
            <w:tcW w:w="3083" w:type="dxa"/>
            <w:tcPrChange w:id="764" w:author="zhaoxw" w:date="2015-04-27T09:55:00Z">
              <w:tcPr>
                <w:tcW w:w="3083" w:type="dxa"/>
              </w:tcPr>
            </w:tcPrChange>
          </w:tcPr>
          <w:p w:rsidR="00E23239" w:rsidRPr="00E23239" w:rsidRDefault="00E23239" w:rsidP="00CE4199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中国为</w:t>
            </w:r>
            <w:r w:rsidRPr="00E23239">
              <w:rPr>
                <w:rFonts w:hint="eastAsia"/>
              </w:rPr>
              <w:t>460</w:t>
            </w:r>
          </w:p>
        </w:tc>
      </w:tr>
      <w:tr w:rsidR="0065642E" w:rsidRPr="00E23239" w:rsidTr="00AD3DB8">
        <w:trPr>
          <w:trPrChange w:id="765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766" w:author="zhaoxw" w:date="2015-04-27T09:55:00Z">
              <w:tcPr>
                <w:tcW w:w="1079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t>paraMnc</w:t>
            </w:r>
          </w:p>
        </w:tc>
        <w:tc>
          <w:tcPr>
            <w:tcW w:w="1156" w:type="dxa"/>
            <w:tcPrChange w:id="767" w:author="zhaoxw" w:date="2015-04-27T09:55:00Z">
              <w:tcPr>
                <w:tcW w:w="1208" w:type="dxa"/>
                <w:gridSpan w:val="2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移动网号</w:t>
            </w:r>
          </w:p>
        </w:tc>
        <w:tc>
          <w:tcPr>
            <w:tcW w:w="1052" w:type="dxa"/>
            <w:tcPrChange w:id="768" w:author="zhaoxw" w:date="2015-04-27T09:55:00Z">
              <w:tcPr>
                <w:tcW w:w="1000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00</w:t>
            </w:r>
            <w:r w:rsidRPr="00E23239">
              <w:rPr>
                <w:rFonts w:hint="eastAsia"/>
              </w:rPr>
              <w:t>～</w:t>
            </w:r>
            <w:r w:rsidRPr="00E23239">
              <w:rPr>
                <w:rFonts w:hint="eastAsia"/>
              </w:rPr>
              <w:t>99</w:t>
            </w:r>
          </w:p>
        </w:tc>
        <w:tc>
          <w:tcPr>
            <w:tcW w:w="792" w:type="dxa"/>
            <w:tcPrChange w:id="769" w:author="zhaoxw" w:date="2015-04-27T09:55:00Z">
              <w:tcPr>
                <w:tcW w:w="792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00</w:t>
            </w:r>
          </w:p>
        </w:tc>
        <w:tc>
          <w:tcPr>
            <w:tcW w:w="3083" w:type="dxa"/>
            <w:tcPrChange w:id="770" w:author="zhaoxw" w:date="2015-04-27T09:55:00Z">
              <w:tcPr>
                <w:tcW w:w="3083" w:type="dxa"/>
              </w:tcPr>
            </w:tcPrChange>
          </w:tcPr>
          <w:p w:rsidR="002E41C7" w:rsidRDefault="002E41C7" w:rsidP="002E41C7">
            <w:pPr>
              <w:pStyle w:val="af0"/>
              <w:spacing w:after="156"/>
              <w:jc w:val="left"/>
              <w:rPr>
                <w:ins w:id="771" w:author="suntingting" w:date="2015-04-20T11:24:00Z"/>
              </w:rPr>
            </w:pPr>
            <w:ins w:id="772" w:author="suntingting" w:date="2015-04-20T11:24:00Z">
              <w:r>
                <w:rPr>
                  <w:rFonts w:hint="eastAsia"/>
                </w:rPr>
                <w:t>常用的</w:t>
              </w:r>
              <w:r>
                <w:rPr>
                  <w:rFonts w:hint="eastAsia"/>
                </w:rPr>
                <w:t>MNC</w:t>
              </w:r>
              <w:r>
                <w:rPr>
                  <w:rFonts w:hint="eastAsia"/>
                </w:rPr>
                <w:t>列表如下</w:t>
              </w:r>
            </w:ins>
          </w:p>
          <w:p w:rsidR="002E41C7" w:rsidRDefault="002E41C7" w:rsidP="002E41C7">
            <w:pPr>
              <w:pStyle w:val="af0"/>
              <w:spacing w:after="156"/>
              <w:jc w:val="left"/>
              <w:rPr>
                <w:ins w:id="773" w:author="suntingting" w:date="2015-04-20T11:24:00Z"/>
              </w:rPr>
            </w:pPr>
            <w:ins w:id="774" w:author="suntingting" w:date="2015-04-20T11:24:00Z">
              <w:r>
                <w:rPr>
                  <w:rFonts w:hint="eastAsia"/>
                </w:rPr>
                <w:lastRenderedPageBreak/>
                <w:t xml:space="preserve">00 </w:t>
              </w:r>
              <w:r>
                <w:rPr>
                  <w:rFonts w:hint="eastAsia"/>
                </w:rPr>
                <w:t>移动</w:t>
              </w:r>
            </w:ins>
          </w:p>
          <w:p w:rsidR="002E41C7" w:rsidRDefault="002E41C7" w:rsidP="002E41C7">
            <w:pPr>
              <w:pStyle w:val="af0"/>
              <w:spacing w:after="156"/>
              <w:jc w:val="left"/>
              <w:rPr>
                <w:ins w:id="775" w:author="suntingting" w:date="2015-04-20T11:24:00Z"/>
              </w:rPr>
            </w:pPr>
            <w:ins w:id="776" w:author="suntingting" w:date="2015-04-20T11:24:00Z">
              <w:r>
                <w:rPr>
                  <w:rFonts w:hint="eastAsia"/>
                </w:rPr>
                <w:t xml:space="preserve">01 </w:t>
              </w:r>
              <w:r>
                <w:rPr>
                  <w:rFonts w:hint="eastAsia"/>
                </w:rPr>
                <w:t>联通</w:t>
              </w:r>
            </w:ins>
          </w:p>
          <w:p w:rsidR="002E41C7" w:rsidRDefault="002E41C7" w:rsidP="002E41C7">
            <w:pPr>
              <w:pStyle w:val="af0"/>
              <w:spacing w:after="156"/>
              <w:jc w:val="left"/>
              <w:rPr>
                <w:ins w:id="777" w:author="suntingting" w:date="2015-04-20T11:24:00Z"/>
              </w:rPr>
            </w:pPr>
            <w:ins w:id="778" w:author="suntingting" w:date="2015-04-20T11:24:00Z">
              <w:r>
                <w:rPr>
                  <w:rFonts w:hint="eastAsia"/>
                </w:rPr>
                <w:t xml:space="preserve">02 </w:t>
              </w:r>
              <w:r>
                <w:rPr>
                  <w:rFonts w:hint="eastAsia"/>
                </w:rPr>
                <w:t>移动</w:t>
              </w:r>
            </w:ins>
          </w:p>
          <w:p w:rsidR="002E41C7" w:rsidRDefault="002E41C7" w:rsidP="002E41C7">
            <w:pPr>
              <w:pStyle w:val="af0"/>
              <w:spacing w:after="156"/>
              <w:jc w:val="left"/>
              <w:rPr>
                <w:ins w:id="779" w:author="suntingting" w:date="2015-04-20T11:24:00Z"/>
              </w:rPr>
            </w:pPr>
            <w:ins w:id="780" w:author="suntingting" w:date="2015-04-20T11:24:00Z">
              <w:r>
                <w:rPr>
                  <w:rFonts w:hint="eastAsia"/>
                </w:rPr>
                <w:t xml:space="preserve">03 </w:t>
              </w:r>
              <w:r>
                <w:rPr>
                  <w:rFonts w:hint="eastAsia"/>
                </w:rPr>
                <w:t>电信</w:t>
              </w:r>
            </w:ins>
          </w:p>
          <w:p w:rsidR="002E41C7" w:rsidRDefault="002E41C7" w:rsidP="002E41C7">
            <w:pPr>
              <w:pStyle w:val="af0"/>
              <w:spacing w:after="156"/>
              <w:jc w:val="left"/>
              <w:rPr>
                <w:ins w:id="781" w:author="suntingting" w:date="2015-04-20T11:24:00Z"/>
              </w:rPr>
            </w:pPr>
            <w:ins w:id="782" w:author="suntingting" w:date="2015-04-20T11:24:00Z">
              <w:r>
                <w:rPr>
                  <w:rFonts w:hint="eastAsia"/>
                </w:rPr>
                <w:t xml:space="preserve">05 </w:t>
              </w:r>
              <w:r>
                <w:rPr>
                  <w:rFonts w:hint="eastAsia"/>
                </w:rPr>
                <w:t>电信</w:t>
              </w:r>
            </w:ins>
          </w:p>
          <w:p w:rsidR="002E41C7" w:rsidRDefault="002E41C7" w:rsidP="002E41C7">
            <w:pPr>
              <w:pStyle w:val="af0"/>
              <w:spacing w:after="156"/>
              <w:jc w:val="left"/>
              <w:rPr>
                <w:ins w:id="783" w:author="suntingting" w:date="2015-04-20T11:24:00Z"/>
              </w:rPr>
            </w:pPr>
            <w:ins w:id="784" w:author="suntingting" w:date="2015-04-20T11:24:00Z">
              <w:r>
                <w:rPr>
                  <w:rFonts w:hint="eastAsia"/>
                </w:rPr>
                <w:t>06</w:t>
              </w:r>
              <w:r>
                <w:rPr>
                  <w:rFonts w:hint="eastAsia"/>
                </w:rPr>
                <w:t>联通</w:t>
              </w:r>
            </w:ins>
          </w:p>
          <w:p w:rsidR="002E41C7" w:rsidRDefault="002E41C7" w:rsidP="002E41C7">
            <w:pPr>
              <w:pStyle w:val="af0"/>
              <w:spacing w:after="156"/>
              <w:jc w:val="left"/>
              <w:rPr>
                <w:ins w:id="785" w:author="suntingting" w:date="2015-04-20T11:24:00Z"/>
              </w:rPr>
            </w:pPr>
            <w:ins w:id="786" w:author="suntingting" w:date="2015-04-20T11:24:00Z">
              <w:r>
                <w:rPr>
                  <w:rFonts w:hint="eastAsia"/>
                </w:rPr>
                <w:t xml:space="preserve">07 </w:t>
              </w:r>
              <w:r>
                <w:rPr>
                  <w:rFonts w:hint="eastAsia"/>
                </w:rPr>
                <w:t>移动</w:t>
              </w:r>
            </w:ins>
          </w:p>
          <w:p w:rsidR="002E41C7" w:rsidRDefault="002E41C7" w:rsidP="002E41C7">
            <w:pPr>
              <w:pStyle w:val="af0"/>
              <w:spacing w:after="156"/>
              <w:jc w:val="left"/>
              <w:rPr>
                <w:ins w:id="787" w:author="suntingting" w:date="2015-04-20T11:24:00Z"/>
              </w:rPr>
            </w:pPr>
            <w:ins w:id="788" w:author="suntingting" w:date="2015-04-20T11:24:00Z">
              <w:r>
                <w:rPr>
                  <w:rFonts w:hint="eastAsia"/>
                </w:rPr>
                <w:t xml:space="preserve">11 </w:t>
              </w:r>
              <w:r>
                <w:rPr>
                  <w:rFonts w:hint="eastAsia"/>
                </w:rPr>
                <w:t>电信</w:t>
              </w:r>
            </w:ins>
          </w:p>
          <w:p w:rsidR="00CE4199" w:rsidDel="002E41C7" w:rsidRDefault="00E23239" w:rsidP="002E41C7">
            <w:pPr>
              <w:pStyle w:val="af0"/>
              <w:spacing w:after="156"/>
              <w:jc w:val="left"/>
              <w:rPr>
                <w:del w:id="789" w:author="suntingting" w:date="2015-04-20T11:24:00Z"/>
              </w:rPr>
            </w:pPr>
            <w:del w:id="790" w:author="suntingting" w:date="2015-04-20T11:24:00Z">
              <w:r w:rsidRPr="00E23239" w:rsidDel="002E41C7">
                <w:rPr>
                  <w:rFonts w:hint="eastAsia"/>
                </w:rPr>
                <w:delText>移动为</w:delText>
              </w:r>
              <w:r w:rsidRPr="00E23239" w:rsidDel="002E41C7">
                <w:rPr>
                  <w:rFonts w:hint="eastAsia"/>
                </w:rPr>
                <w:delText>00</w:delText>
              </w:r>
              <w:r w:rsidRPr="00E23239" w:rsidDel="002E41C7">
                <w:rPr>
                  <w:rFonts w:hint="eastAsia"/>
                </w:rPr>
                <w:delText>，</w:delText>
              </w:r>
            </w:del>
          </w:p>
          <w:p w:rsidR="00E23239" w:rsidDel="002E41C7" w:rsidRDefault="00E23239" w:rsidP="00CE4199">
            <w:pPr>
              <w:pStyle w:val="af0"/>
              <w:spacing w:after="156"/>
              <w:jc w:val="left"/>
              <w:rPr>
                <w:ins w:id="791" w:author="zhaoxw" w:date="2015-04-18T09:44:00Z"/>
                <w:del w:id="792" w:author="suntingting" w:date="2015-04-20T11:24:00Z"/>
              </w:rPr>
            </w:pPr>
            <w:del w:id="793" w:author="suntingting" w:date="2015-04-20T11:24:00Z">
              <w:r w:rsidRPr="00E23239" w:rsidDel="002E41C7">
                <w:rPr>
                  <w:rFonts w:hint="eastAsia"/>
                </w:rPr>
                <w:delText>联通为</w:delText>
              </w:r>
              <w:r w:rsidRPr="00E23239" w:rsidDel="002E41C7">
                <w:rPr>
                  <w:rFonts w:hint="eastAsia"/>
                </w:rPr>
                <w:delText>01</w:delText>
              </w:r>
            </w:del>
          </w:p>
          <w:p w:rsidR="009F0D50" w:rsidRPr="00E23239" w:rsidRDefault="009F0D50" w:rsidP="00CE4199">
            <w:pPr>
              <w:pStyle w:val="af0"/>
              <w:spacing w:after="156"/>
              <w:jc w:val="left"/>
            </w:pPr>
            <w:ins w:id="794" w:author="zhaoxw" w:date="2015-04-18T09:44:00Z">
              <w:del w:id="795" w:author="suntingting" w:date="2015-04-20T11:24:00Z">
                <w:r w:rsidDel="002E41C7">
                  <w:rPr>
                    <w:rFonts w:hint="eastAsia"/>
                  </w:rPr>
                  <w:delText>电信为</w:delText>
                </w:r>
              </w:del>
            </w:ins>
            <w:ins w:id="796" w:author="zhaoxw" w:date="2015-04-18T09:48:00Z">
              <w:del w:id="797" w:author="suntingting" w:date="2015-04-20T11:24:00Z">
                <w:r w:rsidDel="002E41C7">
                  <w:rPr>
                    <w:rFonts w:hint="eastAsia"/>
                  </w:rPr>
                  <w:delText>02</w:delText>
                </w:r>
              </w:del>
            </w:ins>
          </w:p>
        </w:tc>
      </w:tr>
      <w:tr w:rsidR="0065642E" w:rsidRPr="00250DD9" w:rsidTr="00AD3DB8">
        <w:trPr>
          <w:trPrChange w:id="798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799" w:author="zhaoxw" w:date="2015-04-27T09:55:00Z">
              <w:tcPr>
                <w:tcW w:w="1079" w:type="dxa"/>
              </w:tcPr>
            </w:tcPrChange>
          </w:tcPr>
          <w:p w:rsidR="00E23239" w:rsidRPr="00250DD9" w:rsidRDefault="00E23239" w:rsidP="00250DD9">
            <w:pPr>
              <w:pStyle w:val="af0"/>
              <w:spacing w:after="156"/>
            </w:pPr>
            <w:r w:rsidRPr="00250DD9">
              <w:rPr>
                <w:rFonts w:hint="eastAsia"/>
              </w:rPr>
              <w:lastRenderedPageBreak/>
              <w:t>paraPciNo</w:t>
            </w:r>
          </w:p>
        </w:tc>
        <w:tc>
          <w:tcPr>
            <w:tcW w:w="1156" w:type="dxa"/>
            <w:tcPrChange w:id="800" w:author="zhaoxw" w:date="2015-04-27T09:55:00Z">
              <w:tcPr>
                <w:tcW w:w="1208" w:type="dxa"/>
                <w:gridSpan w:val="2"/>
              </w:tcPr>
            </w:tcPrChange>
          </w:tcPr>
          <w:p w:rsidR="00E23239" w:rsidRPr="00250DD9" w:rsidRDefault="00E23239" w:rsidP="00250DD9">
            <w:pPr>
              <w:pStyle w:val="af0"/>
              <w:spacing w:after="156"/>
            </w:pPr>
            <w:r w:rsidRPr="00250DD9">
              <w:rPr>
                <w:rFonts w:hint="eastAsia"/>
              </w:rPr>
              <w:t>物理层小区号</w:t>
            </w:r>
          </w:p>
        </w:tc>
        <w:tc>
          <w:tcPr>
            <w:tcW w:w="1052" w:type="dxa"/>
            <w:tcPrChange w:id="801" w:author="zhaoxw" w:date="2015-04-27T09:55:00Z">
              <w:tcPr>
                <w:tcW w:w="1000" w:type="dxa"/>
              </w:tcPr>
            </w:tcPrChange>
          </w:tcPr>
          <w:p w:rsidR="00E23239" w:rsidRPr="00250DD9" w:rsidRDefault="00250DD9" w:rsidP="00250DD9">
            <w:pPr>
              <w:pStyle w:val="af0"/>
              <w:spacing w:after="156"/>
            </w:pPr>
            <w:r w:rsidRPr="00250DD9">
              <w:rPr>
                <w:rStyle w:val="af3"/>
                <w:rFonts w:hint="eastAsia"/>
                <w:b w:val="0"/>
                <w:bCs w:val="0"/>
                <w:i w:val="0"/>
                <w:iCs w:val="0"/>
                <w:color w:val="auto"/>
              </w:rPr>
              <w:t>0~503</w:t>
            </w:r>
          </w:p>
        </w:tc>
        <w:tc>
          <w:tcPr>
            <w:tcW w:w="792" w:type="dxa"/>
            <w:tcPrChange w:id="802" w:author="zhaoxw" w:date="2015-04-27T09:55:00Z">
              <w:tcPr>
                <w:tcW w:w="792" w:type="dxa"/>
              </w:tcPr>
            </w:tcPrChange>
          </w:tcPr>
          <w:p w:rsidR="00E23239" w:rsidRPr="00250DD9" w:rsidRDefault="00E23239" w:rsidP="00250DD9">
            <w:pPr>
              <w:pStyle w:val="af0"/>
              <w:spacing w:after="156"/>
            </w:pPr>
            <w:r w:rsidRPr="00250DD9">
              <w:rPr>
                <w:rFonts w:hint="eastAsia"/>
              </w:rPr>
              <w:t>0</w:t>
            </w:r>
          </w:p>
        </w:tc>
        <w:tc>
          <w:tcPr>
            <w:tcW w:w="3083" w:type="dxa"/>
            <w:tcPrChange w:id="803" w:author="zhaoxw" w:date="2015-04-27T09:55:00Z">
              <w:tcPr>
                <w:tcW w:w="3083" w:type="dxa"/>
              </w:tcPr>
            </w:tcPrChange>
          </w:tcPr>
          <w:p w:rsidR="00E23239" w:rsidRPr="00250DD9" w:rsidRDefault="00E23239" w:rsidP="00CE4199">
            <w:pPr>
              <w:pStyle w:val="af0"/>
              <w:spacing w:after="156"/>
              <w:jc w:val="left"/>
            </w:pPr>
          </w:p>
        </w:tc>
      </w:tr>
      <w:tr w:rsidR="0065642E" w:rsidRPr="00E23239" w:rsidTr="00AD3DB8">
        <w:trPr>
          <w:trPrChange w:id="804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805" w:author="zhaoxw" w:date="2015-04-27T09:55:00Z">
              <w:tcPr>
                <w:tcW w:w="1079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t>paraTac</w:t>
            </w:r>
          </w:p>
        </w:tc>
        <w:tc>
          <w:tcPr>
            <w:tcW w:w="1156" w:type="dxa"/>
            <w:tcPrChange w:id="806" w:author="zhaoxw" w:date="2015-04-27T09:55:00Z">
              <w:tcPr>
                <w:tcW w:w="1208" w:type="dxa"/>
                <w:gridSpan w:val="2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跟踪区号</w:t>
            </w:r>
          </w:p>
        </w:tc>
        <w:tc>
          <w:tcPr>
            <w:tcW w:w="1052" w:type="dxa"/>
            <w:tcPrChange w:id="807" w:author="zhaoxw" w:date="2015-04-27T09:55:00Z">
              <w:tcPr>
                <w:tcW w:w="1000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～</w:t>
            </w:r>
            <w:r w:rsidRPr="00E23239">
              <w:rPr>
                <w:rFonts w:hint="eastAsia"/>
              </w:rPr>
              <w:t>65535</w:t>
            </w:r>
          </w:p>
        </w:tc>
        <w:tc>
          <w:tcPr>
            <w:tcW w:w="792" w:type="dxa"/>
            <w:tcPrChange w:id="808" w:author="zhaoxw" w:date="2015-04-27T09:55:00Z">
              <w:tcPr>
                <w:tcW w:w="792" w:type="dxa"/>
              </w:tcPr>
            </w:tcPrChange>
          </w:tcPr>
          <w:p w:rsidR="00E23239" w:rsidRPr="00E23239" w:rsidRDefault="00E23239" w:rsidP="00E912B1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3083" w:type="dxa"/>
            <w:tcPrChange w:id="809" w:author="zhaoxw" w:date="2015-04-27T09:55:00Z">
              <w:tcPr>
                <w:tcW w:w="3083" w:type="dxa"/>
              </w:tcPr>
            </w:tcPrChange>
          </w:tcPr>
          <w:p w:rsidR="00E23239" w:rsidRPr="00E23239" w:rsidRDefault="00E23239" w:rsidP="00CE4199">
            <w:pPr>
              <w:pStyle w:val="af0"/>
              <w:spacing w:after="156"/>
              <w:jc w:val="left"/>
            </w:pPr>
          </w:p>
        </w:tc>
      </w:tr>
      <w:tr w:rsidR="0065642E" w:rsidRPr="00B27C01" w:rsidTr="00AD3DB8">
        <w:trPr>
          <w:trPrChange w:id="810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811" w:author="zhaoxw" w:date="2015-04-27T09:55:00Z">
              <w:tcPr>
                <w:tcW w:w="1079" w:type="dxa"/>
              </w:tcPr>
            </w:tcPrChange>
          </w:tcPr>
          <w:p w:rsidR="00E23239" w:rsidRPr="005E7CE2" w:rsidRDefault="00BF31C1" w:rsidP="005E7CE2">
            <w:pPr>
              <w:pStyle w:val="af0"/>
              <w:spacing w:after="156"/>
              <w:rPr>
                <w:color w:val="C00000"/>
              </w:rPr>
            </w:pPr>
            <w:r w:rsidRPr="00FE5E2D">
              <w:rPr>
                <w:color w:val="C00000"/>
              </w:rPr>
              <w:t>paraCellId</w:t>
            </w:r>
            <w:r>
              <w:rPr>
                <w:rFonts w:hint="eastAsia"/>
                <w:color w:val="C00000"/>
              </w:rPr>
              <w:t>[7]</w:t>
            </w:r>
          </w:p>
        </w:tc>
        <w:tc>
          <w:tcPr>
            <w:tcW w:w="1156" w:type="dxa"/>
            <w:tcPrChange w:id="812" w:author="zhaoxw" w:date="2015-04-27T09:55:00Z">
              <w:tcPr>
                <w:tcW w:w="1208" w:type="dxa"/>
                <w:gridSpan w:val="2"/>
              </w:tcPr>
            </w:tcPrChange>
          </w:tcPr>
          <w:p w:rsidR="00E23239" w:rsidRPr="005E7CE2" w:rsidRDefault="00E23239" w:rsidP="005E7CE2">
            <w:pPr>
              <w:pStyle w:val="af0"/>
              <w:spacing w:after="156"/>
              <w:rPr>
                <w:color w:val="C00000"/>
              </w:rPr>
            </w:pPr>
            <w:r w:rsidRPr="005E7CE2">
              <w:rPr>
                <w:rFonts w:hint="eastAsia"/>
                <w:color w:val="C00000"/>
              </w:rPr>
              <w:t>小区</w:t>
            </w:r>
            <w:r w:rsidRPr="005E7CE2">
              <w:rPr>
                <w:rFonts w:hint="eastAsia"/>
                <w:color w:val="C00000"/>
              </w:rPr>
              <w:t>ECGI</w:t>
            </w:r>
          </w:p>
        </w:tc>
        <w:tc>
          <w:tcPr>
            <w:tcW w:w="1052" w:type="dxa"/>
            <w:tcPrChange w:id="813" w:author="zhaoxw" w:date="2015-04-27T09:55:00Z">
              <w:tcPr>
                <w:tcW w:w="1000" w:type="dxa"/>
              </w:tcPr>
            </w:tcPrChange>
          </w:tcPr>
          <w:p w:rsidR="00E23239" w:rsidRPr="005E7CE2" w:rsidRDefault="00E23239" w:rsidP="005E7CE2">
            <w:pPr>
              <w:pStyle w:val="af0"/>
              <w:spacing w:after="156"/>
              <w:rPr>
                <w:color w:val="C00000"/>
              </w:rPr>
            </w:pPr>
          </w:p>
        </w:tc>
        <w:tc>
          <w:tcPr>
            <w:tcW w:w="792" w:type="dxa"/>
            <w:tcPrChange w:id="814" w:author="zhaoxw" w:date="2015-04-27T09:55:00Z">
              <w:tcPr>
                <w:tcW w:w="792" w:type="dxa"/>
              </w:tcPr>
            </w:tcPrChange>
          </w:tcPr>
          <w:p w:rsidR="00E23239" w:rsidRPr="005E7CE2" w:rsidRDefault="00E23239" w:rsidP="005E7CE2">
            <w:pPr>
              <w:pStyle w:val="af0"/>
              <w:spacing w:after="156"/>
              <w:rPr>
                <w:color w:val="C00000"/>
              </w:rPr>
            </w:pPr>
            <w:r w:rsidRPr="005E7CE2">
              <w:rPr>
                <w:rFonts w:hint="eastAsia"/>
                <w:color w:val="C00000"/>
              </w:rPr>
              <w:t>10</w:t>
            </w:r>
          </w:p>
        </w:tc>
        <w:tc>
          <w:tcPr>
            <w:tcW w:w="3083" w:type="dxa"/>
            <w:tcPrChange w:id="815" w:author="zhaoxw" w:date="2015-04-27T09:55:00Z">
              <w:tcPr>
                <w:tcW w:w="3083" w:type="dxa"/>
              </w:tcPr>
            </w:tcPrChange>
          </w:tcPr>
          <w:p w:rsidR="005E7CE2" w:rsidRPr="005E7CE2" w:rsidDel="00817364" w:rsidRDefault="005E7CE2" w:rsidP="005454EA">
            <w:pPr>
              <w:pStyle w:val="af0"/>
              <w:spacing w:after="156"/>
              <w:jc w:val="left"/>
              <w:rPr>
                <w:del w:id="816" w:author="suntingting" w:date="2015-05-13T14:45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17" w:author="suntingting" w:date="2015-05-13T14:45:00Z">
              <w:r w:rsidRPr="005E7CE2" w:rsidDel="00817364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>PLMN</w:delText>
              </w:r>
              <w:r w:rsidR="00BC44DD" w:rsidDel="00817364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delText>(24bit)</w:delText>
              </w:r>
            </w:del>
          </w:p>
          <w:p w:rsidR="009F0D50" w:rsidDel="005672A5" w:rsidRDefault="005E7CE2" w:rsidP="005454EA">
            <w:pPr>
              <w:pStyle w:val="af0"/>
              <w:spacing w:after="156"/>
              <w:jc w:val="left"/>
              <w:rPr>
                <w:ins w:id="818" w:author="zhaoxw" w:date="2015-04-18T09:51:00Z"/>
                <w:del w:id="819" w:author="suntingting" w:date="2015-04-20T09:14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20" w:author="suntingting" w:date="2015-05-13T14:45:00Z">
              <w:r w:rsidRPr="005E7CE2" w:rsidDel="00817364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>+EnodeB ID</w:delText>
              </w:r>
              <w:r w:rsidRPr="005E7CE2" w:rsidDel="00817364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delText>(2</w:delText>
              </w:r>
              <w:r w:rsidR="00405E94" w:rsidDel="00817364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delText>8</w:delText>
              </w:r>
              <w:r w:rsidRPr="005E7CE2" w:rsidDel="00817364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delText>bit)</w:delText>
              </w:r>
            </w:del>
          </w:p>
          <w:p w:rsidR="00405E94" w:rsidDel="00817364" w:rsidRDefault="00027C09" w:rsidP="005454EA">
            <w:pPr>
              <w:pStyle w:val="af0"/>
              <w:spacing w:after="156"/>
              <w:jc w:val="left"/>
              <w:rPr>
                <w:del w:id="821" w:author="suntingting" w:date="2015-05-13T14:45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22" w:author="suntingting" w:date="2015-05-13T14:45:00Z">
              <w:r w:rsidRPr="007148DE" w:rsidDel="00817364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auto"/>
                </w:rPr>
                <w:delText>homeENB</w:delText>
              </w:r>
              <w:r w:rsidR="00726D78" w:rsidRPr="007148DE" w:rsidDel="00817364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auto"/>
                </w:rPr>
                <w:delText>-ID</w:delText>
              </w:r>
            </w:del>
          </w:p>
          <w:p w:rsidR="00477000" w:rsidRDefault="00477000" w:rsidP="005454EA">
            <w:pPr>
              <w:pStyle w:val="af0"/>
              <w:spacing w:after="156"/>
              <w:jc w:val="left"/>
              <w:rPr>
                <w:ins w:id="823" w:author="suntingting" w:date="2015-05-13T14:45:00Z"/>
                <w:rStyle w:val="af3"/>
              </w:rPr>
            </w:pPr>
            <w:del w:id="824" w:author="suntingting" w:date="2015-05-13T14:45:00Z">
              <w:r w:rsidDel="00817364">
                <w:rPr>
                  <w:rStyle w:val="af3"/>
                  <w:rFonts w:hint="eastAsia"/>
                </w:rPr>
                <w:delText>+padding(4bit)</w:delText>
              </w:r>
            </w:del>
          </w:p>
          <w:p w:rsidR="00817364" w:rsidRDefault="00817364" w:rsidP="00817364">
            <w:pPr>
              <w:pStyle w:val="af0"/>
              <w:spacing w:after="156"/>
              <w:jc w:val="left"/>
              <w:rPr>
                <w:ins w:id="825" w:author="suntingting" w:date="2015-05-13T14:45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826" w:author="suntingting" w:date="2015-05-13T14:45:00Z">
              <w:r w:rsidRPr="005E7CE2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t>EnodeB ID</w:t>
              </w:r>
              <w:r w:rsidRPr="005E7CE2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(2</w:t>
              </w:r>
            </w:ins>
            <w:ins w:id="827" w:author="suntingting" w:date="2015-05-13T14:46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0</w:t>
              </w:r>
            </w:ins>
            <w:ins w:id="828" w:author="suntingting" w:date="2015-05-13T14:45:00Z">
              <w:r w:rsidRPr="005E7CE2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bit)</w:t>
              </w:r>
            </w:ins>
          </w:p>
          <w:p w:rsidR="00817364" w:rsidRPr="005E7CE2" w:rsidRDefault="00817364" w:rsidP="00817364">
            <w:pPr>
              <w:pStyle w:val="af0"/>
              <w:spacing w:after="156"/>
              <w:jc w:val="left"/>
              <w:rPr>
                <w:color w:val="C00000"/>
              </w:rPr>
            </w:pPr>
            <w:ins w:id="829" w:author="suntingting" w:date="2015-05-13T14:45:00Z">
              <w:r>
                <w:rPr>
                  <w:rStyle w:val="af3"/>
                  <w:rFonts w:hint="eastAsia"/>
                </w:rPr>
                <w:t>+</w:t>
              </w:r>
            </w:ins>
            <w:ins w:id="830" w:author="suntingting" w:date="2015-05-13T14:46:00Z">
              <w:r>
                <w:rPr>
                  <w:rStyle w:val="af3"/>
                  <w:rFonts w:hint="eastAsia"/>
                </w:rPr>
                <w:t>cellID</w:t>
              </w:r>
            </w:ins>
            <w:ins w:id="831" w:author="suntingting" w:date="2015-05-13T14:45:00Z">
              <w:r>
                <w:rPr>
                  <w:rStyle w:val="af3"/>
                  <w:rFonts w:hint="eastAsia"/>
                </w:rPr>
                <w:t>(</w:t>
              </w:r>
            </w:ins>
            <w:ins w:id="832" w:author="suntingting" w:date="2015-05-13T14:46:00Z">
              <w:r>
                <w:rPr>
                  <w:rStyle w:val="af3"/>
                  <w:rFonts w:hint="eastAsia"/>
                </w:rPr>
                <w:t>8</w:t>
              </w:r>
            </w:ins>
            <w:ins w:id="833" w:author="suntingting" w:date="2015-05-13T14:45:00Z">
              <w:r>
                <w:rPr>
                  <w:rStyle w:val="af3"/>
                  <w:rFonts w:hint="eastAsia"/>
                </w:rPr>
                <w:t>bit)</w:t>
              </w:r>
            </w:ins>
          </w:p>
        </w:tc>
      </w:tr>
      <w:tr w:rsidR="0065642E" w:rsidRPr="00D8677D" w:rsidTr="00AD3DB8">
        <w:trPr>
          <w:trPrChange w:id="834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835" w:author="zhaoxw" w:date="2015-04-27T09:55:00Z">
              <w:tcPr>
                <w:tcW w:w="1079" w:type="dxa"/>
              </w:tcPr>
            </w:tcPrChange>
          </w:tcPr>
          <w:p w:rsidR="00E23239" w:rsidRPr="00E02E18" w:rsidRDefault="00E23239" w:rsidP="00D8677D">
            <w:pPr>
              <w:pStyle w:val="af0"/>
              <w:spacing w:after="156"/>
              <w:rPr>
                <w:rStyle w:val="af3"/>
                <w:b w:val="0"/>
                <w:bCs w:val="0"/>
                <w:i w:val="0"/>
                <w:iCs w:val="0"/>
                <w:color w:val="C00000"/>
              </w:rPr>
            </w:pPr>
            <w:r w:rsidRPr="00E02E18">
              <w:rPr>
                <w:rStyle w:val="af3"/>
                <w:b w:val="0"/>
                <w:bCs w:val="0"/>
                <w:i w:val="0"/>
                <w:iCs w:val="0"/>
                <w:color w:val="C00000"/>
              </w:rPr>
              <w:t>paraPeri</w:t>
            </w:r>
          </w:p>
        </w:tc>
        <w:tc>
          <w:tcPr>
            <w:tcW w:w="1156" w:type="dxa"/>
            <w:tcPrChange w:id="836" w:author="zhaoxw" w:date="2015-04-27T09:55:00Z">
              <w:tcPr>
                <w:tcW w:w="1208" w:type="dxa"/>
                <w:gridSpan w:val="2"/>
              </w:tcPr>
            </w:tcPrChange>
          </w:tcPr>
          <w:p w:rsidR="00A2704F" w:rsidRPr="00E02E18" w:rsidRDefault="00E23239" w:rsidP="00D8677D">
            <w:pPr>
              <w:pStyle w:val="af0"/>
              <w:spacing w:after="156"/>
              <w:rPr>
                <w:rStyle w:val="af3"/>
                <w:b w:val="0"/>
                <w:bCs w:val="0"/>
                <w:i w:val="0"/>
                <w:iCs w:val="0"/>
                <w:color w:val="C00000"/>
              </w:rPr>
            </w:pPr>
            <w:r w:rsidRPr="00E02E18"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周期性</w:t>
            </w:r>
            <w:del w:id="837" w:author="zhaoxw" w:date="2015-04-24T16:13:00Z">
              <w:r w:rsidRPr="00E02E18" w:rsidDel="00CF75D6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delText>位置</w:delText>
              </w:r>
            </w:del>
          </w:p>
          <w:p w:rsidR="00E23239" w:rsidRPr="00E02E18" w:rsidRDefault="00E23239" w:rsidP="00D8677D">
            <w:pPr>
              <w:pStyle w:val="af0"/>
              <w:spacing w:after="156"/>
              <w:rPr>
                <w:rStyle w:val="af3"/>
                <w:b w:val="0"/>
                <w:bCs w:val="0"/>
                <w:i w:val="0"/>
                <w:iCs w:val="0"/>
                <w:color w:val="C00000"/>
              </w:rPr>
            </w:pPr>
            <w:r w:rsidRPr="00E02E18"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更新</w:t>
            </w:r>
            <w:ins w:id="838" w:author="zhaoxw" w:date="2015-04-24T16:13:00Z">
              <w:r w:rsidR="00CF75D6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TAC</w:t>
              </w:r>
            </w:ins>
            <w:r w:rsidRPr="00E02E18"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周期</w:t>
            </w:r>
          </w:p>
        </w:tc>
        <w:tc>
          <w:tcPr>
            <w:tcW w:w="1052" w:type="dxa"/>
            <w:tcPrChange w:id="839" w:author="zhaoxw" w:date="2015-04-27T09:55:00Z">
              <w:tcPr>
                <w:tcW w:w="1000" w:type="dxa"/>
              </w:tcPr>
            </w:tcPrChange>
          </w:tcPr>
          <w:p w:rsidR="00E23239" w:rsidRPr="00E02E18" w:rsidRDefault="00E23239" w:rsidP="00CD78B6">
            <w:pPr>
              <w:pStyle w:val="af0"/>
              <w:spacing w:after="156"/>
              <w:rPr>
                <w:rStyle w:val="af3"/>
                <w:b w:val="0"/>
                <w:bCs w:val="0"/>
                <w:i w:val="0"/>
                <w:iCs w:val="0"/>
                <w:color w:val="C00000"/>
              </w:rPr>
            </w:pPr>
            <w:r w:rsidRPr="00E02E18"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0~</w:t>
            </w:r>
            <w:ins w:id="840" w:author="zhaoxw" w:date="2015-04-24T16:13:00Z">
              <w:r w:rsidR="00CF75D6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500</w:t>
              </w:r>
            </w:ins>
            <w:del w:id="841" w:author="zhaoxw" w:date="2015-04-24T16:13:00Z">
              <w:r w:rsidR="00CD78B6" w:rsidDel="00CF75D6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delText>63</w:delText>
              </w:r>
            </w:del>
          </w:p>
        </w:tc>
        <w:tc>
          <w:tcPr>
            <w:tcW w:w="792" w:type="dxa"/>
            <w:tcPrChange w:id="842" w:author="zhaoxw" w:date="2015-04-27T09:55:00Z">
              <w:tcPr>
                <w:tcW w:w="792" w:type="dxa"/>
              </w:tcPr>
            </w:tcPrChange>
          </w:tcPr>
          <w:p w:rsidR="00E23239" w:rsidRPr="00E02E18" w:rsidRDefault="00BB0F70" w:rsidP="00D8677D">
            <w:pPr>
              <w:pStyle w:val="af0"/>
              <w:spacing w:after="156"/>
              <w:rPr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43" w:author="zhaoxw" w:date="2015-04-24T16:13:00Z">
              <w:r w:rsidDel="00CF75D6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delText>54min</w:delText>
              </w:r>
            </w:del>
            <w:ins w:id="844" w:author="zhaoxw" w:date="2015-04-24T16:13:00Z">
              <w:r w:rsidR="00CF75D6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0</w:t>
              </w:r>
            </w:ins>
          </w:p>
        </w:tc>
        <w:tc>
          <w:tcPr>
            <w:tcW w:w="3083" w:type="dxa"/>
            <w:tcPrChange w:id="845" w:author="zhaoxw" w:date="2015-04-27T09:55:00Z">
              <w:tcPr>
                <w:tcW w:w="3083" w:type="dxa"/>
              </w:tcPr>
            </w:tcPrChange>
          </w:tcPr>
          <w:p w:rsidR="00E23239" w:rsidRDefault="00CF75D6" w:rsidP="00160CBB">
            <w:pPr>
              <w:pStyle w:val="af0"/>
              <w:spacing w:after="156"/>
              <w:rPr>
                <w:ins w:id="846" w:author="zhaoxw" w:date="2015-04-24T16:14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847" w:author="zhaoxw" w:date="2015-04-24T16:14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基本</w:t>
              </w:r>
            </w:ins>
            <w:r w:rsidR="00EC4269"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单位</w:t>
            </w:r>
          </w:p>
          <w:p w:rsidR="00CF75D6" w:rsidRDefault="00CF75D6" w:rsidP="00160CBB">
            <w:pPr>
              <w:pStyle w:val="af0"/>
              <w:spacing w:after="156"/>
              <w:rPr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848" w:author="zhaoxw" w:date="2015-04-24T16:14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10ms</w:t>
              </w:r>
            </w:ins>
          </w:p>
          <w:p w:rsidR="00DC686D" w:rsidRPr="00DC686D" w:rsidDel="00CF75D6" w:rsidRDefault="00DC686D" w:rsidP="00DC686D">
            <w:pPr>
              <w:pStyle w:val="af0"/>
              <w:spacing w:after="156"/>
              <w:jc w:val="left"/>
              <w:rPr>
                <w:del w:id="849" w:author="zhaoxw" w:date="2015-04-24T16:14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50" w:author="zhaoxw" w:date="2015-04-24T16:14:00Z">
              <w:r w:rsidRPr="00DC686D" w:rsidDel="00CF75D6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 xml:space="preserve">Bits </w:delText>
              </w:r>
            </w:del>
          </w:p>
          <w:p w:rsidR="00DC686D" w:rsidRPr="00DC686D" w:rsidDel="00CF75D6" w:rsidRDefault="00DC686D" w:rsidP="00DC686D">
            <w:pPr>
              <w:pStyle w:val="af0"/>
              <w:spacing w:after="156"/>
              <w:jc w:val="left"/>
              <w:rPr>
                <w:del w:id="851" w:author="zhaoxw" w:date="2015-04-24T16:14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52" w:author="zhaoxw" w:date="2015-04-24T16:14:00Z">
              <w:r w:rsidRPr="00DC686D" w:rsidDel="00CF75D6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>8 7 6</w:delText>
              </w:r>
            </w:del>
          </w:p>
          <w:p w:rsidR="00DC686D" w:rsidRPr="00DC686D" w:rsidDel="00CF75D6" w:rsidRDefault="00DC686D" w:rsidP="00DC686D">
            <w:pPr>
              <w:pStyle w:val="af0"/>
              <w:spacing w:after="156"/>
              <w:jc w:val="left"/>
              <w:rPr>
                <w:del w:id="853" w:author="zhaoxw" w:date="2015-04-24T16:14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54" w:author="zhaoxw" w:date="2015-04-24T16:14:00Z">
              <w:r w:rsidRPr="00DC686D" w:rsidDel="00CF75D6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 xml:space="preserve">0 0 010 minutes </w:delText>
              </w:r>
            </w:del>
          </w:p>
          <w:p w:rsidR="00DC686D" w:rsidRPr="00DC686D" w:rsidDel="00CF75D6" w:rsidRDefault="00DC686D" w:rsidP="00DC686D">
            <w:pPr>
              <w:pStyle w:val="af0"/>
              <w:spacing w:after="156"/>
              <w:jc w:val="left"/>
              <w:rPr>
                <w:del w:id="855" w:author="zhaoxw" w:date="2015-04-24T16:14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56" w:author="zhaoxw" w:date="2015-04-24T16:14:00Z">
              <w:r w:rsidRPr="00DC686D" w:rsidDel="00CF75D6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 xml:space="preserve">0 0 11 hour </w:delText>
              </w:r>
            </w:del>
          </w:p>
          <w:p w:rsidR="00DC686D" w:rsidRPr="00DC686D" w:rsidDel="00CF75D6" w:rsidRDefault="00DC686D" w:rsidP="00DC686D">
            <w:pPr>
              <w:pStyle w:val="af0"/>
              <w:spacing w:after="156"/>
              <w:jc w:val="left"/>
              <w:rPr>
                <w:del w:id="857" w:author="zhaoxw" w:date="2015-04-24T16:14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58" w:author="zhaoxw" w:date="2015-04-24T16:14:00Z">
              <w:r w:rsidRPr="00DC686D" w:rsidDel="00CF75D6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>0 1 010 hours</w:delText>
              </w:r>
            </w:del>
          </w:p>
          <w:p w:rsidR="00DC686D" w:rsidRPr="00DC686D" w:rsidDel="00CF75D6" w:rsidRDefault="00DC686D" w:rsidP="00DC686D">
            <w:pPr>
              <w:pStyle w:val="af0"/>
              <w:spacing w:after="156"/>
              <w:jc w:val="left"/>
              <w:rPr>
                <w:del w:id="859" w:author="zhaoxw" w:date="2015-04-24T16:14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60" w:author="zhaoxw" w:date="2015-04-24T16:14:00Z">
              <w:r w:rsidRPr="00DC686D" w:rsidDel="00CF75D6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>0 1 12 seconds</w:delText>
              </w:r>
            </w:del>
          </w:p>
          <w:p w:rsidR="00DC686D" w:rsidRPr="00DC686D" w:rsidDel="00CF75D6" w:rsidRDefault="00DC686D" w:rsidP="00DC686D">
            <w:pPr>
              <w:pStyle w:val="af0"/>
              <w:spacing w:after="156"/>
              <w:jc w:val="left"/>
              <w:rPr>
                <w:del w:id="861" w:author="zhaoxw" w:date="2015-04-24T16:14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62" w:author="zhaoxw" w:date="2015-04-24T16:14:00Z">
              <w:r w:rsidRPr="00DC686D" w:rsidDel="00CF75D6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>1 0 030 seconds</w:delText>
              </w:r>
            </w:del>
          </w:p>
          <w:p w:rsidR="00DC686D" w:rsidRPr="00DC686D" w:rsidDel="00CF75D6" w:rsidRDefault="00DC686D" w:rsidP="00DC686D">
            <w:pPr>
              <w:pStyle w:val="af0"/>
              <w:spacing w:after="156"/>
              <w:jc w:val="left"/>
              <w:rPr>
                <w:del w:id="863" w:author="zhaoxw" w:date="2015-04-24T16:14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64" w:author="zhaoxw" w:date="2015-04-24T16:14:00Z">
              <w:r w:rsidRPr="00DC686D" w:rsidDel="00CF75D6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>1 0 11 minute</w:delText>
              </w:r>
            </w:del>
          </w:p>
          <w:p w:rsidR="00CF75D6" w:rsidRDefault="00DC686D" w:rsidP="00DC686D">
            <w:pPr>
              <w:pStyle w:val="af0"/>
              <w:spacing w:after="156"/>
              <w:jc w:val="left"/>
              <w:rPr>
                <w:ins w:id="865" w:author="zhaoxw" w:date="2015-04-24T16:14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866" w:author="zhaoxw" w:date="2015-04-24T16:14:00Z">
              <w:r w:rsidRPr="00DC686D" w:rsidDel="00CF75D6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>1 1 1</w:delText>
              </w:r>
            </w:del>
          </w:p>
          <w:p w:rsidR="00DC686D" w:rsidRPr="00E02E18" w:rsidRDefault="00CF75D6" w:rsidP="00DC686D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867" w:author="zhaoxw" w:date="2015-04-24T16:14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0</w:t>
              </w:r>
            </w:ins>
            <w:r w:rsidR="00DC686D" w:rsidRPr="00DC686D">
              <w:rPr>
                <w:rStyle w:val="af3"/>
                <w:b w:val="0"/>
                <w:bCs w:val="0"/>
                <w:i w:val="0"/>
                <w:iCs w:val="0"/>
                <w:color w:val="C00000"/>
              </w:rPr>
              <w:t>the timer is deactivated.</w:t>
            </w:r>
          </w:p>
        </w:tc>
      </w:tr>
      <w:tr w:rsidR="00483485" w:rsidRPr="00D8677D" w:rsidTr="00AD3DB8">
        <w:trPr>
          <w:ins w:id="868" w:author="zhaoxw" w:date="2015-04-20T18:20:00Z"/>
          <w:trPrChange w:id="869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870" w:author="zhaoxw" w:date="2015-04-27T09:55:00Z">
              <w:tcPr>
                <w:tcW w:w="1079" w:type="dxa"/>
              </w:tcPr>
            </w:tcPrChange>
          </w:tcPr>
          <w:p w:rsidR="00073EC2" w:rsidRDefault="00483485">
            <w:pPr>
              <w:pStyle w:val="af0"/>
              <w:spacing w:after="156"/>
              <w:rPr>
                <w:ins w:id="871" w:author="zhaoxw" w:date="2015-04-20T18:20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872" w:author="zhaoxw" w:date="2015-04-20T18:20:00Z">
              <w:r w:rsidRPr="00E15619">
                <w:rPr>
                  <w:color w:val="C00000"/>
                </w:rPr>
                <w:t>para</w:t>
              </w:r>
              <w:r>
                <w:rPr>
                  <w:rFonts w:hint="eastAsia"/>
                  <w:color w:val="C00000"/>
                </w:rPr>
                <w:t>I</w:t>
              </w:r>
            </w:ins>
            <w:ins w:id="873" w:author="zhaoxw" w:date="2015-04-24T12:05:00Z">
              <w:r w:rsidR="006526B7">
                <w:rPr>
                  <w:rFonts w:hint="eastAsia"/>
                  <w:color w:val="C00000"/>
                </w:rPr>
                <w:t>d</w:t>
              </w:r>
            </w:ins>
            <w:ins w:id="874" w:author="zhaoxw" w:date="2015-04-20T18:20:00Z">
              <w:r>
                <w:rPr>
                  <w:rFonts w:hint="eastAsia"/>
                  <w:color w:val="C00000"/>
                </w:rPr>
                <w:t>Req</w:t>
              </w:r>
            </w:ins>
            <w:ins w:id="875" w:author="zhaoxw" w:date="2015-04-24T12:05:00Z">
              <w:r w:rsidR="006526B7">
                <w:rPr>
                  <w:rFonts w:hint="eastAsia"/>
                  <w:color w:val="C00000"/>
                </w:rPr>
                <w:t>Num</w:t>
              </w:r>
            </w:ins>
            <w:ins w:id="876" w:author="zhaoxw" w:date="2015-04-20T18:20:00Z">
              <w:del w:id="877" w:author="suntingting" w:date="2015-05-13T14:57:00Z">
                <w:r w:rsidDel="00EF4341">
                  <w:rPr>
                    <w:rFonts w:hint="eastAsia"/>
                    <w:color w:val="C00000"/>
                  </w:rPr>
                  <w:delText>1</w:delText>
                </w:r>
              </w:del>
            </w:ins>
            <w:ins w:id="878" w:author="suntingting" w:date="2015-05-13T14:57:00Z">
              <w:r w:rsidR="00EF4341">
                <w:rPr>
                  <w:rFonts w:hint="eastAsia"/>
                  <w:color w:val="C00000"/>
                </w:rPr>
                <w:t>OUT</w:t>
              </w:r>
            </w:ins>
          </w:p>
        </w:tc>
        <w:tc>
          <w:tcPr>
            <w:tcW w:w="1156" w:type="dxa"/>
            <w:tcPrChange w:id="879" w:author="zhaoxw" w:date="2015-04-27T09:55:00Z">
              <w:tcPr>
                <w:tcW w:w="1208" w:type="dxa"/>
                <w:gridSpan w:val="2"/>
              </w:tcPr>
            </w:tcPrChange>
          </w:tcPr>
          <w:p w:rsidR="00483485" w:rsidRPr="00E02E18" w:rsidRDefault="00D9373D" w:rsidP="00483485">
            <w:pPr>
              <w:pStyle w:val="af0"/>
              <w:spacing w:after="156"/>
              <w:rPr>
                <w:ins w:id="880" w:author="zhaoxw" w:date="2015-04-20T18:20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881" w:author="zhaoxw" w:date="2015-04-24T13:42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库外用户索取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ID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的次数</w:t>
              </w:r>
            </w:ins>
          </w:p>
        </w:tc>
        <w:tc>
          <w:tcPr>
            <w:tcW w:w="1052" w:type="dxa"/>
            <w:tcPrChange w:id="882" w:author="zhaoxw" w:date="2015-04-27T09:55:00Z">
              <w:tcPr>
                <w:tcW w:w="1000" w:type="dxa"/>
              </w:tcPr>
            </w:tcPrChange>
          </w:tcPr>
          <w:p w:rsidR="00483485" w:rsidRPr="00E02E18" w:rsidRDefault="00483485" w:rsidP="00483485">
            <w:pPr>
              <w:pStyle w:val="af0"/>
              <w:spacing w:after="156"/>
              <w:rPr>
                <w:ins w:id="883" w:author="zhaoxw" w:date="2015-04-20T18:20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884" w:author="zhaoxw" w:date="2015-04-20T18:22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1</w:t>
              </w:r>
            </w:ins>
            <w:ins w:id="885" w:author="zhaoxw" w:date="2015-04-20T18:21:00Z">
              <w:r w:rsidRPr="00E02E18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~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6</w:t>
              </w:r>
            </w:ins>
            <w:ins w:id="886" w:author="zhaoxw" w:date="2015-04-20T18:22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4</w:t>
              </w:r>
            </w:ins>
          </w:p>
        </w:tc>
        <w:tc>
          <w:tcPr>
            <w:tcW w:w="792" w:type="dxa"/>
            <w:tcPrChange w:id="887" w:author="zhaoxw" w:date="2015-04-27T09:55:00Z">
              <w:tcPr>
                <w:tcW w:w="792" w:type="dxa"/>
              </w:tcPr>
            </w:tcPrChange>
          </w:tcPr>
          <w:p w:rsidR="00483485" w:rsidRDefault="00483485" w:rsidP="00D8677D">
            <w:pPr>
              <w:pStyle w:val="af0"/>
              <w:spacing w:after="156"/>
              <w:rPr>
                <w:ins w:id="888" w:author="zhaoxw" w:date="2015-04-20T18:20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889" w:author="zhaoxw" w:date="2015-04-20T18:22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2</w:t>
              </w:r>
            </w:ins>
          </w:p>
        </w:tc>
        <w:tc>
          <w:tcPr>
            <w:tcW w:w="3083" w:type="dxa"/>
            <w:tcPrChange w:id="890" w:author="zhaoxw" w:date="2015-04-27T09:55:00Z">
              <w:tcPr>
                <w:tcW w:w="3083" w:type="dxa"/>
              </w:tcPr>
            </w:tcPrChange>
          </w:tcPr>
          <w:p w:rsidR="00483485" w:rsidRDefault="00AD3DB8" w:rsidP="00160CBB">
            <w:pPr>
              <w:pStyle w:val="af0"/>
              <w:spacing w:after="156"/>
              <w:rPr>
                <w:ins w:id="891" w:author="zhaoxw" w:date="2015-04-20T18:20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892" w:author="zhaoxw" w:date="2015-04-27T09:48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库外用户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Identity request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的次数</w:t>
              </w:r>
            </w:ins>
          </w:p>
        </w:tc>
      </w:tr>
      <w:tr w:rsidR="00483485" w:rsidRPr="00D8677D" w:rsidTr="00AD3DB8">
        <w:trPr>
          <w:ins w:id="893" w:author="zhaoxw" w:date="2015-04-20T18:20:00Z"/>
          <w:trPrChange w:id="894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895" w:author="zhaoxw" w:date="2015-04-27T09:55:00Z">
              <w:tcPr>
                <w:tcW w:w="1079" w:type="dxa"/>
              </w:tcPr>
            </w:tcPrChange>
          </w:tcPr>
          <w:p w:rsidR="00073EC2" w:rsidRDefault="00483485">
            <w:pPr>
              <w:pStyle w:val="af0"/>
              <w:spacing w:after="156"/>
              <w:rPr>
                <w:ins w:id="896" w:author="zhaoxw" w:date="2015-04-20T18:20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897" w:author="zhaoxw" w:date="2015-04-20T18:20:00Z">
              <w:r w:rsidRPr="00E15619">
                <w:rPr>
                  <w:color w:val="C00000"/>
                </w:rPr>
                <w:t>para</w:t>
              </w:r>
              <w:r w:rsidR="006526B7">
                <w:rPr>
                  <w:rFonts w:hint="eastAsia"/>
                  <w:color w:val="C00000"/>
                </w:rPr>
                <w:t>I</w:t>
              </w:r>
            </w:ins>
            <w:ins w:id="898" w:author="zhaoxw" w:date="2015-04-24T12:05:00Z">
              <w:r w:rsidR="006526B7">
                <w:rPr>
                  <w:rFonts w:hint="eastAsia"/>
                  <w:color w:val="C00000"/>
                </w:rPr>
                <w:t>d</w:t>
              </w:r>
            </w:ins>
            <w:ins w:id="899" w:author="zhaoxw" w:date="2015-04-20T18:20:00Z">
              <w:r>
                <w:rPr>
                  <w:rFonts w:hint="eastAsia"/>
                  <w:color w:val="C00000"/>
                </w:rPr>
                <w:t>Req</w:t>
              </w:r>
            </w:ins>
            <w:ins w:id="900" w:author="zhaoxw" w:date="2015-04-24T12:05:00Z">
              <w:r w:rsidR="006526B7">
                <w:rPr>
                  <w:rFonts w:hint="eastAsia"/>
                  <w:color w:val="C00000"/>
                </w:rPr>
                <w:t>Num</w:t>
              </w:r>
              <w:del w:id="901" w:author="suntingting" w:date="2015-05-13T14:57:00Z">
                <w:r w:rsidR="006526B7" w:rsidDel="00EF4341">
                  <w:rPr>
                    <w:rFonts w:hint="eastAsia"/>
                    <w:color w:val="C00000"/>
                  </w:rPr>
                  <w:delText>2</w:delText>
                </w:r>
              </w:del>
            </w:ins>
            <w:ins w:id="902" w:author="suntingting" w:date="2015-05-13T14:57:00Z">
              <w:r w:rsidR="00EF4341">
                <w:rPr>
                  <w:rFonts w:hint="eastAsia"/>
                  <w:color w:val="C00000"/>
                </w:rPr>
                <w:t>IN</w:t>
              </w:r>
            </w:ins>
          </w:p>
        </w:tc>
        <w:tc>
          <w:tcPr>
            <w:tcW w:w="1156" w:type="dxa"/>
            <w:tcPrChange w:id="903" w:author="zhaoxw" w:date="2015-04-27T09:55:00Z">
              <w:tcPr>
                <w:tcW w:w="1208" w:type="dxa"/>
                <w:gridSpan w:val="2"/>
              </w:tcPr>
            </w:tcPrChange>
          </w:tcPr>
          <w:p w:rsidR="006526B7" w:rsidRPr="00E02E18" w:rsidRDefault="00D9373D" w:rsidP="00D9373D">
            <w:pPr>
              <w:pStyle w:val="af0"/>
              <w:spacing w:after="156"/>
              <w:rPr>
                <w:ins w:id="904" w:author="zhaoxw" w:date="2015-04-20T18:20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905" w:author="zhaoxw" w:date="2015-04-24T13:42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库内用户索取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ID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的次数</w:t>
              </w:r>
            </w:ins>
          </w:p>
        </w:tc>
        <w:tc>
          <w:tcPr>
            <w:tcW w:w="1052" w:type="dxa"/>
            <w:tcPrChange w:id="906" w:author="zhaoxw" w:date="2015-04-27T09:55:00Z">
              <w:tcPr>
                <w:tcW w:w="1000" w:type="dxa"/>
              </w:tcPr>
            </w:tcPrChange>
          </w:tcPr>
          <w:p w:rsidR="008F14CD" w:rsidRDefault="00483485">
            <w:pPr>
              <w:pStyle w:val="af0"/>
              <w:spacing w:after="156"/>
              <w:rPr>
                <w:ins w:id="907" w:author="zhaoxw" w:date="2015-04-20T18:20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908" w:author="zhaoxw" w:date="2015-04-20T18:22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1</w:t>
              </w:r>
            </w:ins>
            <w:ins w:id="909" w:author="zhaoxw" w:date="2015-04-20T18:21:00Z">
              <w:r w:rsidRPr="00E02E18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~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6</w:t>
              </w:r>
            </w:ins>
            <w:ins w:id="910" w:author="zhaoxw" w:date="2015-04-20T18:22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4</w:t>
              </w:r>
            </w:ins>
          </w:p>
        </w:tc>
        <w:tc>
          <w:tcPr>
            <w:tcW w:w="792" w:type="dxa"/>
            <w:tcPrChange w:id="911" w:author="zhaoxw" w:date="2015-04-27T09:55:00Z">
              <w:tcPr>
                <w:tcW w:w="792" w:type="dxa"/>
              </w:tcPr>
            </w:tcPrChange>
          </w:tcPr>
          <w:p w:rsidR="008F14CD" w:rsidRDefault="00483485">
            <w:pPr>
              <w:pStyle w:val="af0"/>
              <w:spacing w:after="156"/>
              <w:rPr>
                <w:ins w:id="912" w:author="zhaoxw" w:date="2015-04-20T18:20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913" w:author="zhaoxw" w:date="2015-04-20T18:22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4</w:t>
              </w:r>
            </w:ins>
          </w:p>
        </w:tc>
        <w:tc>
          <w:tcPr>
            <w:tcW w:w="3083" w:type="dxa"/>
            <w:tcPrChange w:id="914" w:author="zhaoxw" w:date="2015-04-27T09:55:00Z">
              <w:tcPr>
                <w:tcW w:w="3083" w:type="dxa"/>
              </w:tcPr>
            </w:tcPrChange>
          </w:tcPr>
          <w:p w:rsidR="008F14CD" w:rsidRDefault="00AD3DB8">
            <w:pPr>
              <w:pStyle w:val="af0"/>
              <w:spacing w:after="156"/>
              <w:rPr>
                <w:ins w:id="915" w:author="zhaoxw" w:date="2015-04-20T18:20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916" w:author="zhaoxw" w:date="2015-04-27T09:48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库内用户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Identity request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的次数</w:t>
              </w:r>
            </w:ins>
          </w:p>
        </w:tc>
      </w:tr>
      <w:tr w:rsidR="00483485" w:rsidRPr="00B27C01" w:rsidTr="00AD3DB8">
        <w:trPr>
          <w:trPrChange w:id="917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918" w:author="zhaoxw" w:date="2015-04-27T09:55:00Z">
              <w:tcPr>
                <w:tcW w:w="1079" w:type="dxa"/>
              </w:tcPr>
            </w:tcPrChange>
          </w:tcPr>
          <w:p w:rsidR="00073EC2" w:rsidRDefault="00483485">
            <w:pPr>
              <w:pStyle w:val="af0"/>
              <w:spacing w:after="156"/>
            </w:pPr>
            <w:r w:rsidRPr="00EC0116">
              <w:t>para</w:t>
            </w:r>
            <w:ins w:id="919" w:author="zhaoxw" w:date="2015-04-20T16:33:00Z">
              <w:r>
                <w:rPr>
                  <w:rFonts w:hint="eastAsia"/>
                </w:rPr>
                <w:t>TAU</w:t>
              </w:r>
            </w:ins>
            <w:r w:rsidRPr="00EC0116">
              <w:t>RejCau</w:t>
            </w:r>
            <w:ins w:id="920" w:author="zhaoxw" w:date="2015-04-20T16:33:00Z">
              <w:del w:id="921" w:author="suntingting" w:date="2015-05-13T14:57:00Z">
                <w:r w:rsidDel="00EF4341">
                  <w:rPr>
                    <w:rFonts w:hint="eastAsia"/>
                  </w:rPr>
                  <w:delText>1</w:delText>
                </w:r>
              </w:del>
            </w:ins>
            <w:ins w:id="922" w:author="suntingting" w:date="2015-05-13T14:57:00Z">
              <w:r w:rsidR="00EF4341">
                <w:rPr>
                  <w:rFonts w:hint="eastAsia"/>
                </w:rPr>
                <w:t>OUT</w:t>
              </w:r>
            </w:ins>
          </w:p>
        </w:tc>
        <w:tc>
          <w:tcPr>
            <w:tcW w:w="1156" w:type="dxa"/>
            <w:tcPrChange w:id="923" w:author="zhaoxw" w:date="2015-04-27T09:55:00Z">
              <w:tcPr>
                <w:tcW w:w="1208" w:type="dxa"/>
                <w:gridSpan w:val="2"/>
              </w:tcPr>
            </w:tcPrChange>
          </w:tcPr>
          <w:p w:rsidR="00483485" w:rsidRPr="00EC0116" w:rsidRDefault="00D9373D" w:rsidP="00483485">
            <w:pPr>
              <w:pStyle w:val="af0"/>
              <w:spacing w:after="156"/>
              <w:rPr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24" w:author="zhaoxw" w:date="2015-04-24T13:43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库外用户</w:t>
              </w:r>
            </w:ins>
            <w:r w:rsidR="00483485" w:rsidRPr="00EC0116">
              <w:rPr>
                <w:rFonts w:hint="eastAsia"/>
              </w:rPr>
              <w:t>位置更新</w:t>
            </w:r>
          </w:p>
          <w:p w:rsidR="00483485" w:rsidRPr="00EC0116" w:rsidRDefault="00483485" w:rsidP="00483485">
            <w:pPr>
              <w:pStyle w:val="af0"/>
              <w:spacing w:after="156"/>
            </w:pPr>
            <w:r w:rsidRPr="00EC0116">
              <w:rPr>
                <w:rFonts w:hint="eastAsia"/>
              </w:rPr>
              <w:t>拒绝原因</w:t>
            </w:r>
          </w:p>
        </w:tc>
        <w:tc>
          <w:tcPr>
            <w:tcW w:w="1052" w:type="dxa"/>
            <w:tcPrChange w:id="925" w:author="zhaoxw" w:date="2015-04-27T09:55:00Z">
              <w:tcPr>
                <w:tcW w:w="1000" w:type="dxa"/>
              </w:tcPr>
            </w:tcPrChange>
          </w:tcPr>
          <w:p w:rsidR="008F14CD" w:rsidRDefault="00483485">
            <w:pPr>
              <w:pStyle w:val="af0"/>
              <w:spacing w:after="156"/>
            </w:pPr>
            <w:r w:rsidRPr="00EC0116">
              <w:t>2</w:t>
            </w:r>
            <w:r w:rsidRPr="00EC0116">
              <w:rPr>
                <w:rFonts w:hint="eastAsia"/>
              </w:rPr>
              <w:t>、</w:t>
            </w:r>
            <w:r w:rsidRPr="00EC0116">
              <w:t>3</w:t>
            </w:r>
            <w:r w:rsidRPr="00EC0116">
              <w:rPr>
                <w:rFonts w:hint="eastAsia"/>
              </w:rPr>
              <w:t>、</w:t>
            </w:r>
            <w:r w:rsidRPr="00EC0116">
              <w:t>5</w:t>
            </w:r>
            <w:r w:rsidRPr="00EC0116">
              <w:rPr>
                <w:rFonts w:hint="eastAsia"/>
              </w:rPr>
              <w:t>、</w:t>
            </w:r>
            <w:r w:rsidRPr="00EC0116">
              <w:t>6</w:t>
            </w:r>
            <w:r w:rsidRPr="00EC0116">
              <w:rPr>
                <w:rFonts w:hint="eastAsia"/>
              </w:rPr>
              <w:t>、</w:t>
            </w:r>
          </w:p>
          <w:p w:rsidR="008F14CD" w:rsidRDefault="00483485">
            <w:pPr>
              <w:pStyle w:val="af0"/>
              <w:spacing w:after="156"/>
            </w:pPr>
            <w:r w:rsidRPr="00EC0116">
              <w:rPr>
                <w:rFonts w:hint="eastAsia"/>
              </w:rPr>
              <w:t>11</w:t>
            </w:r>
            <w:r w:rsidRPr="00EC0116">
              <w:rPr>
                <w:rFonts w:hint="eastAsia"/>
              </w:rPr>
              <w:t>、</w:t>
            </w:r>
            <w:r w:rsidRPr="00EC0116">
              <w:rPr>
                <w:rFonts w:hint="eastAsia"/>
              </w:rPr>
              <w:t>12</w:t>
            </w:r>
            <w:r w:rsidRPr="00EC0116">
              <w:rPr>
                <w:rFonts w:hint="eastAsia"/>
              </w:rPr>
              <w:t>、</w:t>
            </w:r>
            <w:r w:rsidRPr="00EC0116">
              <w:rPr>
                <w:rFonts w:hint="eastAsia"/>
              </w:rPr>
              <w:t>13</w:t>
            </w:r>
            <w:r w:rsidRPr="00EC0116">
              <w:rPr>
                <w:rFonts w:hint="eastAsia"/>
              </w:rPr>
              <w:t>、</w:t>
            </w:r>
          </w:p>
          <w:p w:rsidR="008F14CD" w:rsidRDefault="00483485">
            <w:pPr>
              <w:pStyle w:val="af0"/>
              <w:spacing w:after="156"/>
            </w:pPr>
            <w:r w:rsidRPr="00EC0116">
              <w:rPr>
                <w:rFonts w:hint="eastAsia"/>
              </w:rPr>
              <w:t>15</w:t>
            </w:r>
            <w:r w:rsidRPr="00EC0116">
              <w:rPr>
                <w:rFonts w:hint="eastAsia"/>
              </w:rPr>
              <w:t>、</w:t>
            </w:r>
            <w:r w:rsidRPr="00EC0116">
              <w:rPr>
                <w:rFonts w:hint="eastAsia"/>
              </w:rPr>
              <w:t>17</w:t>
            </w:r>
            <w:r w:rsidRPr="00EC0116">
              <w:rPr>
                <w:rFonts w:hint="eastAsia"/>
              </w:rPr>
              <w:t>、</w:t>
            </w:r>
            <w:r w:rsidRPr="00EC0116">
              <w:rPr>
                <w:rFonts w:hint="eastAsia"/>
              </w:rPr>
              <w:lastRenderedPageBreak/>
              <w:t>22</w:t>
            </w:r>
          </w:p>
        </w:tc>
        <w:tc>
          <w:tcPr>
            <w:tcW w:w="792" w:type="dxa"/>
            <w:tcPrChange w:id="926" w:author="zhaoxw" w:date="2015-04-27T09:55:00Z">
              <w:tcPr>
                <w:tcW w:w="792" w:type="dxa"/>
              </w:tcPr>
            </w:tcPrChange>
          </w:tcPr>
          <w:p w:rsidR="008F14CD" w:rsidRDefault="00483485">
            <w:pPr>
              <w:pStyle w:val="af0"/>
              <w:spacing w:after="156"/>
            </w:pPr>
            <w:r w:rsidRPr="00EC0116">
              <w:rPr>
                <w:rFonts w:hint="eastAsia"/>
              </w:rPr>
              <w:lastRenderedPageBreak/>
              <w:t>15</w:t>
            </w:r>
          </w:p>
        </w:tc>
        <w:tc>
          <w:tcPr>
            <w:tcW w:w="3083" w:type="dxa"/>
            <w:tcPrChange w:id="927" w:author="zhaoxw" w:date="2015-04-27T09:55:00Z">
              <w:tcPr>
                <w:tcW w:w="3083" w:type="dxa"/>
              </w:tcPr>
            </w:tcPrChange>
          </w:tcPr>
          <w:p w:rsidR="008F14CD" w:rsidRDefault="00483485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auto"/>
              </w:rPr>
            </w:pPr>
            <w:r w:rsidRPr="00EC0116">
              <w:rPr>
                <w:rFonts w:hint="eastAsia"/>
              </w:rPr>
              <w:t>一般不用更改</w:t>
            </w:r>
          </w:p>
          <w:p w:rsidR="008F14CD" w:rsidRDefault="00483485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auto"/>
              </w:rPr>
            </w:pPr>
            <w:r w:rsidRPr="00EC0116">
              <w:t>2</w:t>
            </w:r>
            <w:r w:rsidRPr="00EC0116">
              <w:rPr>
                <w:rStyle w:val="af3"/>
                <w:b w:val="0"/>
                <w:bCs w:val="0"/>
                <w:i w:val="0"/>
                <w:iCs w:val="0"/>
                <w:color w:val="auto"/>
              </w:rPr>
              <w:t>IMSI_UNKNOWN_IN_HSS</w:t>
            </w:r>
          </w:p>
          <w:p w:rsidR="008F14CD" w:rsidRDefault="00483485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auto"/>
              </w:rPr>
            </w:pPr>
            <w:r w:rsidRPr="00EC0116">
              <w:t>3</w:t>
            </w:r>
            <w:r w:rsidRPr="002C2EB5">
              <w:t>ILLEGAL_UE</w:t>
            </w:r>
          </w:p>
          <w:p w:rsidR="00483485" w:rsidRPr="00EC0116" w:rsidRDefault="00483485" w:rsidP="00EC0116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auto"/>
              </w:rPr>
            </w:pPr>
            <w:r w:rsidRPr="00EC0116">
              <w:t>5</w:t>
            </w:r>
            <w:r w:rsidRPr="002C2EB5">
              <w:t>IMEI_NOT_ACCEPTED</w:t>
            </w:r>
          </w:p>
          <w:p w:rsidR="00483485" w:rsidRPr="00EC0116" w:rsidRDefault="00483485" w:rsidP="00EC0116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auto"/>
              </w:rPr>
            </w:pPr>
            <w:r w:rsidRPr="00EC0116">
              <w:t>6</w:t>
            </w:r>
            <w:r w:rsidRPr="002C2EB5">
              <w:t>EPS_SERVICES_NOT_ALLO</w:t>
            </w:r>
            <w:r w:rsidRPr="002C2EB5">
              <w:lastRenderedPageBreak/>
              <w:t>WED</w:t>
            </w:r>
          </w:p>
          <w:p w:rsidR="00483485" w:rsidRPr="00EC0116" w:rsidRDefault="00483485" w:rsidP="00EC0116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auto"/>
              </w:rPr>
            </w:pPr>
            <w:r w:rsidRPr="00EC0116">
              <w:rPr>
                <w:rFonts w:hint="eastAsia"/>
              </w:rPr>
              <w:t>11</w:t>
            </w:r>
            <w:r w:rsidRPr="0065642E">
              <w:t>PLMN_NOT_ALLOWED</w:t>
            </w:r>
          </w:p>
          <w:p w:rsidR="00483485" w:rsidRPr="00EC0116" w:rsidRDefault="00483485" w:rsidP="00EC0116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auto"/>
              </w:rPr>
            </w:pPr>
            <w:r w:rsidRPr="00EC0116">
              <w:rPr>
                <w:rFonts w:hint="eastAsia"/>
              </w:rPr>
              <w:t>12</w:t>
            </w:r>
            <w:r w:rsidRPr="0065642E">
              <w:t>TRACKING_AREA_NOT_ALLOWED</w:t>
            </w:r>
          </w:p>
          <w:p w:rsidR="00483485" w:rsidRDefault="00483485" w:rsidP="00EC0116">
            <w:pPr>
              <w:pStyle w:val="af0"/>
              <w:spacing w:after="156"/>
              <w:jc w:val="left"/>
            </w:pPr>
            <w:r w:rsidRPr="00EC0116">
              <w:rPr>
                <w:rFonts w:hint="eastAsia"/>
              </w:rPr>
              <w:t>13</w:t>
            </w:r>
            <w:r w:rsidRPr="0065642E">
              <w:t>ROAMING_NOT_ALLOWED</w:t>
            </w:r>
          </w:p>
          <w:p w:rsidR="00483485" w:rsidRPr="00EC0116" w:rsidRDefault="00483485" w:rsidP="00EC0116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auto"/>
              </w:rPr>
            </w:pPr>
            <w:r w:rsidRPr="0065642E">
              <w:t>_IN_THIS_TRACKING_AREA</w:t>
            </w:r>
          </w:p>
          <w:p w:rsidR="00483485" w:rsidRDefault="00483485" w:rsidP="00EC0116">
            <w:pPr>
              <w:pStyle w:val="af0"/>
              <w:spacing w:after="156"/>
              <w:jc w:val="left"/>
            </w:pPr>
            <w:r w:rsidRPr="00EC0116">
              <w:rPr>
                <w:rFonts w:hint="eastAsia"/>
              </w:rPr>
              <w:t>15</w:t>
            </w:r>
            <w:r w:rsidRPr="0065642E">
              <w:t>NO_SUITABLE_CELLS</w:t>
            </w:r>
          </w:p>
          <w:p w:rsidR="00483485" w:rsidRPr="00EC0116" w:rsidRDefault="00483485" w:rsidP="00EC0116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auto"/>
              </w:rPr>
            </w:pPr>
            <w:r w:rsidRPr="0065642E">
              <w:t>_IN_TRACKING_AREA</w:t>
            </w:r>
          </w:p>
          <w:p w:rsidR="00483485" w:rsidRPr="00EC0116" w:rsidRDefault="00483485" w:rsidP="00EC0116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auto"/>
              </w:rPr>
            </w:pPr>
            <w:r w:rsidRPr="00EC0116">
              <w:rPr>
                <w:rFonts w:hint="eastAsia"/>
              </w:rPr>
              <w:t>17</w:t>
            </w:r>
            <w:r w:rsidRPr="0065642E">
              <w:t>NETWORK_FAILURE</w:t>
            </w:r>
          </w:p>
          <w:p w:rsidR="00483485" w:rsidRPr="00EC0116" w:rsidRDefault="00483485" w:rsidP="0065642E">
            <w:pPr>
              <w:pStyle w:val="af0"/>
              <w:tabs>
                <w:tab w:val="left" w:pos="690"/>
              </w:tabs>
              <w:spacing w:after="156"/>
              <w:jc w:val="left"/>
            </w:pPr>
            <w:r w:rsidRPr="00EC0116">
              <w:rPr>
                <w:rFonts w:hint="eastAsia"/>
              </w:rPr>
              <w:t>22</w:t>
            </w:r>
            <w:r w:rsidRPr="0065642E">
              <w:t>CONGESTION</w:t>
            </w:r>
          </w:p>
        </w:tc>
      </w:tr>
      <w:tr w:rsidR="00483485" w:rsidRPr="00B27C01" w:rsidTr="00AD3DB8">
        <w:trPr>
          <w:ins w:id="928" w:author="zhaoxw" w:date="2015-04-20T16:13:00Z"/>
          <w:trPrChange w:id="929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930" w:author="zhaoxw" w:date="2015-04-27T09:55:00Z">
              <w:tcPr>
                <w:tcW w:w="1079" w:type="dxa"/>
              </w:tcPr>
            </w:tcPrChange>
          </w:tcPr>
          <w:p w:rsidR="00073EC2" w:rsidRDefault="00483485">
            <w:pPr>
              <w:pStyle w:val="af0"/>
              <w:spacing w:after="156"/>
              <w:rPr>
                <w:ins w:id="931" w:author="zhaoxw" w:date="2015-04-20T16:13:00Z"/>
              </w:rPr>
            </w:pPr>
            <w:ins w:id="932" w:author="zhaoxw" w:date="2015-04-20T16:13:00Z">
              <w:r w:rsidRPr="00EC0116">
                <w:lastRenderedPageBreak/>
                <w:t>Para</w:t>
              </w:r>
            </w:ins>
            <w:ins w:id="933" w:author="zhaoxw" w:date="2015-04-20T16:33:00Z">
              <w:r>
                <w:rPr>
                  <w:rFonts w:hint="eastAsia"/>
                </w:rPr>
                <w:t>TAU</w:t>
              </w:r>
            </w:ins>
            <w:ins w:id="934" w:author="zhaoxw" w:date="2015-04-20T16:13:00Z">
              <w:r w:rsidRPr="00EC0116">
                <w:t>RejCau</w:t>
              </w:r>
            </w:ins>
            <w:ins w:id="935" w:author="zhaoxw" w:date="2015-04-20T16:33:00Z">
              <w:del w:id="936" w:author="suntingting" w:date="2015-05-13T14:57:00Z">
                <w:r w:rsidDel="00EF4341">
                  <w:rPr>
                    <w:rFonts w:hint="eastAsia"/>
                  </w:rPr>
                  <w:delText>2</w:delText>
                </w:r>
              </w:del>
            </w:ins>
            <w:ins w:id="937" w:author="suntingting" w:date="2015-05-13T14:57:00Z">
              <w:r w:rsidR="00EF4341">
                <w:rPr>
                  <w:rFonts w:hint="eastAsia"/>
                </w:rPr>
                <w:t>IN</w:t>
              </w:r>
            </w:ins>
          </w:p>
        </w:tc>
        <w:tc>
          <w:tcPr>
            <w:tcW w:w="1156" w:type="dxa"/>
            <w:tcPrChange w:id="938" w:author="zhaoxw" w:date="2015-04-27T09:55:00Z">
              <w:tcPr>
                <w:tcW w:w="1208" w:type="dxa"/>
                <w:gridSpan w:val="2"/>
              </w:tcPr>
            </w:tcPrChange>
          </w:tcPr>
          <w:p w:rsidR="00483485" w:rsidRPr="00EC0116" w:rsidRDefault="00D9373D" w:rsidP="00C50C2A">
            <w:pPr>
              <w:pStyle w:val="af0"/>
              <w:spacing w:after="156"/>
              <w:rPr>
                <w:ins w:id="939" w:author="zhaoxw" w:date="2015-04-20T16:13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40" w:author="zhaoxw" w:date="2015-04-24T13:43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库内用户</w:t>
              </w:r>
            </w:ins>
            <w:ins w:id="941" w:author="zhaoxw" w:date="2015-04-20T16:13:00Z">
              <w:r w:rsidR="00483485" w:rsidRPr="00EC0116">
                <w:rPr>
                  <w:rFonts w:hint="eastAsia"/>
                </w:rPr>
                <w:t>位置更新</w:t>
              </w:r>
            </w:ins>
          </w:p>
          <w:p w:rsidR="00483485" w:rsidRPr="00EC0116" w:rsidRDefault="00483485" w:rsidP="00C50C2A">
            <w:pPr>
              <w:pStyle w:val="af0"/>
              <w:spacing w:after="156"/>
              <w:rPr>
                <w:ins w:id="942" w:author="zhaoxw" w:date="2015-04-20T16:13:00Z"/>
              </w:rPr>
            </w:pPr>
            <w:ins w:id="943" w:author="zhaoxw" w:date="2015-04-20T16:13:00Z">
              <w:r w:rsidRPr="00EC0116">
                <w:rPr>
                  <w:rFonts w:hint="eastAsia"/>
                </w:rPr>
                <w:t>拒绝原因</w:t>
              </w:r>
            </w:ins>
          </w:p>
        </w:tc>
        <w:tc>
          <w:tcPr>
            <w:tcW w:w="1052" w:type="dxa"/>
            <w:tcPrChange w:id="944" w:author="zhaoxw" w:date="2015-04-27T09:55:00Z">
              <w:tcPr>
                <w:tcW w:w="1000" w:type="dxa"/>
              </w:tcPr>
            </w:tcPrChange>
          </w:tcPr>
          <w:p w:rsidR="00483485" w:rsidRDefault="00483485" w:rsidP="00C50C2A">
            <w:pPr>
              <w:pStyle w:val="af0"/>
              <w:spacing w:after="156"/>
              <w:rPr>
                <w:ins w:id="945" w:author="zhaoxw" w:date="2015-04-20T16:13:00Z"/>
              </w:rPr>
            </w:pPr>
            <w:ins w:id="946" w:author="zhaoxw" w:date="2015-04-20T16:13:00Z">
              <w:r w:rsidRPr="00EC0116">
                <w:t>2</w:t>
              </w:r>
              <w:r w:rsidRPr="00EC0116">
                <w:rPr>
                  <w:rFonts w:hint="eastAsia"/>
                </w:rPr>
                <w:t>、</w:t>
              </w:r>
              <w:r w:rsidRPr="00EC0116">
                <w:t>3</w:t>
              </w:r>
              <w:r w:rsidRPr="00EC0116">
                <w:rPr>
                  <w:rFonts w:hint="eastAsia"/>
                </w:rPr>
                <w:t>、</w:t>
              </w:r>
              <w:r w:rsidRPr="00EC0116">
                <w:t>5</w:t>
              </w:r>
              <w:r w:rsidRPr="00EC0116">
                <w:rPr>
                  <w:rFonts w:hint="eastAsia"/>
                </w:rPr>
                <w:t>、</w:t>
              </w:r>
              <w:r w:rsidRPr="00EC0116">
                <w:t>6</w:t>
              </w:r>
              <w:r w:rsidRPr="00EC0116">
                <w:rPr>
                  <w:rFonts w:hint="eastAsia"/>
                </w:rPr>
                <w:t>、</w:t>
              </w:r>
            </w:ins>
          </w:p>
          <w:p w:rsidR="00483485" w:rsidRDefault="00483485" w:rsidP="00C50C2A">
            <w:pPr>
              <w:pStyle w:val="af0"/>
              <w:spacing w:after="156"/>
              <w:rPr>
                <w:ins w:id="947" w:author="zhaoxw" w:date="2015-04-20T16:13:00Z"/>
              </w:rPr>
            </w:pPr>
            <w:ins w:id="948" w:author="zhaoxw" w:date="2015-04-20T16:13:00Z">
              <w:r w:rsidRPr="00EC0116">
                <w:rPr>
                  <w:rFonts w:hint="eastAsia"/>
                </w:rPr>
                <w:t>11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12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13</w:t>
              </w:r>
              <w:r w:rsidRPr="00EC0116">
                <w:rPr>
                  <w:rFonts w:hint="eastAsia"/>
                </w:rPr>
                <w:t>、</w:t>
              </w:r>
            </w:ins>
          </w:p>
          <w:p w:rsidR="00483485" w:rsidRPr="00EC0116" w:rsidRDefault="00483485" w:rsidP="00C50C2A">
            <w:pPr>
              <w:pStyle w:val="af0"/>
              <w:spacing w:after="156"/>
              <w:rPr>
                <w:ins w:id="949" w:author="zhaoxw" w:date="2015-04-20T16:13:00Z"/>
              </w:rPr>
            </w:pPr>
            <w:ins w:id="950" w:author="zhaoxw" w:date="2015-04-20T16:13:00Z">
              <w:r w:rsidRPr="00EC0116">
                <w:rPr>
                  <w:rFonts w:hint="eastAsia"/>
                </w:rPr>
                <w:t>15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17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22</w:t>
              </w:r>
            </w:ins>
          </w:p>
        </w:tc>
        <w:tc>
          <w:tcPr>
            <w:tcW w:w="792" w:type="dxa"/>
            <w:tcPrChange w:id="951" w:author="zhaoxw" w:date="2015-04-27T09:55:00Z">
              <w:tcPr>
                <w:tcW w:w="792" w:type="dxa"/>
              </w:tcPr>
            </w:tcPrChange>
          </w:tcPr>
          <w:p w:rsidR="00483485" w:rsidRPr="00EC0116" w:rsidRDefault="00483485" w:rsidP="00C50C2A">
            <w:pPr>
              <w:pStyle w:val="af0"/>
              <w:spacing w:after="156"/>
              <w:rPr>
                <w:ins w:id="952" w:author="zhaoxw" w:date="2015-04-20T16:13:00Z"/>
              </w:rPr>
            </w:pPr>
            <w:ins w:id="953" w:author="zhaoxw" w:date="2015-04-20T16:13:00Z">
              <w:r w:rsidRPr="00EC0116">
                <w:rPr>
                  <w:rFonts w:hint="eastAsia"/>
                </w:rPr>
                <w:t>15</w:t>
              </w:r>
            </w:ins>
          </w:p>
        </w:tc>
        <w:tc>
          <w:tcPr>
            <w:tcW w:w="3083" w:type="dxa"/>
            <w:tcPrChange w:id="954" w:author="zhaoxw" w:date="2015-04-27T09:55:00Z">
              <w:tcPr>
                <w:tcW w:w="3083" w:type="dxa"/>
              </w:tcPr>
            </w:tcPrChange>
          </w:tcPr>
          <w:p w:rsidR="00483485" w:rsidRPr="00EC0116" w:rsidRDefault="00483485" w:rsidP="00C50C2A">
            <w:pPr>
              <w:pStyle w:val="af0"/>
              <w:spacing w:after="156"/>
              <w:jc w:val="left"/>
              <w:rPr>
                <w:ins w:id="955" w:author="zhaoxw" w:date="2015-04-20T16:13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56" w:author="zhaoxw" w:date="2015-04-20T16:13:00Z">
              <w:r w:rsidRPr="00EC0116">
                <w:rPr>
                  <w:rFonts w:hint="eastAsia"/>
                </w:rPr>
                <w:t>一般不用更改</w:t>
              </w:r>
            </w:ins>
          </w:p>
          <w:p w:rsidR="00483485" w:rsidRPr="00EC0116" w:rsidRDefault="00483485" w:rsidP="00C50C2A">
            <w:pPr>
              <w:pStyle w:val="af0"/>
              <w:spacing w:after="156"/>
              <w:jc w:val="left"/>
              <w:rPr>
                <w:ins w:id="957" w:author="zhaoxw" w:date="2015-04-20T16:13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58" w:author="zhaoxw" w:date="2015-04-20T16:13:00Z">
              <w:r w:rsidRPr="00EC0116">
                <w:t>2</w:t>
              </w:r>
              <w:r w:rsidRPr="00EC0116">
                <w:rPr>
                  <w:rStyle w:val="af3"/>
                  <w:b w:val="0"/>
                  <w:bCs w:val="0"/>
                  <w:i w:val="0"/>
                  <w:iCs w:val="0"/>
                  <w:color w:val="auto"/>
                </w:rPr>
                <w:t>IMSI_UNKNOWN_IN_HSS</w:t>
              </w:r>
            </w:ins>
          </w:p>
          <w:p w:rsidR="00483485" w:rsidRPr="00EC0116" w:rsidRDefault="00483485" w:rsidP="00C50C2A">
            <w:pPr>
              <w:pStyle w:val="af0"/>
              <w:spacing w:after="156"/>
              <w:jc w:val="left"/>
              <w:rPr>
                <w:ins w:id="959" w:author="zhaoxw" w:date="2015-04-20T16:13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60" w:author="zhaoxw" w:date="2015-04-20T16:13:00Z">
              <w:r w:rsidRPr="00EC0116">
                <w:t>3</w:t>
              </w:r>
              <w:r w:rsidRPr="002C2EB5">
                <w:t>ILLEGAL_UE</w:t>
              </w:r>
            </w:ins>
          </w:p>
          <w:p w:rsidR="00483485" w:rsidRPr="00EC0116" w:rsidRDefault="00483485" w:rsidP="00C50C2A">
            <w:pPr>
              <w:pStyle w:val="af0"/>
              <w:spacing w:after="156"/>
              <w:jc w:val="left"/>
              <w:rPr>
                <w:ins w:id="961" w:author="zhaoxw" w:date="2015-04-20T16:13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62" w:author="zhaoxw" w:date="2015-04-20T16:13:00Z">
              <w:r w:rsidRPr="00EC0116">
                <w:t>5</w:t>
              </w:r>
              <w:r w:rsidRPr="002C2EB5">
                <w:t>IMEI_NOT_ACCEPTED</w:t>
              </w:r>
            </w:ins>
          </w:p>
          <w:p w:rsidR="00483485" w:rsidRPr="00EC0116" w:rsidRDefault="00483485" w:rsidP="00C50C2A">
            <w:pPr>
              <w:pStyle w:val="af0"/>
              <w:spacing w:after="156"/>
              <w:jc w:val="left"/>
              <w:rPr>
                <w:ins w:id="963" w:author="zhaoxw" w:date="2015-04-20T16:13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64" w:author="zhaoxw" w:date="2015-04-20T16:13:00Z">
              <w:r w:rsidRPr="00EC0116">
                <w:t>6</w:t>
              </w:r>
              <w:r w:rsidRPr="002C2EB5">
                <w:t>EPS_SERVICES_NOT_ALLOWED</w:t>
              </w:r>
            </w:ins>
          </w:p>
          <w:p w:rsidR="00483485" w:rsidRPr="00EC0116" w:rsidRDefault="00483485" w:rsidP="00C50C2A">
            <w:pPr>
              <w:pStyle w:val="af0"/>
              <w:spacing w:after="156"/>
              <w:jc w:val="left"/>
              <w:rPr>
                <w:ins w:id="965" w:author="zhaoxw" w:date="2015-04-20T16:13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66" w:author="zhaoxw" w:date="2015-04-20T16:13:00Z">
              <w:r w:rsidRPr="00EC0116">
                <w:rPr>
                  <w:rFonts w:hint="eastAsia"/>
                </w:rPr>
                <w:t>11</w:t>
              </w:r>
              <w:r w:rsidRPr="0065642E">
                <w:t>PLMN_NOT_ALLOWED</w:t>
              </w:r>
            </w:ins>
          </w:p>
          <w:p w:rsidR="00483485" w:rsidRPr="00EC0116" w:rsidRDefault="00483485" w:rsidP="00C50C2A">
            <w:pPr>
              <w:pStyle w:val="af0"/>
              <w:spacing w:after="156"/>
              <w:jc w:val="left"/>
              <w:rPr>
                <w:ins w:id="967" w:author="zhaoxw" w:date="2015-04-20T16:13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68" w:author="zhaoxw" w:date="2015-04-20T16:13:00Z">
              <w:r w:rsidRPr="00EC0116">
                <w:rPr>
                  <w:rFonts w:hint="eastAsia"/>
                </w:rPr>
                <w:t>12</w:t>
              </w:r>
              <w:r w:rsidRPr="0065642E">
                <w:t>TRACKING_AREA_NOT_ALLOWED</w:t>
              </w:r>
            </w:ins>
          </w:p>
          <w:p w:rsidR="00483485" w:rsidRDefault="00483485" w:rsidP="00C50C2A">
            <w:pPr>
              <w:pStyle w:val="af0"/>
              <w:spacing w:after="156"/>
              <w:jc w:val="left"/>
              <w:rPr>
                <w:ins w:id="969" w:author="zhaoxw" w:date="2015-04-20T16:13:00Z"/>
              </w:rPr>
            </w:pPr>
            <w:ins w:id="970" w:author="zhaoxw" w:date="2015-04-20T16:13:00Z">
              <w:r w:rsidRPr="00EC0116">
                <w:rPr>
                  <w:rFonts w:hint="eastAsia"/>
                </w:rPr>
                <w:t>13</w:t>
              </w:r>
              <w:r w:rsidRPr="0065642E">
                <w:t>ROAMING_NOT_ALLOWED</w:t>
              </w:r>
            </w:ins>
          </w:p>
          <w:p w:rsidR="00483485" w:rsidRPr="00EC0116" w:rsidRDefault="00483485" w:rsidP="00C50C2A">
            <w:pPr>
              <w:pStyle w:val="af0"/>
              <w:spacing w:after="156"/>
              <w:jc w:val="left"/>
              <w:rPr>
                <w:ins w:id="971" w:author="zhaoxw" w:date="2015-04-20T16:13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72" w:author="zhaoxw" w:date="2015-04-20T16:13:00Z">
              <w:r w:rsidRPr="0065642E">
                <w:t>_IN_THIS_TRACKING_AREA</w:t>
              </w:r>
            </w:ins>
          </w:p>
          <w:p w:rsidR="00483485" w:rsidRDefault="00483485" w:rsidP="00C50C2A">
            <w:pPr>
              <w:pStyle w:val="af0"/>
              <w:spacing w:after="156"/>
              <w:jc w:val="left"/>
              <w:rPr>
                <w:ins w:id="973" w:author="zhaoxw" w:date="2015-04-20T16:13:00Z"/>
              </w:rPr>
            </w:pPr>
            <w:ins w:id="974" w:author="zhaoxw" w:date="2015-04-20T16:13:00Z">
              <w:r w:rsidRPr="00EC0116">
                <w:rPr>
                  <w:rFonts w:hint="eastAsia"/>
                </w:rPr>
                <w:t>15</w:t>
              </w:r>
              <w:r w:rsidRPr="0065642E">
                <w:t>NO_SUITABLE_CELLS</w:t>
              </w:r>
            </w:ins>
          </w:p>
          <w:p w:rsidR="00483485" w:rsidRPr="00EC0116" w:rsidRDefault="00483485" w:rsidP="00C50C2A">
            <w:pPr>
              <w:pStyle w:val="af0"/>
              <w:spacing w:after="156"/>
              <w:jc w:val="left"/>
              <w:rPr>
                <w:ins w:id="975" w:author="zhaoxw" w:date="2015-04-20T16:13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76" w:author="zhaoxw" w:date="2015-04-20T16:13:00Z">
              <w:r w:rsidRPr="0065642E">
                <w:t>_IN_TRACKING_AREA</w:t>
              </w:r>
            </w:ins>
          </w:p>
          <w:p w:rsidR="00483485" w:rsidRPr="00EC0116" w:rsidRDefault="00483485" w:rsidP="00C50C2A">
            <w:pPr>
              <w:pStyle w:val="af0"/>
              <w:spacing w:after="156"/>
              <w:jc w:val="left"/>
              <w:rPr>
                <w:ins w:id="977" w:author="zhaoxw" w:date="2015-04-20T16:13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78" w:author="zhaoxw" w:date="2015-04-20T16:13:00Z">
              <w:r w:rsidRPr="00EC0116">
                <w:rPr>
                  <w:rFonts w:hint="eastAsia"/>
                </w:rPr>
                <w:t>17</w:t>
              </w:r>
              <w:r w:rsidRPr="0065642E">
                <w:t>NETWORK_FAILURE</w:t>
              </w:r>
            </w:ins>
          </w:p>
          <w:p w:rsidR="00483485" w:rsidRPr="00EC0116" w:rsidRDefault="00483485" w:rsidP="00C50C2A">
            <w:pPr>
              <w:pStyle w:val="af0"/>
              <w:tabs>
                <w:tab w:val="left" w:pos="690"/>
              </w:tabs>
              <w:spacing w:after="156"/>
              <w:jc w:val="left"/>
              <w:rPr>
                <w:ins w:id="979" w:author="zhaoxw" w:date="2015-04-20T16:13:00Z"/>
              </w:rPr>
            </w:pPr>
            <w:ins w:id="980" w:author="zhaoxw" w:date="2015-04-20T16:13:00Z">
              <w:r w:rsidRPr="00EC0116">
                <w:rPr>
                  <w:rFonts w:hint="eastAsia"/>
                </w:rPr>
                <w:t>22</w:t>
              </w:r>
              <w:r w:rsidRPr="0065642E">
                <w:t>CONGESTION</w:t>
              </w:r>
            </w:ins>
          </w:p>
        </w:tc>
      </w:tr>
      <w:tr w:rsidR="00AD3DB8" w:rsidRPr="00B27C01" w:rsidTr="00AD3DB8">
        <w:trPr>
          <w:ins w:id="981" w:author="zhaoxw" w:date="2015-04-20T16:13:00Z"/>
          <w:trPrChange w:id="982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983" w:author="zhaoxw" w:date="2015-04-27T09:55:00Z">
              <w:tcPr>
                <w:tcW w:w="1079" w:type="dxa"/>
              </w:tcPr>
            </w:tcPrChange>
          </w:tcPr>
          <w:p w:rsidR="00073EC2" w:rsidRDefault="00AD3DB8">
            <w:pPr>
              <w:pStyle w:val="af0"/>
              <w:spacing w:after="156"/>
              <w:rPr>
                <w:ins w:id="984" w:author="zhaoxw" w:date="2015-04-20T16:13:00Z"/>
              </w:rPr>
            </w:pPr>
            <w:ins w:id="985" w:author="zhaoxw" w:date="2015-04-20T16:35:00Z">
              <w:r w:rsidRPr="00EC0116">
                <w:t>Para</w:t>
              </w:r>
              <w:r>
                <w:rPr>
                  <w:rFonts w:hint="eastAsia"/>
                </w:rPr>
                <w:t>A</w:t>
              </w:r>
            </w:ins>
            <w:ins w:id="986" w:author="zhaoxw" w:date="2015-04-20T16:36:00Z">
              <w:r>
                <w:rPr>
                  <w:rFonts w:hint="eastAsia"/>
                </w:rPr>
                <w:t>TT</w:t>
              </w:r>
            </w:ins>
            <w:ins w:id="987" w:author="zhaoxw" w:date="2015-04-20T16:35:00Z">
              <w:r w:rsidRPr="00EC0116">
                <w:t>RejCau</w:t>
              </w:r>
            </w:ins>
            <w:ins w:id="988" w:author="zhaoxw" w:date="2015-04-24T12:09:00Z">
              <w:del w:id="989" w:author="suntingting" w:date="2015-05-13T14:57:00Z">
                <w:r w:rsidDel="00EF4341">
                  <w:rPr>
                    <w:rFonts w:hint="eastAsia"/>
                  </w:rPr>
                  <w:delText>1</w:delText>
                </w:r>
              </w:del>
            </w:ins>
            <w:ins w:id="990" w:author="suntingting" w:date="2015-05-13T14:57:00Z">
              <w:r w:rsidR="00EF4341">
                <w:rPr>
                  <w:rFonts w:hint="eastAsia"/>
                </w:rPr>
                <w:t>OUT</w:t>
              </w:r>
            </w:ins>
          </w:p>
        </w:tc>
        <w:tc>
          <w:tcPr>
            <w:tcW w:w="1156" w:type="dxa"/>
            <w:tcPrChange w:id="991" w:author="zhaoxw" w:date="2015-04-27T09:55:00Z">
              <w:tcPr>
                <w:tcW w:w="1208" w:type="dxa"/>
                <w:gridSpan w:val="2"/>
              </w:tcPr>
            </w:tcPrChange>
          </w:tcPr>
          <w:p w:rsidR="00AD3DB8" w:rsidRDefault="00AD3DB8" w:rsidP="008124FE">
            <w:pPr>
              <w:pStyle w:val="af0"/>
              <w:spacing w:after="156"/>
              <w:rPr>
                <w:ins w:id="992" w:author="zhaoxw" w:date="2015-04-24T13:43:00Z"/>
              </w:rPr>
            </w:pPr>
            <w:ins w:id="993" w:author="zhaoxw" w:date="2015-04-24T13:43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库外用户</w:t>
              </w:r>
            </w:ins>
          </w:p>
          <w:p w:rsidR="00AD3DB8" w:rsidRPr="00EC0116" w:rsidRDefault="00AD3DB8" w:rsidP="008124FE">
            <w:pPr>
              <w:pStyle w:val="af0"/>
              <w:spacing w:after="156"/>
              <w:rPr>
                <w:ins w:id="994" w:author="zhaoxw" w:date="2015-04-20T16:3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995" w:author="zhaoxw" w:date="2015-04-20T16:36:00Z">
              <w:r>
                <w:rPr>
                  <w:rFonts w:hint="eastAsia"/>
                </w:rPr>
                <w:t>ATTACH</w:t>
              </w:r>
            </w:ins>
          </w:p>
          <w:p w:rsidR="00AD3DB8" w:rsidRPr="00EC0116" w:rsidRDefault="00AD3DB8" w:rsidP="008124FE">
            <w:pPr>
              <w:pStyle w:val="af0"/>
              <w:spacing w:after="156"/>
              <w:rPr>
                <w:ins w:id="996" w:author="zhaoxw" w:date="2015-04-20T16:13:00Z"/>
              </w:rPr>
            </w:pPr>
            <w:ins w:id="997" w:author="zhaoxw" w:date="2015-04-20T16:35:00Z">
              <w:r w:rsidRPr="00EC0116">
                <w:rPr>
                  <w:rFonts w:hint="eastAsia"/>
                </w:rPr>
                <w:t>拒绝原因</w:t>
              </w:r>
            </w:ins>
          </w:p>
        </w:tc>
        <w:tc>
          <w:tcPr>
            <w:tcW w:w="1052" w:type="dxa"/>
            <w:tcPrChange w:id="998" w:author="zhaoxw" w:date="2015-04-27T09:55:00Z">
              <w:tcPr>
                <w:tcW w:w="1000" w:type="dxa"/>
              </w:tcPr>
            </w:tcPrChange>
          </w:tcPr>
          <w:p w:rsidR="00AD3DB8" w:rsidRDefault="00AD3DB8" w:rsidP="00AD3DB8">
            <w:pPr>
              <w:pStyle w:val="af0"/>
              <w:spacing w:after="156"/>
              <w:rPr>
                <w:ins w:id="999" w:author="zhaoxw" w:date="2015-04-27T09:55:00Z"/>
              </w:rPr>
            </w:pPr>
            <w:ins w:id="1000" w:author="zhaoxw" w:date="2015-04-27T09:55:00Z">
              <w:r w:rsidRPr="00EC0116">
                <w:t>2</w:t>
              </w:r>
              <w:r w:rsidRPr="00EC0116">
                <w:rPr>
                  <w:rFonts w:hint="eastAsia"/>
                </w:rPr>
                <w:t>、</w:t>
              </w:r>
              <w:r w:rsidRPr="00EC0116">
                <w:t>3</w:t>
              </w:r>
              <w:r w:rsidRPr="00EC0116">
                <w:rPr>
                  <w:rFonts w:hint="eastAsia"/>
                </w:rPr>
                <w:t>、</w:t>
              </w:r>
              <w:r w:rsidRPr="00EC0116">
                <w:t>5</w:t>
              </w:r>
              <w:r w:rsidRPr="00EC0116">
                <w:rPr>
                  <w:rFonts w:hint="eastAsia"/>
                </w:rPr>
                <w:t>、</w:t>
              </w:r>
              <w:r w:rsidRPr="00EC0116">
                <w:t>6</w:t>
              </w:r>
              <w:r w:rsidRPr="00EC0116">
                <w:rPr>
                  <w:rFonts w:hint="eastAsia"/>
                </w:rPr>
                <w:t>、</w:t>
              </w:r>
            </w:ins>
          </w:p>
          <w:p w:rsidR="00AD3DB8" w:rsidRDefault="00AD3DB8" w:rsidP="00AD3DB8">
            <w:pPr>
              <w:pStyle w:val="af0"/>
              <w:spacing w:after="156"/>
              <w:rPr>
                <w:ins w:id="1001" w:author="zhaoxw" w:date="2015-04-27T09:55:00Z"/>
              </w:rPr>
            </w:pPr>
            <w:ins w:id="1002" w:author="zhaoxw" w:date="2015-04-27T09:55:00Z">
              <w:r w:rsidRPr="00EC0116">
                <w:rPr>
                  <w:rFonts w:hint="eastAsia"/>
                </w:rPr>
                <w:t>11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12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13</w:t>
              </w:r>
              <w:r w:rsidRPr="00EC0116">
                <w:rPr>
                  <w:rFonts w:hint="eastAsia"/>
                </w:rPr>
                <w:t>、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rPr>
                <w:ins w:id="1003" w:author="zhaoxw" w:date="2015-04-20T16:13:00Z"/>
              </w:rPr>
            </w:pPr>
            <w:ins w:id="1004" w:author="zhaoxw" w:date="2015-04-27T09:55:00Z">
              <w:r w:rsidRPr="00EC0116">
                <w:rPr>
                  <w:rFonts w:hint="eastAsia"/>
                </w:rPr>
                <w:lastRenderedPageBreak/>
                <w:t>15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17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22</w:t>
              </w:r>
            </w:ins>
          </w:p>
        </w:tc>
        <w:tc>
          <w:tcPr>
            <w:tcW w:w="792" w:type="dxa"/>
            <w:tcPrChange w:id="1005" w:author="zhaoxw" w:date="2015-04-27T09:55:00Z">
              <w:tcPr>
                <w:tcW w:w="792" w:type="dxa"/>
              </w:tcPr>
            </w:tcPrChange>
          </w:tcPr>
          <w:p w:rsidR="00DF1746" w:rsidRDefault="00AD3DB8">
            <w:pPr>
              <w:pStyle w:val="af0"/>
              <w:spacing w:after="156"/>
              <w:rPr>
                <w:ins w:id="1006" w:author="zhaoxw" w:date="2015-04-20T16:13:00Z"/>
              </w:rPr>
            </w:pPr>
            <w:ins w:id="1007" w:author="zhaoxw" w:date="2015-04-27T09:55:00Z">
              <w:r w:rsidRPr="00EC0116">
                <w:rPr>
                  <w:rFonts w:hint="eastAsia"/>
                </w:rPr>
                <w:lastRenderedPageBreak/>
                <w:t>15</w:t>
              </w:r>
            </w:ins>
          </w:p>
        </w:tc>
        <w:tc>
          <w:tcPr>
            <w:tcW w:w="3083" w:type="dxa"/>
            <w:tcPrChange w:id="1008" w:author="zhaoxw" w:date="2015-04-27T09:55:00Z">
              <w:tcPr>
                <w:tcW w:w="3083" w:type="dxa"/>
              </w:tcPr>
            </w:tcPrChange>
          </w:tcPr>
          <w:p w:rsidR="00AD3DB8" w:rsidRDefault="00AD3DB8" w:rsidP="00AD3DB8">
            <w:pPr>
              <w:pStyle w:val="af0"/>
              <w:spacing w:after="156"/>
              <w:jc w:val="left"/>
              <w:rPr>
                <w:ins w:id="1009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10" w:author="zhaoxw" w:date="2015-04-27T09:55:00Z">
              <w:r w:rsidRPr="00EC0116">
                <w:rPr>
                  <w:rFonts w:hint="eastAsia"/>
                </w:rPr>
                <w:t>一般不用更改</w:t>
              </w:r>
            </w:ins>
          </w:p>
          <w:p w:rsidR="00AD3DB8" w:rsidRDefault="00AD3DB8" w:rsidP="00AD3DB8">
            <w:pPr>
              <w:pStyle w:val="af0"/>
              <w:spacing w:after="156"/>
              <w:jc w:val="left"/>
              <w:rPr>
                <w:ins w:id="1011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12" w:author="zhaoxw" w:date="2015-04-27T09:55:00Z">
              <w:r w:rsidRPr="00EC0116">
                <w:t>2</w:t>
              </w:r>
              <w:r w:rsidRPr="00EC0116">
                <w:rPr>
                  <w:rStyle w:val="af3"/>
                  <w:b w:val="0"/>
                  <w:bCs w:val="0"/>
                  <w:i w:val="0"/>
                  <w:iCs w:val="0"/>
                  <w:color w:val="auto"/>
                </w:rPr>
                <w:t>IMSI_UNKNOWN_IN_HSS</w:t>
              </w:r>
            </w:ins>
          </w:p>
          <w:p w:rsidR="00AD3DB8" w:rsidRDefault="00AD3DB8" w:rsidP="00AD3DB8">
            <w:pPr>
              <w:pStyle w:val="af0"/>
              <w:spacing w:after="156"/>
              <w:jc w:val="left"/>
              <w:rPr>
                <w:ins w:id="1013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14" w:author="zhaoxw" w:date="2015-04-27T09:55:00Z">
              <w:r w:rsidRPr="00EC0116">
                <w:t>3</w:t>
              </w:r>
              <w:r w:rsidRPr="002C2EB5">
                <w:t>ILLEGAL_UE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15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16" w:author="zhaoxw" w:date="2015-04-27T09:55:00Z">
              <w:r w:rsidRPr="00EC0116">
                <w:lastRenderedPageBreak/>
                <w:t>5</w:t>
              </w:r>
              <w:r w:rsidRPr="002C2EB5">
                <w:t>IMEI_NOT_ACCEPTED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17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18" w:author="zhaoxw" w:date="2015-04-27T09:55:00Z">
              <w:r w:rsidRPr="00EC0116">
                <w:t>6</w:t>
              </w:r>
              <w:r w:rsidRPr="002C2EB5">
                <w:t>EPS_SERVICES_NOT_ALLOWED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19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20" w:author="zhaoxw" w:date="2015-04-27T09:55:00Z">
              <w:r w:rsidRPr="00EC0116">
                <w:rPr>
                  <w:rFonts w:hint="eastAsia"/>
                </w:rPr>
                <w:t>11</w:t>
              </w:r>
              <w:r w:rsidRPr="0065642E">
                <w:t>PLMN_NOT_ALLOWED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21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22" w:author="zhaoxw" w:date="2015-04-27T09:55:00Z">
              <w:r w:rsidRPr="00EC0116">
                <w:rPr>
                  <w:rFonts w:hint="eastAsia"/>
                </w:rPr>
                <w:t>12</w:t>
              </w:r>
              <w:r w:rsidRPr="0065642E">
                <w:t>TRACKING_AREA_NOT_ALLOWED</w:t>
              </w:r>
            </w:ins>
          </w:p>
          <w:p w:rsidR="00AD3DB8" w:rsidRDefault="00AD3DB8" w:rsidP="00AD3DB8">
            <w:pPr>
              <w:pStyle w:val="af0"/>
              <w:spacing w:after="156"/>
              <w:jc w:val="left"/>
              <w:rPr>
                <w:ins w:id="1023" w:author="zhaoxw" w:date="2015-04-27T09:55:00Z"/>
              </w:rPr>
            </w:pPr>
            <w:ins w:id="1024" w:author="zhaoxw" w:date="2015-04-27T09:55:00Z">
              <w:r w:rsidRPr="00EC0116">
                <w:rPr>
                  <w:rFonts w:hint="eastAsia"/>
                </w:rPr>
                <w:t>13</w:t>
              </w:r>
              <w:r w:rsidRPr="0065642E">
                <w:t>ROAMING_NOT_ALLOWED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25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26" w:author="zhaoxw" w:date="2015-04-27T09:55:00Z">
              <w:r w:rsidRPr="0065642E">
                <w:t>_IN_THIS_TRACKING_AREA</w:t>
              </w:r>
            </w:ins>
          </w:p>
          <w:p w:rsidR="00AD3DB8" w:rsidRDefault="00AD3DB8" w:rsidP="00AD3DB8">
            <w:pPr>
              <w:pStyle w:val="af0"/>
              <w:spacing w:after="156"/>
              <w:jc w:val="left"/>
              <w:rPr>
                <w:ins w:id="1027" w:author="zhaoxw" w:date="2015-04-27T09:55:00Z"/>
              </w:rPr>
            </w:pPr>
            <w:ins w:id="1028" w:author="zhaoxw" w:date="2015-04-27T09:55:00Z">
              <w:r w:rsidRPr="00EC0116">
                <w:rPr>
                  <w:rFonts w:hint="eastAsia"/>
                </w:rPr>
                <w:t>15</w:t>
              </w:r>
              <w:r w:rsidRPr="0065642E">
                <w:t>NO_SUITABLE_CELLS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29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30" w:author="zhaoxw" w:date="2015-04-27T09:55:00Z">
              <w:r w:rsidRPr="0065642E">
                <w:t>_IN_TRACKING_AREA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31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32" w:author="zhaoxw" w:date="2015-04-27T09:55:00Z">
              <w:r w:rsidRPr="00EC0116">
                <w:rPr>
                  <w:rFonts w:hint="eastAsia"/>
                </w:rPr>
                <w:t>17</w:t>
              </w:r>
              <w:r w:rsidRPr="0065642E">
                <w:t>NETWORK_FAILURE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33" w:author="zhaoxw" w:date="2015-04-20T16:13:00Z"/>
              </w:rPr>
            </w:pPr>
            <w:ins w:id="1034" w:author="zhaoxw" w:date="2015-04-27T09:55:00Z">
              <w:r w:rsidRPr="00EC0116">
                <w:rPr>
                  <w:rFonts w:hint="eastAsia"/>
                </w:rPr>
                <w:t>22</w:t>
              </w:r>
              <w:r w:rsidRPr="0065642E">
                <w:t>CONGESTION</w:t>
              </w:r>
            </w:ins>
          </w:p>
        </w:tc>
      </w:tr>
      <w:tr w:rsidR="00AD3DB8" w:rsidRPr="00B27C01" w:rsidTr="00AD3DB8">
        <w:tblPrEx>
          <w:tblPrExChange w:id="1035" w:author="zhaoxw" w:date="2015-04-27T09:55:00Z">
            <w:tblPrEx>
              <w:tblW w:w="7162" w:type="dxa"/>
            </w:tblPrEx>
          </w:tblPrExChange>
        </w:tblPrEx>
        <w:trPr>
          <w:ins w:id="1036" w:author="zhaoxw" w:date="2015-04-24T12:08:00Z"/>
        </w:trPr>
        <w:tc>
          <w:tcPr>
            <w:tcW w:w="1079" w:type="dxa"/>
            <w:tcPrChange w:id="1037" w:author="zhaoxw" w:date="2015-04-27T09:55:00Z">
              <w:tcPr>
                <w:tcW w:w="1079" w:type="dxa"/>
              </w:tcPr>
            </w:tcPrChange>
          </w:tcPr>
          <w:p w:rsidR="00073EC2" w:rsidRDefault="00AD3DB8">
            <w:pPr>
              <w:pStyle w:val="af0"/>
              <w:spacing w:after="156"/>
              <w:rPr>
                <w:ins w:id="1038" w:author="zhaoxw" w:date="2015-04-24T12:08:00Z"/>
              </w:rPr>
            </w:pPr>
            <w:ins w:id="1039" w:author="zhaoxw" w:date="2015-04-24T12:08:00Z">
              <w:r w:rsidRPr="00EC0116">
                <w:lastRenderedPageBreak/>
                <w:t>Para</w:t>
              </w:r>
              <w:r>
                <w:rPr>
                  <w:rFonts w:hint="eastAsia"/>
                </w:rPr>
                <w:t>ATT</w:t>
              </w:r>
              <w:r w:rsidRPr="00EC0116">
                <w:t>RejCau</w:t>
              </w:r>
            </w:ins>
            <w:ins w:id="1040" w:author="zhaoxw" w:date="2015-04-24T12:09:00Z">
              <w:del w:id="1041" w:author="suntingting" w:date="2015-05-13T14:58:00Z">
                <w:r w:rsidDel="00EF4341">
                  <w:rPr>
                    <w:rFonts w:hint="eastAsia"/>
                  </w:rPr>
                  <w:delText>2</w:delText>
                </w:r>
              </w:del>
            </w:ins>
            <w:ins w:id="1042" w:author="suntingting" w:date="2015-05-13T14:58:00Z">
              <w:r w:rsidR="00EF4341">
                <w:rPr>
                  <w:rFonts w:hint="eastAsia"/>
                </w:rPr>
                <w:t>IN</w:t>
              </w:r>
            </w:ins>
          </w:p>
        </w:tc>
        <w:tc>
          <w:tcPr>
            <w:tcW w:w="1156" w:type="dxa"/>
            <w:tcPrChange w:id="1043" w:author="zhaoxw" w:date="2015-04-27T09:55:00Z">
              <w:tcPr>
                <w:tcW w:w="1208" w:type="dxa"/>
                <w:gridSpan w:val="2"/>
              </w:tcPr>
            </w:tcPrChange>
          </w:tcPr>
          <w:p w:rsidR="00AD3DB8" w:rsidRDefault="00AD3DB8" w:rsidP="008527BE">
            <w:pPr>
              <w:pStyle w:val="af0"/>
              <w:spacing w:after="156"/>
              <w:rPr>
                <w:ins w:id="1044" w:author="zhaoxw" w:date="2015-04-24T13:43:00Z"/>
              </w:rPr>
            </w:pPr>
            <w:ins w:id="1045" w:author="zhaoxw" w:date="2015-04-24T13:43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库内用户</w:t>
              </w:r>
            </w:ins>
          </w:p>
          <w:p w:rsidR="00AD3DB8" w:rsidRPr="00EC0116" w:rsidRDefault="00AD3DB8" w:rsidP="008527BE">
            <w:pPr>
              <w:pStyle w:val="af0"/>
              <w:spacing w:after="156"/>
              <w:rPr>
                <w:ins w:id="1046" w:author="zhaoxw" w:date="2015-04-24T12:08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47" w:author="zhaoxw" w:date="2015-04-24T12:08:00Z">
              <w:r>
                <w:rPr>
                  <w:rFonts w:hint="eastAsia"/>
                </w:rPr>
                <w:t>ATTACH</w:t>
              </w:r>
            </w:ins>
          </w:p>
          <w:p w:rsidR="00AD3DB8" w:rsidRPr="00EC0116" w:rsidRDefault="00AD3DB8" w:rsidP="008527BE">
            <w:pPr>
              <w:pStyle w:val="af0"/>
              <w:spacing w:after="156"/>
              <w:rPr>
                <w:ins w:id="1048" w:author="zhaoxw" w:date="2015-04-24T12:08:00Z"/>
              </w:rPr>
            </w:pPr>
            <w:ins w:id="1049" w:author="zhaoxw" w:date="2015-04-24T12:08:00Z">
              <w:r w:rsidRPr="00EC0116">
                <w:rPr>
                  <w:rFonts w:hint="eastAsia"/>
                </w:rPr>
                <w:t>拒绝原因</w:t>
              </w:r>
            </w:ins>
          </w:p>
        </w:tc>
        <w:tc>
          <w:tcPr>
            <w:tcW w:w="1052" w:type="dxa"/>
            <w:tcPrChange w:id="1050" w:author="zhaoxw" w:date="2015-04-27T09:55:00Z">
              <w:tcPr>
                <w:tcW w:w="1000" w:type="dxa"/>
              </w:tcPr>
            </w:tcPrChange>
          </w:tcPr>
          <w:p w:rsidR="00AD3DB8" w:rsidRDefault="00AD3DB8" w:rsidP="00AD3DB8">
            <w:pPr>
              <w:pStyle w:val="af0"/>
              <w:spacing w:after="156"/>
              <w:rPr>
                <w:ins w:id="1051" w:author="zhaoxw" w:date="2015-04-27T09:55:00Z"/>
              </w:rPr>
            </w:pPr>
            <w:ins w:id="1052" w:author="zhaoxw" w:date="2015-04-27T09:55:00Z">
              <w:r w:rsidRPr="00EC0116">
                <w:t>2</w:t>
              </w:r>
              <w:r w:rsidRPr="00EC0116">
                <w:rPr>
                  <w:rFonts w:hint="eastAsia"/>
                </w:rPr>
                <w:t>、</w:t>
              </w:r>
              <w:r w:rsidRPr="00EC0116">
                <w:t>3</w:t>
              </w:r>
              <w:r w:rsidRPr="00EC0116">
                <w:rPr>
                  <w:rFonts w:hint="eastAsia"/>
                </w:rPr>
                <w:t>、</w:t>
              </w:r>
              <w:r w:rsidRPr="00EC0116">
                <w:t>5</w:t>
              </w:r>
              <w:r w:rsidRPr="00EC0116">
                <w:rPr>
                  <w:rFonts w:hint="eastAsia"/>
                </w:rPr>
                <w:t>、</w:t>
              </w:r>
              <w:r w:rsidRPr="00EC0116">
                <w:t>6</w:t>
              </w:r>
              <w:r w:rsidRPr="00EC0116">
                <w:rPr>
                  <w:rFonts w:hint="eastAsia"/>
                </w:rPr>
                <w:t>、</w:t>
              </w:r>
            </w:ins>
          </w:p>
          <w:p w:rsidR="00AD3DB8" w:rsidRDefault="00AD3DB8" w:rsidP="00AD3DB8">
            <w:pPr>
              <w:pStyle w:val="af0"/>
              <w:spacing w:after="156"/>
              <w:rPr>
                <w:ins w:id="1053" w:author="zhaoxw" w:date="2015-04-27T09:55:00Z"/>
              </w:rPr>
            </w:pPr>
            <w:ins w:id="1054" w:author="zhaoxw" w:date="2015-04-27T09:55:00Z">
              <w:r w:rsidRPr="00EC0116">
                <w:rPr>
                  <w:rFonts w:hint="eastAsia"/>
                </w:rPr>
                <w:t>11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12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13</w:t>
              </w:r>
              <w:r w:rsidRPr="00EC0116">
                <w:rPr>
                  <w:rFonts w:hint="eastAsia"/>
                </w:rPr>
                <w:t>、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rPr>
                <w:ins w:id="1055" w:author="zhaoxw" w:date="2015-04-24T12:08:00Z"/>
              </w:rPr>
            </w:pPr>
            <w:ins w:id="1056" w:author="zhaoxw" w:date="2015-04-27T09:55:00Z">
              <w:r w:rsidRPr="00EC0116">
                <w:rPr>
                  <w:rFonts w:hint="eastAsia"/>
                </w:rPr>
                <w:t>15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17</w:t>
              </w:r>
              <w:r w:rsidRPr="00EC0116">
                <w:rPr>
                  <w:rFonts w:hint="eastAsia"/>
                </w:rPr>
                <w:t>、</w:t>
              </w:r>
              <w:r w:rsidRPr="00EC0116">
                <w:rPr>
                  <w:rFonts w:hint="eastAsia"/>
                </w:rPr>
                <w:t>22</w:t>
              </w:r>
            </w:ins>
          </w:p>
        </w:tc>
        <w:tc>
          <w:tcPr>
            <w:tcW w:w="792" w:type="dxa"/>
            <w:tcPrChange w:id="1057" w:author="zhaoxw" w:date="2015-04-27T09:55:00Z">
              <w:tcPr>
                <w:tcW w:w="792" w:type="dxa"/>
              </w:tcPr>
            </w:tcPrChange>
          </w:tcPr>
          <w:p w:rsidR="00DF1746" w:rsidRDefault="00AD3DB8">
            <w:pPr>
              <w:pStyle w:val="af0"/>
              <w:spacing w:after="156"/>
              <w:rPr>
                <w:ins w:id="1058" w:author="zhaoxw" w:date="2015-04-24T12:08:00Z"/>
              </w:rPr>
            </w:pPr>
            <w:ins w:id="1059" w:author="zhaoxw" w:date="2015-04-27T09:55:00Z">
              <w:r w:rsidRPr="00EC0116">
                <w:rPr>
                  <w:rFonts w:hint="eastAsia"/>
                </w:rPr>
                <w:t>15</w:t>
              </w:r>
            </w:ins>
          </w:p>
        </w:tc>
        <w:tc>
          <w:tcPr>
            <w:tcW w:w="3083" w:type="dxa"/>
            <w:tcPrChange w:id="1060" w:author="zhaoxw" w:date="2015-04-27T09:55:00Z">
              <w:tcPr>
                <w:tcW w:w="3083" w:type="dxa"/>
              </w:tcPr>
            </w:tcPrChange>
          </w:tcPr>
          <w:p w:rsidR="00AD3DB8" w:rsidRDefault="00AD3DB8" w:rsidP="00AD3DB8">
            <w:pPr>
              <w:pStyle w:val="af0"/>
              <w:spacing w:after="156"/>
              <w:jc w:val="left"/>
              <w:rPr>
                <w:ins w:id="1061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62" w:author="zhaoxw" w:date="2015-04-27T09:55:00Z">
              <w:r w:rsidRPr="00EC0116">
                <w:rPr>
                  <w:rFonts w:hint="eastAsia"/>
                </w:rPr>
                <w:t>一般不用更改</w:t>
              </w:r>
            </w:ins>
          </w:p>
          <w:p w:rsidR="00AD3DB8" w:rsidRDefault="00AD3DB8" w:rsidP="00AD3DB8">
            <w:pPr>
              <w:pStyle w:val="af0"/>
              <w:spacing w:after="156"/>
              <w:jc w:val="left"/>
              <w:rPr>
                <w:ins w:id="1063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64" w:author="zhaoxw" w:date="2015-04-27T09:55:00Z">
              <w:r w:rsidRPr="00EC0116">
                <w:t>2</w:t>
              </w:r>
              <w:r w:rsidRPr="00EC0116">
                <w:rPr>
                  <w:rStyle w:val="af3"/>
                  <w:b w:val="0"/>
                  <w:bCs w:val="0"/>
                  <w:i w:val="0"/>
                  <w:iCs w:val="0"/>
                  <w:color w:val="auto"/>
                </w:rPr>
                <w:t>IMSI_UNKNOWN_IN_HSS</w:t>
              </w:r>
            </w:ins>
          </w:p>
          <w:p w:rsidR="00AD3DB8" w:rsidRDefault="00AD3DB8" w:rsidP="00AD3DB8">
            <w:pPr>
              <w:pStyle w:val="af0"/>
              <w:spacing w:after="156"/>
              <w:jc w:val="left"/>
              <w:rPr>
                <w:ins w:id="1065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66" w:author="zhaoxw" w:date="2015-04-27T09:55:00Z">
              <w:r w:rsidRPr="00EC0116">
                <w:t>3</w:t>
              </w:r>
              <w:r w:rsidRPr="002C2EB5">
                <w:t>ILLEGAL_UE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67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68" w:author="zhaoxw" w:date="2015-04-27T09:55:00Z">
              <w:r w:rsidRPr="00EC0116">
                <w:t>5</w:t>
              </w:r>
              <w:r w:rsidRPr="002C2EB5">
                <w:t>IMEI_NOT_ACCEPTED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69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70" w:author="zhaoxw" w:date="2015-04-27T09:55:00Z">
              <w:r w:rsidRPr="00EC0116">
                <w:t>6</w:t>
              </w:r>
              <w:r w:rsidRPr="002C2EB5">
                <w:t>EPS_SERVICES_NOT_ALLOWED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71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72" w:author="zhaoxw" w:date="2015-04-27T09:55:00Z">
              <w:r w:rsidRPr="00EC0116">
                <w:rPr>
                  <w:rFonts w:hint="eastAsia"/>
                </w:rPr>
                <w:t>11</w:t>
              </w:r>
              <w:r w:rsidRPr="0065642E">
                <w:t>PLMN_NOT_ALLOWED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73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74" w:author="zhaoxw" w:date="2015-04-27T09:55:00Z">
              <w:r w:rsidRPr="00EC0116">
                <w:rPr>
                  <w:rFonts w:hint="eastAsia"/>
                </w:rPr>
                <w:t>12</w:t>
              </w:r>
              <w:r w:rsidRPr="0065642E">
                <w:t>TRACKING_AREA_NOT_ALLOWED</w:t>
              </w:r>
            </w:ins>
          </w:p>
          <w:p w:rsidR="00AD3DB8" w:rsidRDefault="00AD3DB8" w:rsidP="00AD3DB8">
            <w:pPr>
              <w:pStyle w:val="af0"/>
              <w:spacing w:after="156"/>
              <w:jc w:val="left"/>
              <w:rPr>
                <w:ins w:id="1075" w:author="zhaoxw" w:date="2015-04-27T09:55:00Z"/>
              </w:rPr>
            </w:pPr>
            <w:ins w:id="1076" w:author="zhaoxw" w:date="2015-04-27T09:55:00Z">
              <w:r w:rsidRPr="00EC0116">
                <w:rPr>
                  <w:rFonts w:hint="eastAsia"/>
                </w:rPr>
                <w:t>13</w:t>
              </w:r>
              <w:r w:rsidRPr="0065642E">
                <w:t>ROAMING_NOT_ALLOWED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77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78" w:author="zhaoxw" w:date="2015-04-27T09:55:00Z">
              <w:r w:rsidRPr="0065642E">
                <w:t>_IN_THIS_TRACKING_AREA</w:t>
              </w:r>
            </w:ins>
          </w:p>
          <w:p w:rsidR="00AD3DB8" w:rsidRDefault="00AD3DB8" w:rsidP="00AD3DB8">
            <w:pPr>
              <w:pStyle w:val="af0"/>
              <w:spacing w:after="156"/>
              <w:jc w:val="left"/>
              <w:rPr>
                <w:ins w:id="1079" w:author="zhaoxw" w:date="2015-04-27T09:55:00Z"/>
              </w:rPr>
            </w:pPr>
            <w:ins w:id="1080" w:author="zhaoxw" w:date="2015-04-27T09:55:00Z">
              <w:r w:rsidRPr="00EC0116">
                <w:rPr>
                  <w:rFonts w:hint="eastAsia"/>
                </w:rPr>
                <w:t>15</w:t>
              </w:r>
              <w:r w:rsidRPr="0065642E">
                <w:t>NO_SUITABLE_CELLS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81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82" w:author="zhaoxw" w:date="2015-04-27T09:55:00Z">
              <w:r w:rsidRPr="0065642E">
                <w:t>_IN_TRACKING_AREA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83" w:author="zhaoxw" w:date="2015-04-27T09:55:00Z"/>
                <w:rStyle w:val="af3"/>
                <w:b w:val="0"/>
                <w:bCs w:val="0"/>
                <w:i w:val="0"/>
                <w:iCs w:val="0"/>
                <w:color w:val="auto"/>
              </w:rPr>
            </w:pPr>
            <w:ins w:id="1084" w:author="zhaoxw" w:date="2015-04-27T09:55:00Z">
              <w:r w:rsidRPr="00EC0116">
                <w:rPr>
                  <w:rFonts w:hint="eastAsia"/>
                </w:rPr>
                <w:t>17</w:t>
              </w:r>
              <w:r w:rsidRPr="0065642E">
                <w:t>NETWORK_FAILURE</w:t>
              </w:r>
            </w:ins>
          </w:p>
          <w:p w:rsidR="00AD3DB8" w:rsidRPr="00EC0116" w:rsidRDefault="00AD3DB8" w:rsidP="00AD3DB8">
            <w:pPr>
              <w:pStyle w:val="af0"/>
              <w:spacing w:after="156"/>
              <w:jc w:val="left"/>
              <w:rPr>
                <w:ins w:id="1085" w:author="zhaoxw" w:date="2015-04-24T12:08:00Z"/>
              </w:rPr>
            </w:pPr>
            <w:ins w:id="1086" w:author="zhaoxw" w:date="2015-04-27T09:55:00Z">
              <w:r w:rsidRPr="00EC0116">
                <w:rPr>
                  <w:rFonts w:hint="eastAsia"/>
                </w:rPr>
                <w:t>22</w:t>
              </w:r>
              <w:r w:rsidRPr="0065642E">
                <w:t>CONGESTION</w:t>
              </w:r>
            </w:ins>
          </w:p>
        </w:tc>
      </w:tr>
      <w:tr w:rsidR="00483485" w:rsidRPr="002D0312" w:rsidTr="00AD3DB8">
        <w:tblPrEx>
          <w:tblPrExChange w:id="1087" w:author="zhaoxw" w:date="2015-04-27T09:55:00Z">
            <w:tblPrEx>
              <w:tblW w:w="7162" w:type="dxa"/>
            </w:tblPrEx>
          </w:tblPrExChange>
        </w:tblPrEx>
        <w:trPr>
          <w:ins w:id="1088" w:author="zhaoxw" w:date="2015-04-20T16:45:00Z"/>
        </w:trPr>
        <w:tc>
          <w:tcPr>
            <w:tcW w:w="1079" w:type="dxa"/>
            <w:tcPrChange w:id="1089" w:author="zhaoxw" w:date="2015-04-27T09:55:00Z">
              <w:tcPr>
                <w:tcW w:w="1079" w:type="dxa"/>
              </w:tcPr>
            </w:tcPrChange>
          </w:tcPr>
          <w:p w:rsidR="00483485" w:rsidRPr="000140DB" w:rsidRDefault="000140DB" w:rsidP="008124FE">
            <w:pPr>
              <w:pStyle w:val="af0"/>
              <w:spacing w:after="156"/>
              <w:rPr>
                <w:ins w:id="1090" w:author="zhaoxw" w:date="2015-04-24T12:38:00Z"/>
              </w:rPr>
            </w:pPr>
            <w:ins w:id="1091" w:author="zhaoxw" w:date="2015-04-24T12:38:00Z">
              <w:r w:rsidRPr="000140DB">
                <w:t>redirected</w:t>
              </w:r>
            </w:ins>
            <w:ins w:id="1092" w:author="zhaoxw" w:date="2015-04-24T13:49:00Z">
              <w:r w:rsidR="00922C6D">
                <w:rPr>
                  <w:rFonts w:hint="eastAsia"/>
                </w:rPr>
                <w:t>RAT</w:t>
              </w:r>
            </w:ins>
            <w:ins w:id="1093" w:author="zhaoxw" w:date="2015-04-20T17:48:00Z">
              <w:del w:id="1094" w:author="suntingting" w:date="2015-05-13T15:00:00Z">
                <w:r w:rsidR="00483485" w:rsidRPr="000140DB" w:rsidDel="00EF4341">
                  <w:rPr>
                    <w:rFonts w:hint="eastAsia"/>
                  </w:rPr>
                  <w:delText>1</w:delText>
                </w:r>
              </w:del>
            </w:ins>
          </w:p>
          <w:p w:rsidR="000140DB" w:rsidRPr="00EC0116" w:rsidRDefault="000140DB" w:rsidP="008124FE">
            <w:pPr>
              <w:pStyle w:val="af0"/>
              <w:spacing w:after="156"/>
              <w:rPr>
                <w:ins w:id="1095" w:author="zhaoxw" w:date="2015-04-20T16:45:00Z"/>
              </w:rPr>
            </w:pPr>
          </w:p>
        </w:tc>
        <w:tc>
          <w:tcPr>
            <w:tcW w:w="1156" w:type="dxa"/>
            <w:tcPrChange w:id="1096" w:author="zhaoxw" w:date="2015-04-27T09:55:00Z">
              <w:tcPr>
                <w:tcW w:w="1208" w:type="dxa"/>
                <w:gridSpan w:val="2"/>
              </w:tcPr>
            </w:tcPrChange>
          </w:tcPr>
          <w:p w:rsidR="00483485" w:rsidRDefault="003C577A" w:rsidP="00922C6D">
            <w:pPr>
              <w:pStyle w:val="af0"/>
              <w:spacing w:after="156"/>
              <w:rPr>
                <w:ins w:id="1097" w:author="zhaoxw" w:date="2015-04-20T16:45:00Z"/>
              </w:rPr>
            </w:pPr>
            <w:ins w:id="1098" w:author="zhaoxw" w:date="2015-04-24T13:48:00Z">
              <w:r w:rsidRPr="003C577A">
                <w:rPr>
                  <w:rStyle w:val="af3"/>
                  <w:rFonts w:hint="eastAsia"/>
                  <w:b w:val="0"/>
                  <w:bCs w:val="0"/>
                  <w:iCs w:val="0"/>
                  <w:color w:val="C00000"/>
                  <w:rPrChange w:id="1099" w:author="zhaoxw" w:date="2015-04-24T13:49:00Z">
                    <w:rPr>
                      <w:rFonts w:ascii="Courier New" w:hAnsi="Courier New" w:cs="Courier New" w:hint="eastAsia"/>
                      <w:i/>
                      <w:noProof/>
                      <w:color w:val="0000FF" w:themeColor="hyperlink"/>
                      <w:kern w:val="0"/>
                      <w:szCs w:val="16"/>
                      <w:u w:val="single"/>
                      <w:lang w:val="en-GB" w:eastAsia="ja-JP"/>
                    </w:rPr>
                  </w:rPrChange>
                </w:rPr>
                <w:lastRenderedPageBreak/>
                <w:t>库外</w:t>
              </w:r>
            </w:ins>
            <w:ins w:id="1100" w:author="zhaoxw" w:date="2015-04-24T13:49:00Z">
              <w:r w:rsidR="00922C6D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用户重定向</w:t>
              </w:r>
            </w:ins>
            <w:ins w:id="1101" w:author="zhaoxw" w:date="2015-04-24T13:50:00Z">
              <w:r w:rsidR="00922C6D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lastRenderedPageBreak/>
                <w:t>RAT</w:t>
              </w:r>
            </w:ins>
            <w:ins w:id="1102" w:author="zhaoxw" w:date="2015-04-24T13:49:00Z">
              <w:r w:rsidR="00922C6D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信息</w:t>
              </w:r>
            </w:ins>
          </w:p>
        </w:tc>
        <w:tc>
          <w:tcPr>
            <w:tcW w:w="1052" w:type="dxa"/>
            <w:tcPrChange w:id="1103" w:author="zhaoxw" w:date="2015-04-27T09:55:00Z">
              <w:tcPr>
                <w:tcW w:w="1000" w:type="dxa"/>
              </w:tcPr>
            </w:tcPrChange>
          </w:tcPr>
          <w:p w:rsidR="002D0312" w:rsidRDefault="002D0312" w:rsidP="008124FE">
            <w:pPr>
              <w:pStyle w:val="af0"/>
              <w:spacing w:after="156"/>
              <w:rPr>
                <w:ins w:id="1104" w:author="zhaoxw" w:date="2015-04-24T12:36:00Z"/>
                <w:snapToGrid w:val="0"/>
              </w:rPr>
            </w:pPr>
            <w:ins w:id="1105" w:author="zhaoxw" w:date="2015-04-24T12:36:00Z">
              <w:r>
                <w:rPr>
                  <w:rFonts w:hint="eastAsia"/>
                  <w:snapToGrid w:val="0"/>
                </w:rPr>
                <w:lastRenderedPageBreak/>
                <w:t>1</w:t>
              </w:r>
              <w:r>
                <w:rPr>
                  <w:rFonts w:hint="eastAsia"/>
                  <w:snapToGrid w:val="0"/>
                </w:rPr>
                <w:t>、</w:t>
              </w:r>
              <w:r>
                <w:rPr>
                  <w:rFonts w:hint="eastAsia"/>
                  <w:snapToGrid w:val="0"/>
                </w:rPr>
                <w:t>2</w:t>
              </w:r>
              <w:r>
                <w:rPr>
                  <w:rFonts w:hint="eastAsia"/>
                  <w:snapToGrid w:val="0"/>
                </w:rPr>
                <w:t>、</w:t>
              </w:r>
              <w:r>
                <w:rPr>
                  <w:rFonts w:hint="eastAsia"/>
                  <w:snapToGrid w:val="0"/>
                </w:rPr>
                <w:t>3</w:t>
              </w:r>
              <w:r>
                <w:rPr>
                  <w:rFonts w:hint="eastAsia"/>
                  <w:snapToGrid w:val="0"/>
                </w:rPr>
                <w:t>、</w:t>
              </w:r>
              <w:r>
                <w:rPr>
                  <w:rFonts w:hint="eastAsia"/>
                  <w:snapToGrid w:val="0"/>
                </w:rPr>
                <w:t>4</w:t>
              </w:r>
            </w:ins>
          </w:p>
          <w:p w:rsidR="00A554BF" w:rsidRDefault="00A554BF" w:rsidP="008124FE">
            <w:pPr>
              <w:pStyle w:val="af0"/>
              <w:spacing w:after="156"/>
              <w:rPr>
                <w:ins w:id="1106" w:author="zhaoxw" w:date="2015-04-20T16:45:00Z"/>
              </w:rPr>
            </w:pPr>
          </w:p>
        </w:tc>
        <w:tc>
          <w:tcPr>
            <w:tcW w:w="792" w:type="dxa"/>
            <w:tcPrChange w:id="1107" w:author="zhaoxw" w:date="2015-04-27T09:55:00Z">
              <w:tcPr>
                <w:tcW w:w="792" w:type="dxa"/>
              </w:tcPr>
            </w:tcPrChange>
          </w:tcPr>
          <w:p w:rsidR="00483485" w:rsidRDefault="002D0312" w:rsidP="008124FE">
            <w:pPr>
              <w:pStyle w:val="af0"/>
              <w:spacing w:after="156"/>
              <w:rPr>
                <w:ins w:id="1108" w:author="zhaoxw" w:date="2015-04-20T16:45:00Z"/>
              </w:rPr>
            </w:pPr>
            <w:ins w:id="1109" w:author="zhaoxw" w:date="2015-04-24T12:36:00Z">
              <w:r>
                <w:rPr>
                  <w:rFonts w:hint="eastAsia"/>
                </w:rPr>
                <w:lastRenderedPageBreak/>
                <w:t>1</w:t>
              </w:r>
            </w:ins>
          </w:p>
        </w:tc>
        <w:tc>
          <w:tcPr>
            <w:tcW w:w="3083" w:type="dxa"/>
            <w:tcPrChange w:id="1110" w:author="zhaoxw" w:date="2015-04-27T09:55:00Z">
              <w:tcPr>
                <w:tcW w:w="3083" w:type="dxa"/>
              </w:tcPr>
            </w:tcPrChange>
          </w:tcPr>
          <w:p w:rsidR="00483485" w:rsidRDefault="002D0312" w:rsidP="00EC0116">
            <w:pPr>
              <w:pStyle w:val="af0"/>
              <w:spacing w:after="156"/>
              <w:jc w:val="left"/>
              <w:rPr>
                <w:ins w:id="1111" w:author="suntingting" w:date="2015-06-04T10:08:00Z"/>
              </w:rPr>
            </w:pPr>
            <w:ins w:id="1112" w:author="zhaoxw" w:date="2015-04-24T12:30:00Z">
              <w:del w:id="1113" w:author="suntingting" w:date="2015-06-25T19:35:00Z">
                <w:r w:rsidDel="00E85EBE">
                  <w:rPr>
                    <w:rFonts w:hint="eastAsia"/>
                  </w:rPr>
                  <w:delText>1</w:delText>
                </w:r>
              </w:del>
            </w:ins>
            <w:ins w:id="1114" w:author="suntingting" w:date="2015-06-25T19:35:00Z">
              <w:r w:rsidR="00E85EBE">
                <w:rPr>
                  <w:rFonts w:hint="eastAsia"/>
                </w:rPr>
                <w:t>0</w:t>
              </w:r>
            </w:ins>
            <w:ins w:id="1115" w:author="zhaoxw" w:date="2015-04-24T12:30:00Z">
              <w:r>
                <w:rPr>
                  <w:rFonts w:hint="eastAsia"/>
                </w:rPr>
                <w:t>、</w:t>
              </w:r>
            </w:ins>
            <w:ins w:id="1116" w:author="zhaoxw" w:date="2015-04-24T12:33:00Z">
              <w:r>
                <w:rPr>
                  <w:rFonts w:hint="eastAsia"/>
                </w:rPr>
                <w:t>重定向到</w:t>
              </w:r>
            </w:ins>
            <w:ins w:id="1117" w:author="zhaoxw" w:date="2015-04-24T12:32:00Z">
              <w:r>
                <w:rPr>
                  <w:rFonts w:hint="eastAsia"/>
                </w:rPr>
                <w:t>E-UTRAN</w:t>
              </w:r>
              <w:r>
                <w:rPr>
                  <w:rFonts w:hint="eastAsia"/>
                </w:rPr>
                <w:t>优先</w:t>
              </w:r>
            </w:ins>
          </w:p>
          <w:p w:rsidR="00140546" w:rsidRDefault="00140546" w:rsidP="00140546">
            <w:pPr>
              <w:pStyle w:val="af0"/>
              <w:spacing w:after="156"/>
              <w:jc w:val="left"/>
            </w:pPr>
            <w:moveToRangeStart w:id="1118" w:author="suntingting" w:date="2015-06-04T10:08:00Z" w:name="move421175835"/>
            <w:moveTo w:id="1119" w:author="suntingting" w:date="2015-06-04T10:08:00Z">
              <w:del w:id="1120" w:author="suntingting" w:date="2015-06-04T10:08:00Z">
                <w:r w:rsidDel="00140546">
                  <w:rPr>
                    <w:rFonts w:hint="eastAsia"/>
                  </w:rPr>
                  <w:delText>3</w:delText>
                </w:r>
              </w:del>
            </w:moveTo>
            <w:ins w:id="1121" w:author="suntingting" w:date="2015-06-25T19:35:00Z">
              <w:r w:rsidR="00E85EBE">
                <w:rPr>
                  <w:rFonts w:hint="eastAsia"/>
                </w:rPr>
                <w:t>1</w:t>
              </w:r>
            </w:ins>
            <w:moveTo w:id="1122" w:author="suntingting" w:date="2015-06-04T10:08:00Z">
              <w:r>
                <w:rPr>
                  <w:rFonts w:hint="eastAsia"/>
                </w:rPr>
                <w:t>、重定向到</w:t>
              </w:r>
              <w:r>
                <w:rPr>
                  <w:rFonts w:hint="eastAsia"/>
                </w:rPr>
                <w:t>GERAN</w:t>
              </w:r>
              <w:r>
                <w:rPr>
                  <w:rFonts w:hint="eastAsia"/>
                </w:rPr>
                <w:t>优先</w:t>
              </w:r>
            </w:moveTo>
          </w:p>
          <w:p w:rsidR="00140546" w:rsidRDefault="00140546" w:rsidP="00140546">
            <w:pPr>
              <w:pStyle w:val="af0"/>
              <w:spacing w:after="156"/>
              <w:jc w:val="left"/>
              <w:rPr>
                <w:ins w:id="1123" w:author="zhaoxw" w:date="2015-04-24T12:30:00Z"/>
              </w:rPr>
            </w:pPr>
            <w:moveTo w:id="1124" w:author="suntingting" w:date="2015-06-04T10:08:00Z">
              <w:del w:id="1125" w:author="suntingting" w:date="2015-06-04T10:08:00Z">
                <w:r w:rsidDel="00140546">
                  <w:rPr>
                    <w:rFonts w:hint="eastAsia"/>
                  </w:rPr>
                  <w:lastRenderedPageBreak/>
                  <w:delText>4</w:delText>
                </w:r>
              </w:del>
            </w:moveTo>
            <w:ins w:id="1126" w:author="suntingting" w:date="2015-06-25T19:35:00Z">
              <w:r w:rsidR="00E85EBE">
                <w:rPr>
                  <w:rFonts w:hint="eastAsia"/>
                </w:rPr>
                <w:t>2</w:t>
              </w:r>
            </w:ins>
            <w:moveTo w:id="1127" w:author="suntingting" w:date="2015-06-04T10:08:00Z">
              <w:r>
                <w:rPr>
                  <w:rFonts w:hint="eastAsia"/>
                </w:rPr>
                <w:t>、重定向到</w:t>
              </w:r>
              <w:r>
                <w:rPr>
                  <w:rFonts w:hint="eastAsia"/>
                </w:rPr>
                <w:t>UTRAN FDD</w:t>
              </w:r>
              <w:r>
                <w:rPr>
                  <w:rFonts w:hint="eastAsia"/>
                </w:rPr>
                <w:t>优先</w:t>
              </w:r>
            </w:moveTo>
            <w:moveToRangeEnd w:id="1118"/>
          </w:p>
          <w:p w:rsidR="002D0312" w:rsidDel="00140546" w:rsidRDefault="002D0312" w:rsidP="00EC0116">
            <w:pPr>
              <w:pStyle w:val="af0"/>
              <w:spacing w:after="156"/>
              <w:jc w:val="left"/>
              <w:rPr>
                <w:ins w:id="1128" w:author="zhaoxw" w:date="2015-04-24T12:30:00Z"/>
                <w:del w:id="1129" w:author="suntingting" w:date="2015-06-04T10:08:00Z"/>
              </w:rPr>
            </w:pPr>
            <w:ins w:id="1130" w:author="zhaoxw" w:date="2015-04-24T12:30:00Z">
              <w:del w:id="1131" w:author="suntingting" w:date="2015-06-04T10:08:00Z">
                <w:r w:rsidDel="00140546">
                  <w:rPr>
                    <w:rFonts w:hint="eastAsia"/>
                  </w:rPr>
                  <w:delText>2</w:delText>
                </w:r>
              </w:del>
            </w:ins>
            <w:ins w:id="1132" w:author="suntingting" w:date="2015-06-25T19:35:00Z">
              <w:r w:rsidR="00E85EBE">
                <w:rPr>
                  <w:rFonts w:hint="eastAsia"/>
                </w:rPr>
                <w:t>3</w:t>
              </w:r>
            </w:ins>
            <w:ins w:id="1133" w:author="zhaoxw" w:date="2015-04-24T12:30:00Z">
              <w:r>
                <w:rPr>
                  <w:rFonts w:hint="eastAsia"/>
                </w:rPr>
                <w:t>、</w:t>
              </w:r>
            </w:ins>
            <w:ins w:id="1134" w:author="zhaoxw" w:date="2015-04-24T12:33:00Z">
              <w:r>
                <w:rPr>
                  <w:rFonts w:hint="eastAsia"/>
                </w:rPr>
                <w:t>重定向到</w:t>
              </w:r>
            </w:ins>
            <w:ins w:id="1135" w:author="zhaoxw" w:date="2015-04-24T12:32:00Z">
              <w:r>
                <w:rPr>
                  <w:rFonts w:hint="eastAsia"/>
                </w:rPr>
                <w:t>UTRAN TDD</w:t>
              </w:r>
              <w:r>
                <w:rPr>
                  <w:rFonts w:hint="eastAsia"/>
                </w:rPr>
                <w:t>优先</w:t>
              </w:r>
            </w:ins>
          </w:p>
          <w:p w:rsidR="002D0312" w:rsidDel="00140546" w:rsidRDefault="002D0312" w:rsidP="002D0312">
            <w:pPr>
              <w:pStyle w:val="af0"/>
              <w:spacing w:after="156"/>
              <w:jc w:val="left"/>
              <w:rPr>
                <w:ins w:id="1136" w:author="zhaoxw" w:date="2015-04-24T12:33:00Z"/>
              </w:rPr>
            </w:pPr>
            <w:moveFromRangeStart w:id="1137" w:author="suntingting" w:date="2015-06-04T10:08:00Z" w:name="move421175835"/>
            <w:moveFrom w:id="1138" w:author="suntingting" w:date="2015-06-04T10:08:00Z">
              <w:ins w:id="1139" w:author="zhaoxw" w:date="2015-04-24T12:30:00Z">
                <w:r w:rsidDel="00140546">
                  <w:rPr>
                    <w:rFonts w:hint="eastAsia"/>
                  </w:rPr>
                  <w:t>3</w:t>
                </w:r>
                <w:r w:rsidDel="00140546">
                  <w:rPr>
                    <w:rFonts w:hint="eastAsia"/>
                  </w:rPr>
                  <w:t>、</w:t>
                </w:r>
              </w:ins>
              <w:ins w:id="1140" w:author="zhaoxw" w:date="2015-04-24T12:33:00Z">
                <w:r w:rsidDel="00140546">
                  <w:rPr>
                    <w:rFonts w:hint="eastAsia"/>
                  </w:rPr>
                  <w:t>重定向到</w:t>
                </w:r>
              </w:ins>
              <w:ins w:id="1141" w:author="zhaoxw" w:date="2015-04-24T12:32:00Z">
                <w:r w:rsidDel="00140546">
                  <w:rPr>
                    <w:rFonts w:hint="eastAsia"/>
                  </w:rPr>
                  <w:t>GERAN</w:t>
                </w:r>
                <w:r w:rsidDel="00140546">
                  <w:rPr>
                    <w:rFonts w:hint="eastAsia"/>
                  </w:rPr>
                  <w:t>优先</w:t>
                </w:r>
              </w:ins>
            </w:moveFrom>
          </w:p>
          <w:p w:rsidR="002D0312" w:rsidRPr="00EC0116" w:rsidRDefault="002D0312" w:rsidP="002D0312">
            <w:pPr>
              <w:pStyle w:val="af0"/>
              <w:spacing w:after="156"/>
              <w:jc w:val="left"/>
              <w:rPr>
                <w:ins w:id="1142" w:author="zhaoxw" w:date="2015-04-20T16:45:00Z"/>
              </w:rPr>
            </w:pPr>
            <w:moveFrom w:id="1143" w:author="suntingting" w:date="2015-06-04T10:08:00Z">
              <w:ins w:id="1144" w:author="zhaoxw" w:date="2015-04-24T12:36:00Z">
                <w:r w:rsidDel="00140546">
                  <w:rPr>
                    <w:rFonts w:hint="eastAsia"/>
                  </w:rPr>
                  <w:t>4</w:t>
                </w:r>
                <w:r w:rsidDel="00140546">
                  <w:rPr>
                    <w:rFonts w:hint="eastAsia"/>
                  </w:rPr>
                  <w:t>、</w:t>
                </w:r>
              </w:ins>
              <w:ins w:id="1145" w:author="zhaoxw" w:date="2015-04-27T09:56:00Z">
                <w:r w:rsidR="00D3370E" w:rsidDel="00140546">
                  <w:rPr>
                    <w:rFonts w:hint="eastAsia"/>
                  </w:rPr>
                  <w:t>重定向到</w:t>
                </w:r>
                <w:r w:rsidR="00D3370E" w:rsidDel="00140546">
                  <w:rPr>
                    <w:rFonts w:hint="eastAsia"/>
                  </w:rPr>
                  <w:t>UTRAN FDD</w:t>
                </w:r>
                <w:r w:rsidR="00D3370E" w:rsidDel="00140546">
                  <w:rPr>
                    <w:rFonts w:hint="eastAsia"/>
                  </w:rPr>
                  <w:t>优先</w:t>
                </w:r>
              </w:ins>
            </w:moveFrom>
            <w:moveFromRangeEnd w:id="1137"/>
          </w:p>
        </w:tc>
      </w:tr>
      <w:tr w:rsidR="006D478B" w:rsidRPr="002D0312" w:rsidTr="00AD3DB8">
        <w:trPr>
          <w:trHeight w:val="788"/>
        </w:trPr>
        <w:tc>
          <w:tcPr>
            <w:tcW w:w="1079" w:type="dxa"/>
          </w:tcPr>
          <w:p w:rsidR="006D478B" w:rsidRPr="00E15619" w:rsidRDefault="006D478B" w:rsidP="006D478B">
            <w:pPr>
              <w:pStyle w:val="af0"/>
              <w:spacing w:after="156"/>
              <w:rPr>
                <w:color w:val="C00000"/>
              </w:rPr>
            </w:pPr>
            <w:r w:rsidRPr="00046992">
              <w:lastRenderedPageBreak/>
              <w:t>redirected</w:t>
            </w:r>
            <w:ins w:id="1146" w:author="thomas" w:date="2015-05-15T22:19:00Z">
              <w:r w:rsidR="009F4D2A">
                <w:rPr>
                  <w:rFonts w:hint="eastAsia"/>
                </w:rPr>
                <w:t>Carrier</w:t>
              </w:r>
            </w:ins>
            <w:del w:id="1147" w:author="thomas" w:date="2015-05-15T22:19:00Z">
              <w:r w:rsidDel="009F4D2A">
                <w:rPr>
                  <w:rFonts w:hint="eastAsia"/>
                </w:rPr>
                <w:delText>cell</w:delText>
              </w:r>
            </w:del>
            <w:del w:id="1148" w:author="suntingting" w:date="2015-05-13T15:00:00Z">
              <w:r w:rsidDel="00EF4341">
                <w:rPr>
                  <w:rFonts w:hint="eastAsia"/>
                </w:rPr>
                <w:delText>1</w:delText>
              </w:r>
            </w:del>
          </w:p>
        </w:tc>
        <w:tc>
          <w:tcPr>
            <w:tcW w:w="1156" w:type="dxa"/>
            <w:tcBorders>
              <w:bottom w:val="single" w:sz="4" w:space="0" w:color="auto"/>
            </w:tcBorders>
          </w:tcPr>
          <w:p w:rsidR="006D478B" w:rsidRPr="00046992" w:rsidRDefault="006D478B" w:rsidP="006D478B">
            <w:pPr>
              <w:pStyle w:val="af0"/>
              <w:spacing w:after="156"/>
              <w:rPr>
                <w:i/>
                <w:noProof/>
              </w:rPr>
            </w:pPr>
            <w:r w:rsidRPr="00922C6D"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库外</w:t>
            </w:r>
            <w:r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用户重定向载波信息</w:t>
            </w:r>
            <w:r w:rsidR="00D3370E"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（</w:t>
            </w:r>
            <w:r w:rsidR="00D3370E" w:rsidRPr="00E23239">
              <w:rPr>
                <w:rFonts w:hint="eastAsia"/>
              </w:rPr>
              <w:t>EARFCN</w:t>
            </w:r>
            <w:r w:rsidR="00D3370E"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）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6D478B" w:rsidRDefault="006D478B" w:rsidP="006D478B">
            <w:pPr>
              <w:pStyle w:val="af0"/>
              <w:spacing w:after="156"/>
              <w:rPr>
                <w:snapToGrid w:val="0"/>
              </w:rPr>
            </w:pPr>
            <w:r>
              <w:rPr>
                <w:rFonts w:cs="Times New Roman"/>
                <w:color w:val="000000"/>
              </w:rPr>
              <w:t>0~65535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6D478B" w:rsidRDefault="006D478B">
            <w:pPr>
              <w:pStyle w:val="af0"/>
              <w:spacing w:after="156"/>
              <w:rPr>
                <w:rStyle w:val="af8"/>
              </w:rPr>
            </w:pP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D3370E" w:rsidRDefault="00D3370E" w:rsidP="00D3370E">
            <w:pPr>
              <w:pStyle w:val="af0"/>
              <w:spacing w:after="156"/>
              <w:jc w:val="left"/>
            </w:pPr>
            <w:r>
              <w:rPr>
                <w:rFonts w:hint="eastAsia"/>
              </w:rPr>
              <w:t>备注：库外用户通常重定向到</w:t>
            </w:r>
            <w:r>
              <w:rPr>
                <w:rFonts w:hint="eastAsia"/>
              </w:rPr>
              <w:t>E-UTRAN</w:t>
            </w:r>
          </w:p>
          <w:p w:rsidR="006D478B" w:rsidRPr="00D3370E" w:rsidRDefault="006D478B">
            <w:pPr>
              <w:pStyle w:val="af0"/>
              <w:spacing w:after="156"/>
              <w:jc w:val="left"/>
              <w:rPr>
                <w:rStyle w:val="af8"/>
              </w:rPr>
            </w:pPr>
          </w:p>
        </w:tc>
      </w:tr>
      <w:tr w:rsidR="002D7418" w:rsidRPr="002D0312" w:rsidTr="00AD3DB8">
        <w:trPr>
          <w:trHeight w:val="788"/>
        </w:trPr>
        <w:tc>
          <w:tcPr>
            <w:tcW w:w="1079" w:type="dxa"/>
          </w:tcPr>
          <w:p w:rsidR="002D7418" w:rsidRPr="00046992" w:rsidRDefault="005A0677" w:rsidP="002D7418">
            <w:pPr>
              <w:pStyle w:val="af0"/>
              <w:spacing w:after="156"/>
            </w:pPr>
            <w:ins w:id="1149" w:author="suntingting" w:date="2015-05-13T15:03:00Z">
              <w:r>
                <w:rPr>
                  <w:rFonts w:hint="eastAsia"/>
                </w:rPr>
                <w:t>Priority</w:t>
              </w:r>
            </w:ins>
          </w:p>
        </w:tc>
        <w:tc>
          <w:tcPr>
            <w:tcW w:w="1156" w:type="dxa"/>
            <w:tcBorders>
              <w:bottom w:val="single" w:sz="4" w:space="0" w:color="auto"/>
            </w:tcBorders>
          </w:tcPr>
          <w:p w:rsidR="002D7418" w:rsidRPr="00922C6D" w:rsidRDefault="002D7418" w:rsidP="002D7418">
            <w:pPr>
              <w:pStyle w:val="af0"/>
              <w:spacing w:after="156"/>
              <w:rPr>
                <w:rStyle w:val="af3"/>
                <w:b w:val="0"/>
                <w:bCs w:val="0"/>
                <w:i w:val="0"/>
                <w:iCs w:val="0"/>
                <w:color w:val="C00000"/>
              </w:rPr>
            </w:pPr>
            <w:r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库外用户</w:t>
            </w:r>
            <w:r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idle</w:t>
            </w:r>
            <w:r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下重选优先级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2D7418" w:rsidRDefault="002D7418" w:rsidP="002D7418">
            <w:pPr>
              <w:pStyle w:val="af0"/>
              <w:spacing w:after="156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0-</w:t>
            </w:r>
            <w:r>
              <w:rPr>
                <w:rFonts w:cs="Times New Roman"/>
                <w:color w:val="000000"/>
              </w:rPr>
              <w:t>7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2D7418" w:rsidRDefault="002D7418" w:rsidP="002D7418">
            <w:pPr>
              <w:pStyle w:val="af0"/>
              <w:spacing w:after="156"/>
              <w:rPr>
                <w:rStyle w:val="af8"/>
              </w:rPr>
            </w:pP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2D7418" w:rsidRDefault="001540F9" w:rsidP="00237BF6">
            <w:pPr>
              <w:pStyle w:val="af0"/>
              <w:spacing w:after="156"/>
              <w:jc w:val="left"/>
              <w:rPr>
                <w:rStyle w:val="af8"/>
              </w:rPr>
            </w:pPr>
            <w:r>
              <w:rPr>
                <w:rStyle w:val="af8"/>
              </w:rPr>
              <w:t>对载波设置</w:t>
            </w:r>
          </w:p>
        </w:tc>
      </w:tr>
      <w:tr w:rsidR="00922C6D" w:rsidRPr="00B27C01" w:rsidTr="00AD3DB8">
        <w:trPr>
          <w:ins w:id="1150" w:author="zhaoxw" w:date="2015-04-20T18:50:00Z"/>
          <w:trPrChange w:id="1151" w:author="zhaoxw" w:date="2015-04-27T09:55:00Z">
            <w:trPr>
              <w:wAfter w:w="2160" w:type="dxa"/>
            </w:trPr>
          </w:trPrChange>
        </w:trPr>
        <w:tc>
          <w:tcPr>
            <w:tcW w:w="1079" w:type="dxa"/>
            <w:tcPrChange w:id="1152" w:author="zhaoxw" w:date="2015-04-27T09:55:00Z">
              <w:tcPr>
                <w:tcW w:w="1079" w:type="dxa"/>
              </w:tcPr>
            </w:tcPrChange>
          </w:tcPr>
          <w:p w:rsidR="00922C6D" w:rsidRPr="000140DB" w:rsidRDefault="00922C6D" w:rsidP="00922C6D">
            <w:pPr>
              <w:pStyle w:val="af0"/>
              <w:spacing w:after="156"/>
              <w:rPr>
                <w:ins w:id="1153" w:author="zhaoxw" w:date="2015-04-24T12:39:00Z"/>
              </w:rPr>
            </w:pPr>
            <w:ins w:id="1154" w:author="zhaoxw" w:date="2015-04-24T12:39:00Z">
              <w:r w:rsidRPr="000140DB">
                <w:t>redirected</w:t>
              </w:r>
            </w:ins>
            <w:ins w:id="1155" w:author="zhaoxw" w:date="2015-04-24T13:49:00Z">
              <w:r>
                <w:rPr>
                  <w:rFonts w:hint="eastAsia"/>
                </w:rPr>
                <w:t>RAT</w:t>
              </w:r>
            </w:ins>
            <w:ins w:id="1156" w:author="zhaoxw" w:date="2015-04-24T12:39:00Z">
              <w:del w:id="1157" w:author="suntingting" w:date="2015-05-13T15:00:00Z">
                <w:r w:rsidDel="00EF4341">
                  <w:rPr>
                    <w:rFonts w:hint="eastAsia"/>
                  </w:rPr>
                  <w:delText>2</w:delText>
                </w:r>
              </w:del>
            </w:ins>
          </w:p>
          <w:p w:rsidR="00922C6D" w:rsidRPr="00E15619" w:rsidRDefault="00922C6D" w:rsidP="00922C6D">
            <w:pPr>
              <w:pStyle w:val="af0"/>
              <w:spacing w:after="156"/>
              <w:rPr>
                <w:ins w:id="1158" w:author="zhaoxw" w:date="2015-04-20T18:50:00Z"/>
                <w:color w:val="C00000"/>
              </w:rPr>
            </w:pPr>
          </w:p>
        </w:tc>
        <w:tc>
          <w:tcPr>
            <w:tcW w:w="1156" w:type="dxa"/>
            <w:tcPrChange w:id="1159" w:author="zhaoxw" w:date="2015-04-27T09:55:00Z">
              <w:tcPr>
                <w:tcW w:w="1208" w:type="dxa"/>
                <w:gridSpan w:val="2"/>
              </w:tcPr>
            </w:tcPrChange>
          </w:tcPr>
          <w:p w:rsidR="00922C6D" w:rsidRPr="00046992" w:rsidRDefault="00922C6D" w:rsidP="00922C6D">
            <w:pPr>
              <w:pStyle w:val="af0"/>
              <w:spacing w:after="156"/>
              <w:rPr>
                <w:ins w:id="1160" w:author="zhaoxw" w:date="2015-04-20T18:50:00Z"/>
                <w:i/>
                <w:noProof/>
              </w:rPr>
            </w:pPr>
            <w:ins w:id="1161" w:author="zhaoxw" w:date="2015-04-24T13:50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库内用户重定向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RAT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信息</w:t>
              </w:r>
            </w:ins>
          </w:p>
        </w:tc>
        <w:tc>
          <w:tcPr>
            <w:tcW w:w="1052" w:type="dxa"/>
            <w:tcPrChange w:id="1162" w:author="zhaoxw" w:date="2015-04-27T09:55:00Z">
              <w:tcPr>
                <w:tcW w:w="1000" w:type="dxa"/>
              </w:tcPr>
            </w:tcPrChange>
          </w:tcPr>
          <w:p w:rsidR="00922C6D" w:rsidRDefault="00922C6D" w:rsidP="00922C6D">
            <w:pPr>
              <w:pStyle w:val="af0"/>
              <w:spacing w:after="156"/>
              <w:rPr>
                <w:ins w:id="1163" w:author="zhaoxw" w:date="2015-04-24T13:27:00Z"/>
                <w:snapToGrid w:val="0"/>
              </w:rPr>
            </w:pPr>
            <w:ins w:id="1164" w:author="zhaoxw" w:date="2015-04-24T13:27:00Z">
              <w:r>
                <w:rPr>
                  <w:rFonts w:hint="eastAsia"/>
                  <w:snapToGrid w:val="0"/>
                </w:rPr>
                <w:t>1</w:t>
              </w:r>
              <w:r>
                <w:rPr>
                  <w:rFonts w:hint="eastAsia"/>
                  <w:snapToGrid w:val="0"/>
                </w:rPr>
                <w:t>、</w:t>
              </w:r>
              <w:r>
                <w:rPr>
                  <w:rFonts w:hint="eastAsia"/>
                  <w:snapToGrid w:val="0"/>
                </w:rPr>
                <w:t>2</w:t>
              </w:r>
              <w:r>
                <w:rPr>
                  <w:rFonts w:hint="eastAsia"/>
                  <w:snapToGrid w:val="0"/>
                </w:rPr>
                <w:t>、</w:t>
              </w:r>
              <w:r>
                <w:rPr>
                  <w:rFonts w:hint="eastAsia"/>
                  <w:snapToGrid w:val="0"/>
                </w:rPr>
                <w:t>3</w:t>
              </w:r>
              <w:r>
                <w:rPr>
                  <w:rFonts w:hint="eastAsia"/>
                  <w:snapToGrid w:val="0"/>
                </w:rPr>
                <w:t>、</w:t>
              </w:r>
              <w:r>
                <w:rPr>
                  <w:rFonts w:hint="eastAsia"/>
                  <w:snapToGrid w:val="0"/>
                </w:rPr>
                <w:t>4</w:t>
              </w:r>
            </w:ins>
          </w:p>
          <w:p w:rsidR="00922C6D" w:rsidRDefault="00922C6D" w:rsidP="00922C6D">
            <w:pPr>
              <w:pStyle w:val="af0"/>
              <w:spacing w:after="156"/>
              <w:rPr>
                <w:ins w:id="1165" w:author="zhaoxw" w:date="2015-04-20T18:50:00Z"/>
              </w:rPr>
            </w:pPr>
          </w:p>
        </w:tc>
        <w:tc>
          <w:tcPr>
            <w:tcW w:w="792" w:type="dxa"/>
            <w:tcPrChange w:id="1166" w:author="zhaoxw" w:date="2015-04-27T09:55:00Z">
              <w:tcPr>
                <w:tcW w:w="792" w:type="dxa"/>
              </w:tcPr>
            </w:tcPrChange>
          </w:tcPr>
          <w:p w:rsidR="00922C6D" w:rsidRDefault="00922C6D">
            <w:pPr>
              <w:pStyle w:val="af0"/>
              <w:spacing w:after="156"/>
              <w:rPr>
                <w:ins w:id="1167" w:author="zhaoxw" w:date="2015-04-20T18:50:00Z"/>
                <w:rStyle w:val="af8"/>
              </w:rPr>
            </w:pPr>
            <w:ins w:id="1168" w:author="zhaoxw" w:date="2015-04-24T13:27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3083" w:type="dxa"/>
            <w:tcPrChange w:id="1169" w:author="zhaoxw" w:date="2015-04-27T09:55:00Z">
              <w:tcPr>
                <w:tcW w:w="3083" w:type="dxa"/>
              </w:tcPr>
            </w:tcPrChange>
          </w:tcPr>
          <w:p w:rsidR="00922C6D" w:rsidRDefault="00922C6D">
            <w:pPr>
              <w:pStyle w:val="af0"/>
              <w:spacing w:after="156"/>
              <w:jc w:val="left"/>
              <w:rPr>
                <w:ins w:id="1170" w:author="zhaoxw" w:date="2015-04-24T13:27:00Z"/>
              </w:rPr>
            </w:pPr>
            <w:ins w:id="1171" w:author="zhaoxw" w:date="2015-04-24T13:27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、重定向到</w:t>
              </w:r>
              <w:r>
                <w:rPr>
                  <w:rFonts w:hint="eastAsia"/>
                </w:rPr>
                <w:t>E-UTRAN</w:t>
              </w:r>
              <w:r>
                <w:rPr>
                  <w:rFonts w:hint="eastAsia"/>
                </w:rPr>
                <w:t>优先</w:t>
              </w:r>
            </w:ins>
          </w:p>
          <w:p w:rsidR="00922C6D" w:rsidRDefault="00922C6D">
            <w:pPr>
              <w:pStyle w:val="af0"/>
              <w:spacing w:after="156"/>
              <w:jc w:val="left"/>
              <w:rPr>
                <w:ins w:id="1172" w:author="zhaoxw" w:date="2015-04-24T13:27:00Z"/>
              </w:rPr>
            </w:pPr>
            <w:ins w:id="1173" w:author="zhaoxw" w:date="2015-04-24T13:27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、重定向到</w:t>
              </w:r>
              <w:r>
                <w:rPr>
                  <w:rFonts w:hint="eastAsia"/>
                </w:rPr>
                <w:t>UTRAN TDD</w:t>
              </w:r>
              <w:r>
                <w:rPr>
                  <w:rFonts w:hint="eastAsia"/>
                </w:rPr>
                <w:t>优先</w:t>
              </w:r>
            </w:ins>
          </w:p>
          <w:p w:rsidR="00922C6D" w:rsidRDefault="00922C6D">
            <w:pPr>
              <w:pStyle w:val="af0"/>
              <w:spacing w:after="156"/>
              <w:jc w:val="left"/>
              <w:rPr>
                <w:ins w:id="1174" w:author="zhaoxw" w:date="2015-04-24T13:27:00Z"/>
              </w:rPr>
            </w:pPr>
            <w:ins w:id="1175" w:author="zhaoxw" w:date="2015-04-24T13:27:00Z"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、重定向到</w:t>
              </w:r>
              <w:r>
                <w:rPr>
                  <w:rFonts w:hint="eastAsia"/>
                </w:rPr>
                <w:t>GERAN</w:t>
              </w:r>
              <w:r>
                <w:rPr>
                  <w:rFonts w:hint="eastAsia"/>
                </w:rPr>
                <w:t>优先</w:t>
              </w:r>
            </w:ins>
          </w:p>
          <w:p w:rsidR="00922C6D" w:rsidRDefault="00922C6D">
            <w:pPr>
              <w:pStyle w:val="af0"/>
              <w:spacing w:after="156"/>
              <w:jc w:val="left"/>
              <w:rPr>
                <w:ins w:id="1176" w:author="zhaoxw" w:date="2015-04-20T18:50:00Z"/>
                <w:rStyle w:val="af8"/>
              </w:rPr>
            </w:pPr>
            <w:ins w:id="1177" w:author="zhaoxw" w:date="2015-04-24T13:27:00Z"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、</w:t>
              </w:r>
            </w:ins>
            <w:ins w:id="1178" w:author="zhaoxw" w:date="2015-04-27T10:01:00Z">
              <w:r w:rsidR="00D3370E">
                <w:rPr>
                  <w:rFonts w:hint="eastAsia"/>
                </w:rPr>
                <w:t>重定向到</w:t>
              </w:r>
              <w:r w:rsidR="00D3370E">
                <w:rPr>
                  <w:rFonts w:hint="eastAsia"/>
                </w:rPr>
                <w:t>UTRAN FDD</w:t>
              </w:r>
              <w:r w:rsidR="00D3370E">
                <w:rPr>
                  <w:rFonts w:hint="eastAsia"/>
                </w:rPr>
                <w:t>优先</w:t>
              </w:r>
            </w:ins>
          </w:p>
        </w:tc>
      </w:tr>
      <w:tr w:rsidR="00922C6D" w:rsidRPr="002D0312" w:rsidTr="00AD3DB8">
        <w:trPr>
          <w:trHeight w:val="788"/>
        </w:trPr>
        <w:tc>
          <w:tcPr>
            <w:tcW w:w="1079" w:type="dxa"/>
          </w:tcPr>
          <w:p w:rsidR="00922C6D" w:rsidRPr="00E15619" w:rsidRDefault="00922C6D" w:rsidP="00922C6D">
            <w:pPr>
              <w:pStyle w:val="af0"/>
              <w:spacing w:after="156"/>
              <w:rPr>
                <w:color w:val="C00000"/>
              </w:rPr>
            </w:pPr>
            <w:r w:rsidRPr="00046992">
              <w:t>Redirected</w:t>
            </w:r>
            <w:ins w:id="1179" w:author="thomas" w:date="2015-05-15T22:19:00Z">
              <w:r w:rsidR="009F4D2A">
                <w:rPr>
                  <w:rFonts w:hint="eastAsia"/>
                </w:rPr>
                <w:t>Carrier</w:t>
              </w:r>
            </w:ins>
            <w:del w:id="1180" w:author="thomas" w:date="2015-05-15T22:19:00Z">
              <w:r w:rsidDel="009F4D2A">
                <w:rPr>
                  <w:rFonts w:hint="eastAsia"/>
                </w:rPr>
                <w:delText>cell</w:delText>
              </w:r>
            </w:del>
            <w:del w:id="1181" w:author="suntingting" w:date="2015-05-13T15:00:00Z">
              <w:r w:rsidDel="00EF4341">
                <w:rPr>
                  <w:rFonts w:hint="eastAsia"/>
                </w:rPr>
                <w:delText>2</w:delText>
              </w:r>
            </w:del>
          </w:p>
        </w:tc>
        <w:tc>
          <w:tcPr>
            <w:tcW w:w="1156" w:type="dxa"/>
            <w:tcBorders>
              <w:bottom w:val="single" w:sz="4" w:space="0" w:color="auto"/>
            </w:tcBorders>
          </w:tcPr>
          <w:p w:rsidR="00922C6D" w:rsidRPr="00046992" w:rsidRDefault="00922C6D" w:rsidP="00922C6D">
            <w:pPr>
              <w:pStyle w:val="af0"/>
              <w:spacing w:after="156"/>
              <w:rPr>
                <w:i/>
                <w:noProof/>
              </w:rPr>
            </w:pPr>
            <w:r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库内用户重定向载波信息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922C6D" w:rsidRDefault="006D478B" w:rsidP="00922C6D">
            <w:pPr>
              <w:pStyle w:val="af0"/>
              <w:spacing w:after="156"/>
              <w:rPr>
                <w:snapToGrid w:val="0"/>
              </w:rPr>
            </w:pPr>
            <w:r>
              <w:rPr>
                <w:rFonts w:cs="Times New Roman"/>
                <w:color w:val="000000"/>
              </w:rPr>
              <w:t>0~65535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922C6D" w:rsidRDefault="00922C6D" w:rsidP="00922C6D">
            <w:pPr>
              <w:pStyle w:val="af0"/>
              <w:spacing w:after="156"/>
              <w:rPr>
                <w:rStyle w:val="af8"/>
              </w:rPr>
            </w:pP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922C6D" w:rsidRDefault="005473A6" w:rsidP="00922C6D">
            <w:pPr>
              <w:pStyle w:val="af0"/>
              <w:spacing w:after="156"/>
              <w:jc w:val="left"/>
              <w:rPr>
                <w:rStyle w:val="af8"/>
              </w:rPr>
            </w:pPr>
            <w:ins w:id="1182" w:author="bxr" w:date="2015-04-25T10:28:00Z">
              <w:r>
                <w:rPr>
                  <w:rStyle w:val="af8"/>
                </w:rPr>
                <w:t>Geran ARFC</w:t>
              </w:r>
              <w:r w:rsidR="00D442AF">
                <w:rPr>
                  <w:rStyle w:val="af8"/>
                </w:rPr>
                <w:t>N</w:t>
              </w:r>
            </w:ins>
          </w:p>
        </w:tc>
      </w:tr>
      <w:tr w:rsidR="00CF3A6E" w:rsidRPr="002D0312" w:rsidTr="00AD3DB8">
        <w:trPr>
          <w:trHeight w:val="788"/>
        </w:trPr>
        <w:tc>
          <w:tcPr>
            <w:tcW w:w="1079" w:type="dxa"/>
          </w:tcPr>
          <w:p w:rsidR="00CF3A6E" w:rsidRPr="00046992" w:rsidRDefault="005A0677" w:rsidP="00922C6D">
            <w:pPr>
              <w:pStyle w:val="af0"/>
              <w:spacing w:after="156"/>
            </w:pPr>
            <w:ins w:id="1183" w:author="suntingting" w:date="2015-05-13T15:03:00Z">
              <w:r>
                <w:rPr>
                  <w:rFonts w:hint="eastAsia"/>
                </w:rPr>
                <w:t>Priority</w:t>
              </w:r>
            </w:ins>
          </w:p>
        </w:tc>
        <w:tc>
          <w:tcPr>
            <w:tcW w:w="1156" w:type="dxa"/>
            <w:tcBorders>
              <w:bottom w:val="single" w:sz="4" w:space="0" w:color="auto"/>
            </w:tcBorders>
          </w:tcPr>
          <w:p w:rsidR="00CF3A6E" w:rsidRDefault="00CF3A6E" w:rsidP="00922C6D">
            <w:pPr>
              <w:pStyle w:val="af0"/>
              <w:spacing w:after="156"/>
              <w:rPr>
                <w:rStyle w:val="af3"/>
                <w:b w:val="0"/>
                <w:bCs w:val="0"/>
                <w:i w:val="0"/>
                <w:iCs w:val="0"/>
                <w:color w:val="C00000"/>
              </w:rPr>
            </w:pPr>
            <w:r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库内用户</w:t>
            </w:r>
            <w:r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idle</w:t>
            </w:r>
            <w:r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下重选优先级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CF3A6E" w:rsidRDefault="00CF3A6E" w:rsidP="00B94173">
            <w:pPr>
              <w:pStyle w:val="af0"/>
              <w:spacing w:after="156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0-</w:t>
            </w:r>
            <w:r w:rsidR="00B94173">
              <w:rPr>
                <w:rFonts w:cs="Times New Roman"/>
                <w:color w:val="000000"/>
              </w:rPr>
              <w:t>7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CF3A6E" w:rsidRDefault="00B94173" w:rsidP="00922C6D">
            <w:pPr>
              <w:pStyle w:val="af0"/>
              <w:spacing w:after="156"/>
              <w:rPr>
                <w:rStyle w:val="af8"/>
              </w:rPr>
            </w:pPr>
            <w:r>
              <w:rPr>
                <w:rStyle w:val="af8"/>
              </w:rPr>
              <w:t>7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CF3A6E" w:rsidRDefault="00CF3A6E" w:rsidP="00922C6D">
            <w:pPr>
              <w:pStyle w:val="af0"/>
              <w:spacing w:after="156"/>
              <w:jc w:val="left"/>
              <w:rPr>
                <w:rStyle w:val="af8"/>
              </w:rPr>
            </w:pPr>
            <w:r>
              <w:rPr>
                <w:rStyle w:val="af8"/>
              </w:rPr>
              <w:t>将</w:t>
            </w:r>
            <w:r>
              <w:rPr>
                <w:rStyle w:val="af8"/>
              </w:rPr>
              <w:t>Geran</w:t>
            </w:r>
            <w:r>
              <w:rPr>
                <w:rStyle w:val="af8"/>
              </w:rPr>
              <w:t>设为最高优先级</w:t>
            </w:r>
            <w:r w:rsidR="00851BE2">
              <w:rPr>
                <w:rStyle w:val="af8"/>
                <w:rFonts w:hint="eastAsia"/>
              </w:rPr>
              <w:t>，</w:t>
            </w:r>
            <w:r w:rsidR="00851BE2">
              <w:rPr>
                <w:rStyle w:val="af8"/>
              </w:rPr>
              <w:t>V9e0</w:t>
            </w:r>
          </w:p>
        </w:tc>
      </w:tr>
      <w:tr w:rsidR="00922C6D" w:rsidRPr="002D0312" w:rsidTr="00AD3DB8">
        <w:trPr>
          <w:trHeight w:val="1073"/>
        </w:trPr>
        <w:tc>
          <w:tcPr>
            <w:tcW w:w="1079" w:type="dxa"/>
          </w:tcPr>
          <w:p w:rsidR="00922C6D" w:rsidRPr="00046992" w:rsidRDefault="005A0677">
            <w:pPr>
              <w:pStyle w:val="af0"/>
              <w:spacing w:after="156"/>
            </w:pPr>
            <w:ins w:id="1184" w:author="suntingting" w:date="2015-05-13T15:03:00Z">
              <w:r>
                <w:rPr>
                  <w:rFonts w:hint="eastAsia"/>
                </w:rPr>
                <w:t>redirectedCell</w:t>
              </w:r>
            </w:ins>
          </w:p>
        </w:tc>
        <w:tc>
          <w:tcPr>
            <w:tcW w:w="1156" w:type="dxa"/>
            <w:tcBorders>
              <w:top w:val="single" w:sz="4" w:space="0" w:color="auto"/>
              <w:bottom w:val="single" w:sz="4" w:space="0" w:color="auto"/>
            </w:tcBorders>
          </w:tcPr>
          <w:p w:rsidR="00922C6D" w:rsidRPr="00046992" w:rsidRDefault="00922C6D">
            <w:pPr>
              <w:pStyle w:val="af0"/>
              <w:spacing w:after="156"/>
              <w:rPr>
                <w:i/>
                <w:noProof/>
              </w:rPr>
            </w:pPr>
            <w:r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库内用户重定向小区信息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</w:tcPr>
          <w:p w:rsidR="00922C6D" w:rsidRDefault="006D478B">
            <w:pPr>
              <w:pStyle w:val="af0"/>
              <w:spacing w:after="156"/>
              <w:rPr>
                <w:rFonts w:cs="Times New Roman"/>
                <w:color w:val="000000"/>
                <w:sz w:val="18"/>
                <w:szCs w:val="18"/>
              </w:rPr>
            </w:pPr>
            <w:del w:id="1185" w:author="bxr" w:date="2015-04-25T10:31:00Z">
              <w:r w:rsidDel="00651AA1">
                <w:rPr>
                  <w:rFonts w:cs="Times New Roman"/>
                  <w:color w:val="000000"/>
                  <w:sz w:val="18"/>
                  <w:szCs w:val="18"/>
                </w:rPr>
                <w:delText>0-503</w:delText>
              </w:r>
            </w:del>
          </w:p>
          <w:p w:rsidR="00D3370E" w:rsidRPr="00046992" w:rsidRDefault="00D3370E">
            <w:pPr>
              <w:pStyle w:val="af0"/>
              <w:spacing w:after="156"/>
            </w:pPr>
            <w:r>
              <w:rPr>
                <w:rFonts w:cs="Times New Roman" w:hint="eastAsia"/>
                <w:color w:val="000000"/>
              </w:rPr>
              <w:t>0-63</w:t>
            </w: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922C6D" w:rsidRDefault="00922C6D">
            <w:pPr>
              <w:pStyle w:val="af0"/>
              <w:spacing w:after="156"/>
              <w:rPr>
                <w:rStyle w:val="af8"/>
              </w:rPr>
            </w:pP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D3370E" w:rsidRDefault="00D3370E" w:rsidP="00C11F97">
            <w:pPr>
              <w:pStyle w:val="PL"/>
              <w:shd w:val="clear" w:color="auto" w:fill="E6E6E6"/>
              <w:spacing w:before="156" w:after="156"/>
              <w:ind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BSIC</w:t>
            </w:r>
            <w:r w:rsidR="00B3736E">
              <w:t>包括</w:t>
            </w:r>
            <w:r w:rsidR="00B3736E">
              <w:t>NCC</w:t>
            </w:r>
            <w:r w:rsidR="00B3736E">
              <w:t>和</w:t>
            </w:r>
            <w:r w:rsidR="00B3736E">
              <w:t>B</w:t>
            </w:r>
            <w:r w:rsidR="00B3736E">
              <w:rPr>
                <w:rFonts w:hint="eastAsia"/>
                <w:lang w:eastAsia="zh-CN"/>
              </w:rPr>
              <w:t>C</w:t>
            </w:r>
          </w:p>
          <w:p w:rsidR="00C11F97" w:rsidRPr="00046992" w:rsidDel="00B3736E" w:rsidRDefault="00C11F97" w:rsidP="00C11F97">
            <w:pPr>
              <w:pStyle w:val="PL"/>
              <w:shd w:val="clear" w:color="auto" w:fill="E6E6E6"/>
              <w:spacing w:before="156" w:after="156"/>
              <w:ind w:firstLine="480"/>
              <w:rPr>
                <w:ins w:id="1186" w:author="bxr" w:date="2015-04-25T10:30:00Z"/>
                <w:del w:id="1187" w:author="zhaoxw" w:date="2015-04-27T10:16:00Z"/>
              </w:rPr>
            </w:pPr>
            <w:ins w:id="1188" w:author="bxr" w:date="2015-04-25T10:30:00Z">
              <w:del w:id="1189" w:author="zhaoxw" w:date="2015-04-27T10:16:00Z">
                <w:r w:rsidRPr="00046992" w:rsidDel="00B3736E">
                  <w:delText>PhysCellIdGERAN ::=</w:delText>
                </w:r>
                <w:r w:rsidRPr="00046992" w:rsidDel="00B3736E">
                  <w:tab/>
                </w:r>
                <w:r w:rsidRPr="00046992" w:rsidDel="00B3736E">
                  <w:tab/>
                </w:r>
                <w:r w:rsidRPr="00046992" w:rsidDel="00B3736E">
                  <w:tab/>
                </w:r>
                <w:r w:rsidRPr="00046992" w:rsidDel="00B3736E">
                  <w:tab/>
                  <w:delText>SEQUENCE {</w:delText>
                </w:r>
              </w:del>
            </w:ins>
          </w:p>
          <w:p w:rsidR="00C11F97" w:rsidRPr="00046992" w:rsidDel="00B3736E" w:rsidRDefault="00C11F97" w:rsidP="00C11F97">
            <w:pPr>
              <w:pStyle w:val="PL"/>
              <w:shd w:val="clear" w:color="auto" w:fill="E6E6E6"/>
              <w:spacing w:before="156" w:after="156"/>
              <w:ind w:firstLine="480"/>
              <w:rPr>
                <w:ins w:id="1190" w:author="bxr" w:date="2015-04-25T10:30:00Z"/>
                <w:del w:id="1191" w:author="zhaoxw" w:date="2015-04-27T10:16:00Z"/>
              </w:rPr>
            </w:pPr>
            <w:ins w:id="1192" w:author="bxr" w:date="2015-04-25T10:30:00Z">
              <w:del w:id="1193" w:author="zhaoxw" w:date="2015-04-27T10:16:00Z">
                <w:r w:rsidRPr="00046992" w:rsidDel="00B3736E">
                  <w:tab/>
                  <w:delText>networkColourCode</w:delText>
                </w:r>
                <w:r w:rsidRPr="00046992" w:rsidDel="00B3736E">
                  <w:tab/>
                </w:r>
                <w:r w:rsidRPr="00046992" w:rsidDel="00B3736E">
                  <w:tab/>
                </w:r>
                <w:r w:rsidRPr="00046992" w:rsidDel="00B3736E">
                  <w:tab/>
                </w:r>
                <w:r w:rsidRPr="00046992" w:rsidDel="00B3736E">
                  <w:tab/>
                </w:r>
                <w:r w:rsidRPr="00046992" w:rsidDel="00B3736E">
                  <w:tab/>
                  <w:delText>BIT STRING (SIZE (3)),</w:delText>
                </w:r>
              </w:del>
            </w:ins>
          </w:p>
          <w:p w:rsidR="00C11F97" w:rsidRPr="00046992" w:rsidDel="00B3736E" w:rsidRDefault="00C11F97" w:rsidP="00C11F97">
            <w:pPr>
              <w:pStyle w:val="PL"/>
              <w:shd w:val="clear" w:color="auto" w:fill="E6E6E6"/>
              <w:spacing w:before="156" w:after="156"/>
              <w:ind w:firstLine="480"/>
              <w:rPr>
                <w:ins w:id="1194" w:author="bxr" w:date="2015-04-25T10:30:00Z"/>
                <w:del w:id="1195" w:author="zhaoxw" w:date="2015-04-27T10:16:00Z"/>
              </w:rPr>
            </w:pPr>
            <w:ins w:id="1196" w:author="bxr" w:date="2015-04-25T10:30:00Z">
              <w:del w:id="1197" w:author="zhaoxw" w:date="2015-04-27T10:16:00Z">
                <w:r w:rsidRPr="00046992" w:rsidDel="00B3736E">
                  <w:tab/>
                  <w:delText>baseStationColourCode</w:delText>
                </w:r>
                <w:r w:rsidRPr="00046992" w:rsidDel="00B3736E">
                  <w:tab/>
                </w:r>
                <w:r w:rsidRPr="00046992" w:rsidDel="00B3736E">
                  <w:tab/>
                </w:r>
                <w:r w:rsidRPr="00046992" w:rsidDel="00B3736E">
                  <w:tab/>
                </w:r>
                <w:r w:rsidRPr="00046992" w:rsidDel="00B3736E">
                  <w:tab/>
                  <w:delText>BIT STRING (SIZE (3))</w:delText>
                </w:r>
              </w:del>
            </w:ins>
          </w:p>
          <w:p w:rsidR="00C11F97" w:rsidDel="00B3736E" w:rsidRDefault="00C11F97" w:rsidP="00C11F97">
            <w:pPr>
              <w:pStyle w:val="PL"/>
              <w:shd w:val="clear" w:color="auto" w:fill="E6E6E6"/>
              <w:spacing w:before="156" w:after="156"/>
              <w:ind w:firstLine="480"/>
              <w:rPr>
                <w:ins w:id="1198" w:author="bxr" w:date="2015-04-25T10:31:00Z"/>
                <w:del w:id="1199" w:author="zhaoxw" w:date="2015-04-27T10:16:00Z"/>
              </w:rPr>
            </w:pPr>
            <w:ins w:id="1200" w:author="bxr" w:date="2015-04-25T10:30:00Z">
              <w:del w:id="1201" w:author="zhaoxw" w:date="2015-04-27T10:16:00Z">
                <w:r w:rsidRPr="00046992" w:rsidDel="00B3736E">
                  <w:delText>}</w:delText>
                </w:r>
              </w:del>
            </w:ins>
          </w:p>
          <w:p w:rsidR="007C3D6C" w:rsidRPr="00046992" w:rsidDel="00B3736E" w:rsidRDefault="007C3D6C" w:rsidP="00C11F97">
            <w:pPr>
              <w:pStyle w:val="PL"/>
              <w:shd w:val="clear" w:color="auto" w:fill="E6E6E6"/>
              <w:spacing w:before="156" w:after="156"/>
              <w:ind w:firstLine="480"/>
              <w:rPr>
                <w:ins w:id="1202" w:author="bxr" w:date="2015-04-25T10:30:00Z"/>
                <w:del w:id="1203" w:author="zhaoxw" w:date="2015-04-27T10:16:00Z"/>
                <w:lang w:eastAsia="zh-CN"/>
              </w:rPr>
            </w:pPr>
            <w:ins w:id="1204" w:author="bxr" w:date="2015-04-25T10:31:00Z">
              <w:del w:id="1205" w:author="zhaoxw" w:date="2015-04-27T10:16:00Z">
                <w:r w:rsidDel="00B3736E">
                  <w:delText>包括</w:delText>
                </w:r>
                <w:r w:rsidDel="00B3736E">
                  <w:delText>NCC</w:delText>
                </w:r>
                <w:r w:rsidDel="00B3736E">
                  <w:delText>和</w:delText>
                </w:r>
                <w:r w:rsidDel="00B3736E">
                  <w:delText>B</w:delText>
                </w:r>
              </w:del>
              <w:del w:id="1206" w:author="zhaoxw" w:date="2015-04-27T10:02:00Z">
                <w:r w:rsidDel="00D3370E">
                  <w:delText>SIC</w:delText>
                </w:r>
              </w:del>
            </w:ins>
          </w:p>
          <w:p w:rsidR="00000000" w:rsidRDefault="005A6AF4">
            <w:pPr>
              <w:pStyle w:val="PL"/>
              <w:shd w:val="clear" w:color="auto" w:fill="E6E6E6"/>
              <w:spacing w:before="156" w:after="156"/>
              <w:ind w:firstLine="480"/>
              <w:rPr>
                <w:rStyle w:val="af8"/>
              </w:rPr>
              <w:pPrChange w:id="1207" w:author="zhaoxw" w:date="2015-04-27T10:16:00Z">
                <w:pPr>
                  <w:pStyle w:val="af0"/>
                  <w:spacing w:after="156"/>
                  <w:jc w:val="left"/>
                </w:pPr>
              </w:pPrChange>
            </w:pPr>
          </w:p>
        </w:tc>
      </w:tr>
    </w:tbl>
    <w:p w:rsidR="005644E3" w:rsidRDefault="00483485" w:rsidP="007D72D5">
      <w:pPr>
        <w:spacing w:before="156" w:after="156"/>
        <w:ind w:firstLine="480"/>
        <w:rPr>
          <w:ins w:id="1208" w:author="zhaoxw" w:date="2015-04-18T09:54:00Z"/>
          <w:color w:val="C00000"/>
        </w:rPr>
      </w:pPr>
      <w:r>
        <w:t>8</w:t>
      </w:r>
      <w:r w:rsidR="005644E3" w:rsidRPr="005644E3">
        <w:rPr>
          <w:rFonts w:hint="eastAsia"/>
          <w:color w:val="C00000"/>
        </w:rPr>
        <w:t>注：</w:t>
      </w:r>
      <w:r w:rsidR="00474EFB">
        <w:rPr>
          <w:rFonts w:hint="eastAsia"/>
          <w:color w:val="C00000"/>
        </w:rPr>
        <w:t>①</w:t>
      </w:r>
      <w:r w:rsidR="005644E3" w:rsidRPr="005644E3">
        <w:rPr>
          <w:rFonts w:hint="eastAsia"/>
          <w:color w:val="C00000"/>
        </w:rPr>
        <w:t>ECGI</w:t>
      </w:r>
      <w:r w:rsidR="005644E3" w:rsidRPr="005644E3">
        <w:rPr>
          <w:rFonts w:hint="eastAsia"/>
          <w:color w:val="C00000"/>
        </w:rPr>
        <w:t>发下去，打算怎么用？</w:t>
      </w:r>
    </w:p>
    <w:p w:rsidR="00826E8D" w:rsidRDefault="00826E8D" w:rsidP="005644E3">
      <w:pPr>
        <w:spacing w:before="156" w:after="156"/>
        <w:ind w:firstLine="480"/>
        <w:rPr>
          <w:color w:val="C00000"/>
        </w:rPr>
      </w:pPr>
      <w:ins w:id="1209" w:author="zhaoxw" w:date="2015-04-18T09:54:00Z">
        <w:r>
          <w:rPr>
            <w:rFonts w:hint="eastAsia"/>
            <w:color w:val="C00000"/>
          </w:rPr>
          <w:t>&gt;&gt;</w:t>
        </w:r>
        <w:r>
          <w:rPr>
            <w:rFonts w:hint="eastAsia"/>
            <w:color w:val="C00000"/>
          </w:rPr>
          <w:t>先</w:t>
        </w:r>
      </w:ins>
      <w:ins w:id="1210" w:author="zhaoxw" w:date="2015-04-18T09:55:00Z">
        <w:r>
          <w:rPr>
            <w:rFonts w:hint="eastAsia"/>
            <w:color w:val="C00000"/>
          </w:rPr>
          <w:t>保留，配置下去</w:t>
        </w:r>
      </w:ins>
      <w:ins w:id="1211" w:author="zhaoxw" w:date="2015-04-20T15:03:00Z">
        <w:r w:rsidR="003B5E99">
          <w:rPr>
            <w:rFonts w:hint="eastAsia"/>
            <w:color w:val="C00000"/>
          </w:rPr>
          <w:t>，在系统消息中进行广播</w:t>
        </w:r>
      </w:ins>
    </w:p>
    <w:p w:rsidR="00474EFB" w:rsidRDefault="00474EFB" w:rsidP="005644E3">
      <w:pPr>
        <w:spacing w:before="156" w:after="156"/>
        <w:ind w:firstLine="480"/>
        <w:rPr>
          <w:ins w:id="1212" w:author="zhaoxw" w:date="2015-04-18T09:55:00Z"/>
          <w:color w:val="C00000"/>
        </w:rPr>
      </w:pPr>
      <w:r>
        <w:rPr>
          <w:rFonts w:hint="eastAsia"/>
          <w:color w:val="C00000"/>
        </w:rPr>
        <w:t>②</w:t>
      </w:r>
      <w:r>
        <w:rPr>
          <w:rFonts w:hint="eastAsia"/>
          <w:color w:val="C00000"/>
        </w:rPr>
        <w:t xml:space="preserve"> TAU</w:t>
      </w:r>
      <w:r>
        <w:rPr>
          <w:rFonts w:hint="eastAsia"/>
          <w:color w:val="C00000"/>
        </w:rPr>
        <w:t>更新周期打算怎么生效？照正常流程是要有带完保的</w:t>
      </w:r>
      <w:r>
        <w:rPr>
          <w:rFonts w:hint="eastAsia"/>
          <w:color w:val="C00000"/>
        </w:rPr>
        <w:t>TAU/ATTACH ACCEPT</w:t>
      </w:r>
      <w:r>
        <w:rPr>
          <w:rFonts w:hint="eastAsia"/>
          <w:color w:val="C00000"/>
        </w:rPr>
        <w:t>带下去这个值</w:t>
      </w:r>
      <w:r w:rsidR="007A3389">
        <w:rPr>
          <w:rFonts w:hint="eastAsia"/>
          <w:color w:val="C00000"/>
        </w:rPr>
        <w:t>。</w:t>
      </w:r>
      <w:r w:rsidR="008602BB">
        <w:rPr>
          <w:rFonts w:hint="eastAsia"/>
          <w:color w:val="C00000"/>
        </w:rPr>
        <w:t>现在不带正确的完保</w:t>
      </w:r>
      <w:r w:rsidR="008602BB">
        <w:rPr>
          <w:rFonts w:hint="eastAsia"/>
          <w:color w:val="C00000"/>
        </w:rPr>
        <w:t>MAC</w:t>
      </w:r>
      <w:r w:rsidR="008602BB">
        <w:rPr>
          <w:rFonts w:hint="eastAsia"/>
          <w:color w:val="C00000"/>
        </w:rPr>
        <w:t>，</w:t>
      </w:r>
      <w:r w:rsidR="008602BB">
        <w:rPr>
          <w:rFonts w:hint="eastAsia"/>
          <w:color w:val="C00000"/>
        </w:rPr>
        <w:t>UE</w:t>
      </w:r>
      <w:r w:rsidR="008602BB">
        <w:rPr>
          <w:rFonts w:hint="eastAsia"/>
          <w:color w:val="C00000"/>
        </w:rPr>
        <w:t>不会接受该消息</w:t>
      </w:r>
      <w:r w:rsidR="00F61EE0">
        <w:rPr>
          <w:rFonts w:hint="eastAsia"/>
          <w:color w:val="C00000"/>
        </w:rPr>
        <w:t>设定</w:t>
      </w:r>
      <w:r w:rsidR="008602BB">
        <w:rPr>
          <w:rFonts w:hint="eastAsia"/>
          <w:color w:val="C00000"/>
        </w:rPr>
        <w:t>的值。</w:t>
      </w:r>
    </w:p>
    <w:p w:rsidR="00826E8D" w:rsidRDefault="00826E8D" w:rsidP="00826E8D">
      <w:pPr>
        <w:spacing w:before="156" w:after="156"/>
        <w:ind w:firstLine="480"/>
        <w:rPr>
          <w:ins w:id="1213" w:author="suntingting" w:date="2015-05-16T16:02:00Z"/>
          <w:color w:val="C00000"/>
        </w:rPr>
      </w:pPr>
      <w:ins w:id="1214" w:author="zhaoxw" w:date="2015-04-18T09:55:00Z">
        <w:r>
          <w:rPr>
            <w:rFonts w:hint="eastAsia"/>
            <w:color w:val="C00000"/>
          </w:rPr>
          <w:t>&gt;&gt;</w:t>
        </w:r>
      </w:ins>
      <w:ins w:id="1215" w:author="zhaoxw" w:date="2015-04-27T10:17:00Z">
        <w:r w:rsidR="00B3736E">
          <w:rPr>
            <w:rFonts w:hint="eastAsia"/>
            <w:color w:val="C00000"/>
          </w:rPr>
          <w:t>该更新周期是基站设备自动更新</w:t>
        </w:r>
        <w:r w:rsidR="00B3736E">
          <w:rPr>
            <w:rFonts w:hint="eastAsia"/>
            <w:color w:val="C00000"/>
          </w:rPr>
          <w:t>TAI</w:t>
        </w:r>
        <w:r w:rsidR="00B3736E">
          <w:rPr>
            <w:rFonts w:hint="eastAsia"/>
            <w:color w:val="C00000"/>
          </w:rPr>
          <w:t>的周期</w:t>
        </w:r>
      </w:ins>
    </w:p>
    <w:p w:rsidR="002552D0" w:rsidRDefault="002552D0" w:rsidP="00826E8D">
      <w:pPr>
        <w:spacing w:before="156" w:after="156"/>
        <w:ind w:firstLine="480"/>
        <w:rPr>
          <w:ins w:id="1216" w:author="zhaoxw" w:date="2015-05-18T09:54:00Z"/>
          <w:color w:val="C00000"/>
        </w:rPr>
      </w:pPr>
      <w:ins w:id="1217" w:author="suntingting" w:date="2015-05-16T16:02:00Z">
        <w:r w:rsidRPr="002552D0">
          <w:rPr>
            <w:rFonts w:hint="eastAsia"/>
            <w:color w:val="C00000"/>
          </w:rPr>
          <w:t>自动更新是否需要一个</w:t>
        </w:r>
        <w:r w:rsidRPr="002552D0">
          <w:rPr>
            <w:rFonts w:hint="eastAsia"/>
            <w:color w:val="C00000"/>
          </w:rPr>
          <w:t>TAI</w:t>
        </w:r>
        <w:r w:rsidRPr="002552D0">
          <w:rPr>
            <w:rFonts w:hint="eastAsia"/>
            <w:color w:val="C00000"/>
          </w:rPr>
          <w:t>列表？自动循环更新？</w:t>
        </w:r>
      </w:ins>
    </w:p>
    <w:p w:rsidR="00215DCD" w:rsidRDefault="00215DCD" w:rsidP="00826E8D">
      <w:pPr>
        <w:spacing w:before="156" w:after="156"/>
        <w:ind w:firstLine="480"/>
        <w:rPr>
          <w:ins w:id="1218" w:author="zhaoxw" w:date="2015-04-18T09:55:00Z"/>
          <w:color w:val="C00000"/>
        </w:rPr>
      </w:pPr>
      <w:ins w:id="1219" w:author="zhaoxw" w:date="2015-05-18T09:54:00Z">
        <w:r>
          <w:rPr>
            <w:rFonts w:hint="eastAsia"/>
            <w:color w:val="C00000"/>
          </w:rPr>
          <w:t>&gt;&gt;</w:t>
        </w:r>
      </w:ins>
      <w:ins w:id="1220" w:author="zhaoxw" w:date="2015-05-18T09:55:00Z">
        <w:r>
          <w:rPr>
            <w:rFonts w:hint="eastAsia"/>
            <w:color w:val="C00000"/>
          </w:rPr>
          <w:t>为方便用户操作，在界面人工手动配置时只要配置一个</w:t>
        </w:r>
        <w:r>
          <w:rPr>
            <w:rFonts w:hint="eastAsia"/>
            <w:color w:val="C00000"/>
          </w:rPr>
          <w:t>TAI</w:t>
        </w:r>
        <w:r>
          <w:rPr>
            <w:rFonts w:hint="eastAsia"/>
            <w:color w:val="C00000"/>
          </w:rPr>
          <w:t>即可。但为了</w:t>
        </w:r>
      </w:ins>
      <w:ins w:id="1221" w:author="zhaoxw" w:date="2015-05-18T09:56:00Z">
        <w:r>
          <w:rPr>
            <w:rFonts w:hint="eastAsia"/>
            <w:color w:val="C00000"/>
          </w:rPr>
          <w:t>实时刷新，我们在后台会配置一个</w:t>
        </w:r>
        <w:r>
          <w:rPr>
            <w:rFonts w:hint="eastAsia"/>
            <w:color w:val="C00000"/>
          </w:rPr>
          <w:t>TAI</w:t>
        </w:r>
        <w:r>
          <w:rPr>
            <w:rFonts w:hint="eastAsia"/>
            <w:color w:val="C00000"/>
          </w:rPr>
          <w:t>文件，这个会下载到</w:t>
        </w:r>
      </w:ins>
      <w:ins w:id="1222" w:author="zhaoxw" w:date="2015-05-18T10:00:00Z">
        <w:r w:rsidR="0090475F">
          <w:rPr>
            <w:rFonts w:hint="eastAsia"/>
            <w:color w:val="C00000"/>
          </w:rPr>
          <w:t>板卡上，周期的变更并发送</w:t>
        </w:r>
      </w:ins>
      <w:ins w:id="1223" w:author="zhaoxw" w:date="2015-05-18T10:01:00Z">
        <w:r w:rsidR="0090475F">
          <w:rPr>
            <w:rFonts w:hint="eastAsia"/>
            <w:color w:val="C00000"/>
          </w:rPr>
          <w:t>广播</w:t>
        </w:r>
      </w:ins>
      <w:ins w:id="1224" w:author="zhaoxw" w:date="2015-05-18T10:12:00Z">
        <w:r w:rsidR="00AC74E0">
          <w:rPr>
            <w:rFonts w:hint="eastAsia"/>
            <w:color w:val="C00000"/>
          </w:rPr>
          <w:t>。这个配置可以</w:t>
        </w:r>
      </w:ins>
      <w:ins w:id="1225" w:author="zhaoxw" w:date="2015-05-18T10:13:00Z">
        <w:r w:rsidR="00AC74E0">
          <w:rPr>
            <w:rFonts w:hint="eastAsia"/>
            <w:color w:val="C00000"/>
          </w:rPr>
          <w:t>放在你们的配置文件或者重启一个配置文件。</w:t>
        </w:r>
      </w:ins>
    </w:p>
    <w:p w:rsidR="00826E8D" w:rsidRDefault="008C7276" w:rsidP="005644E3">
      <w:pPr>
        <w:spacing w:before="156" w:after="156"/>
        <w:ind w:firstLine="480"/>
        <w:rPr>
          <w:ins w:id="1226" w:author="zhaoxw" w:date="2015-05-14T09:43:00Z"/>
          <w:rStyle w:val="af3"/>
          <w:b w:val="0"/>
          <w:bCs w:val="0"/>
          <w:i w:val="0"/>
          <w:iCs w:val="0"/>
          <w:color w:val="C00000"/>
        </w:rPr>
      </w:pPr>
      <w:ins w:id="1227" w:author="suntingting" w:date="2015-05-13T09:41:00Z">
        <w:r>
          <w:rPr>
            <w:rFonts w:hint="eastAsia"/>
            <w:color w:val="C00000"/>
          </w:rPr>
          <w:t>③</w:t>
        </w:r>
        <w:r>
          <w:rPr>
            <w:rStyle w:val="af3"/>
            <w:rFonts w:hint="eastAsia"/>
            <w:b w:val="0"/>
            <w:bCs w:val="0"/>
            <w:i w:val="0"/>
            <w:iCs w:val="0"/>
            <w:color w:val="C00000"/>
          </w:rPr>
          <w:t>Identity request</w:t>
        </w:r>
        <w:r>
          <w:rPr>
            <w:rStyle w:val="af3"/>
            <w:rFonts w:hint="eastAsia"/>
            <w:b w:val="0"/>
            <w:bCs w:val="0"/>
            <w:i w:val="0"/>
            <w:iCs w:val="0"/>
            <w:color w:val="C00000"/>
          </w:rPr>
          <w:t>的次数是指</w:t>
        </w:r>
      </w:ins>
      <w:ins w:id="1228" w:author="suntingting" w:date="2015-05-13T09:42:00Z">
        <w:r>
          <w:rPr>
            <w:rStyle w:val="af3"/>
            <w:rFonts w:hint="eastAsia"/>
            <w:b w:val="0"/>
            <w:bCs w:val="0"/>
            <w:i w:val="0"/>
            <w:iCs w:val="0"/>
            <w:color w:val="C00000"/>
          </w:rPr>
          <w:t>同一段时间内请求多次么？</w:t>
        </w:r>
      </w:ins>
    </w:p>
    <w:p w:rsidR="00073EC2" w:rsidRDefault="00073EC2" w:rsidP="005644E3">
      <w:pPr>
        <w:spacing w:before="156" w:after="156"/>
        <w:ind w:firstLine="480"/>
        <w:rPr>
          <w:ins w:id="1229" w:author="suntingting" w:date="2015-05-16T16:02:00Z"/>
          <w:rStyle w:val="af3"/>
          <w:b w:val="0"/>
          <w:bCs w:val="0"/>
          <w:i w:val="0"/>
          <w:iCs w:val="0"/>
          <w:color w:val="C00000"/>
        </w:rPr>
      </w:pPr>
      <w:ins w:id="1230" w:author="zhaoxw" w:date="2015-05-14T09:43:00Z">
        <w:r>
          <w:rPr>
            <w:rStyle w:val="af3"/>
            <w:rFonts w:hint="eastAsia"/>
            <w:b w:val="0"/>
            <w:bCs w:val="0"/>
            <w:i w:val="0"/>
            <w:iCs w:val="0"/>
            <w:color w:val="C00000"/>
          </w:rPr>
          <w:lastRenderedPageBreak/>
          <w:t>&gt;&gt;</w:t>
        </w:r>
        <w:r>
          <w:rPr>
            <w:rStyle w:val="af3"/>
            <w:rFonts w:hint="eastAsia"/>
            <w:b w:val="0"/>
            <w:bCs w:val="0"/>
            <w:i w:val="0"/>
            <w:iCs w:val="0"/>
            <w:color w:val="C00000"/>
          </w:rPr>
          <w:t>是同一接入过程如</w:t>
        </w:r>
        <w:r>
          <w:rPr>
            <w:rStyle w:val="af3"/>
            <w:rFonts w:hint="eastAsia"/>
            <w:b w:val="0"/>
            <w:bCs w:val="0"/>
            <w:i w:val="0"/>
            <w:iCs w:val="0"/>
            <w:color w:val="C00000"/>
          </w:rPr>
          <w:t>TAU</w:t>
        </w:r>
        <w:r>
          <w:rPr>
            <w:rStyle w:val="af3"/>
            <w:rFonts w:hint="eastAsia"/>
            <w:b w:val="0"/>
            <w:bCs w:val="0"/>
            <w:i w:val="0"/>
            <w:iCs w:val="0"/>
            <w:color w:val="C00000"/>
          </w:rPr>
          <w:t>过程中</w:t>
        </w:r>
      </w:ins>
      <w:ins w:id="1231" w:author="zhaoxw" w:date="2015-05-14T09:44:00Z">
        <w:r>
          <w:rPr>
            <w:rStyle w:val="af3"/>
            <w:rFonts w:hint="eastAsia"/>
            <w:b w:val="0"/>
            <w:bCs w:val="0"/>
            <w:i w:val="0"/>
            <w:iCs w:val="0"/>
            <w:color w:val="C00000"/>
          </w:rPr>
          <w:t>Identity request</w:t>
        </w:r>
        <w:r>
          <w:rPr>
            <w:rStyle w:val="af3"/>
            <w:rFonts w:hint="eastAsia"/>
            <w:b w:val="0"/>
            <w:bCs w:val="0"/>
            <w:i w:val="0"/>
            <w:iCs w:val="0"/>
            <w:color w:val="C00000"/>
          </w:rPr>
          <w:t>的次数</w:t>
        </w:r>
      </w:ins>
    </w:p>
    <w:p w:rsidR="002552D0" w:rsidRDefault="002552D0" w:rsidP="002552D0">
      <w:pPr>
        <w:spacing w:before="156" w:after="156"/>
        <w:ind w:firstLine="480"/>
        <w:rPr>
          <w:ins w:id="1232" w:author="zhaoxw" w:date="2015-05-18T10:01:00Z"/>
          <w:color w:val="C00000"/>
        </w:rPr>
      </w:pPr>
      <w:ins w:id="1233" w:author="suntingting" w:date="2015-05-16T16:02:00Z">
        <w:r w:rsidRPr="002552D0">
          <w:rPr>
            <w:rFonts w:hint="eastAsia"/>
            <w:color w:val="C00000"/>
          </w:rPr>
          <w:t>，比如说对</w:t>
        </w:r>
        <w:r w:rsidRPr="002552D0">
          <w:rPr>
            <w:rFonts w:hint="eastAsia"/>
            <w:color w:val="C00000"/>
          </w:rPr>
          <w:t>IMSI</w:t>
        </w:r>
        <w:r w:rsidRPr="002552D0">
          <w:rPr>
            <w:rFonts w:hint="eastAsia"/>
            <w:color w:val="C00000"/>
          </w:rPr>
          <w:t>的请求次数，对</w:t>
        </w:r>
        <w:r w:rsidRPr="002552D0">
          <w:rPr>
            <w:rFonts w:hint="eastAsia"/>
            <w:color w:val="C00000"/>
          </w:rPr>
          <w:t>IMEI</w:t>
        </w:r>
        <w:r w:rsidRPr="002552D0">
          <w:rPr>
            <w:rFonts w:hint="eastAsia"/>
            <w:color w:val="C00000"/>
          </w:rPr>
          <w:t>的请求次数，这里是求和么？每次请求的间隔？？收到回复再请求？假设没收到回复，加个定时器？定时器要考虑和基站的</w:t>
        </w:r>
        <w:r w:rsidRPr="002552D0">
          <w:rPr>
            <w:rFonts w:hint="eastAsia"/>
            <w:color w:val="C00000"/>
          </w:rPr>
          <w:t>release</w:t>
        </w:r>
        <w:r w:rsidRPr="002552D0">
          <w:rPr>
            <w:rFonts w:hint="eastAsia"/>
            <w:color w:val="C00000"/>
          </w:rPr>
          <w:t>定时器不要冲突。</w:t>
        </w:r>
      </w:ins>
    </w:p>
    <w:p w:rsidR="0090475F" w:rsidRDefault="0090475F" w:rsidP="002552D0">
      <w:pPr>
        <w:spacing w:before="156" w:after="156"/>
        <w:ind w:firstLine="480"/>
        <w:rPr>
          <w:ins w:id="1234" w:author="zhaoxw" w:date="2015-05-18T10:02:00Z"/>
          <w:color w:val="C00000"/>
        </w:rPr>
      </w:pPr>
      <w:ins w:id="1235" w:author="zhaoxw" w:date="2015-05-18T10:01:00Z">
        <w:r>
          <w:rPr>
            <w:rFonts w:hint="eastAsia"/>
            <w:color w:val="C00000"/>
          </w:rPr>
          <w:t>&gt;&gt;</w:t>
        </w:r>
      </w:ins>
      <w:ins w:id="1236" w:author="zhaoxw" w:date="2015-05-18T10:02:00Z">
        <w:r>
          <w:rPr>
            <w:rFonts w:hint="eastAsia"/>
            <w:color w:val="C00000"/>
          </w:rPr>
          <w:t>只是对</w:t>
        </w:r>
        <w:r>
          <w:rPr>
            <w:rFonts w:hint="eastAsia"/>
            <w:color w:val="C00000"/>
          </w:rPr>
          <w:t>IMSI</w:t>
        </w:r>
        <w:r>
          <w:rPr>
            <w:rFonts w:hint="eastAsia"/>
            <w:color w:val="C00000"/>
          </w:rPr>
          <w:t>的请求次数。收到回复就请求。</w:t>
        </w:r>
      </w:ins>
    </w:p>
    <w:p w:rsidR="0090475F" w:rsidRDefault="0090475F" w:rsidP="002552D0">
      <w:pPr>
        <w:spacing w:before="156" w:after="156"/>
        <w:ind w:firstLine="480"/>
        <w:rPr>
          <w:ins w:id="1237" w:author="zhaoxw" w:date="2015-05-18T10:05:00Z"/>
          <w:color w:val="C00000"/>
        </w:rPr>
      </w:pPr>
      <w:ins w:id="1238" w:author="zhaoxw" w:date="2015-05-18T10:02:00Z">
        <w:r>
          <w:rPr>
            <w:rFonts w:hint="eastAsia"/>
            <w:color w:val="C00000"/>
          </w:rPr>
          <w:t>&gt;&gt;</w:t>
        </w:r>
        <w:r>
          <w:rPr>
            <w:rFonts w:hint="eastAsia"/>
            <w:color w:val="C00000"/>
          </w:rPr>
          <w:t>索要</w:t>
        </w:r>
      </w:ins>
      <w:ins w:id="1239" w:author="zhaoxw" w:date="2015-05-18T10:04:00Z">
        <w:r>
          <w:rPr>
            <w:rFonts w:hint="eastAsia"/>
            <w:color w:val="C00000"/>
          </w:rPr>
          <w:t>IMSI</w:t>
        </w:r>
        <w:r>
          <w:rPr>
            <w:rFonts w:hint="eastAsia"/>
            <w:color w:val="C00000"/>
          </w:rPr>
          <w:t>有</w:t>
        </w:r>
        <w:r>
          <w:rPr>
            <w:rFonts w:hint="eastAsia"/>
            <w:color w:val="C00000"/>
          </w:rPr>
          <w:t>UE</w:t>
        </w:r>
        <w:r>
          <w:rPr>
            <w:rFonts w:hint="eastAsia"/>
            <w:color w:val="C00000"/>
          </w:rPr>
          <w:t>不回复的情况吗？</w:t>
        </w:r>
      </w:ins>
    </w:p>
    <w:p w:rsidR="0090475F" w:rsidRPr="002552D0" w:rsidRDefault="0090475F" w:rsidP="002552D0">
      <w:pPr>
        <w:spacing w:before="156" w:after="156"/>
        <w:ind w:firstLine="480"/>
        <w:rPr>
          <w:ins w:id="1240" w:author="suntingting" w:date="2015-05-16T16:02:00Z"/>
          <w:color w:val="C00000"/>
        </w:rPr>
      </w:pPr>
      <w:ins w:id="1241" w:author="zhaoxw" w:date="2015-05-18T10:05:00Z">
        <w:r>
          <w:rPr>
            <w:rFonts w:hint="eastAsia"/>
            <w:color w:val="C00000"/>
          </w:rPr>
          <w:t>&gt;&gt;</w:t>
        </w:r>
        <w:r>
          <w:rPr>
            <w:rFonts w:hint="eastAsia"/>
            <w:color w:val="C00000"/>
          </w:rPr>
          <w:t>需要考虑基站</w:t>
        </w:r>
        <w:r w:rsidRPr="002552D0">
          <w:rPr>
            <w:rFonts w:hint="eastAsia"/>
            <w:color w:val="C00000"/>
          </w:rPr>
          <w:t>release</w:t>
        </w:r>
        <w:r>
          <w:rPr>
            <w:rFonts w:hint="eastAsia"/>
            <w:color w:val="C00000"/>
          </w:rPr>
          <w:t xml:space="preserve"> UE</w:t>
        </w:r>
        <w:r>
          <w:rPr>
            <w:rFonts w:hint="eastAsia"/>
            <w:color w:val="C00000"/>
          </w:rPr>
          <w:t>的时间</w:t>
        </w:r>
      </w:ins>
    </w:p>
    <w:p w:rsidR="002552D0" w:rsidRDefault="002552D0" w:rsidP="002552D0">
      <w:pPr>
        <w:spacing w:before="156" w:after="156"/>
        <w:ind w:firstLine="480"/>
        <w:rPr>
          <w:ins w:id="1242" w:author="zhaoxw" w:date="2015-05-18T10:05:00Z"/>
          <w:color w:val="C00000"/>
        </w:rPr>
      </w:pPr>
      <w:ins w:id="1243" w:author="suntingting" w:date="2015-05-16T16:02:00Z">
        <w:r w:rsidRPr="002552D0">
          <w:rPr>
            <w:rFonts w:hint="eastAsia"/>
            <w:color w:val="C00000"/>
          </w:rPr>
          <w:t>我们是根据</w:t>
        </w:r>
        <w:r w:rsidRPr="002552D0">
          <w:rPr>
            <w:rFonts w:hint="eastAsia"/>
            <w:color w:val="C00000"/>
          </w:rPr>
          <w:t>IMSI</w:t>
        </w:r>
        <w:r w:rsidRPr="002552D0">
          <w:rPr>
            <w:rFonts w:hint="eastAsia"/>
            <w:color w:val="C00000"/>
          </w:rPr>
          <w:t>区分</w:t>
        </w:r>
        <w:r w:rsidRPr="002552D0">
          <w:rPr>
            <w:rFonts w:hint="eastAsia"/>
            <w:color w:val="C00000"/>
          </w:rPr>
          <w:t>UE</w:t>
        </w:r>
        <w:r w:rsidRPr="002552D0">
          <w:rPr>
            <w:rFonts w:hint="eastAsia"/>
            <w:color w:val="C00000"/>
          </w:rPr>
          <w:t>是属于库内还是库外的吗？</w:t>
        </w:r>
      </w:ins>
    </w:p>
    <w:p w:rsidR="0090475F" w:rsidRPr="002552D0" w:rsidRDefault="0090475F" w:rsidP="002552D0">
      <w:pPr>
        <w:spacing w:before="156" w:after="156"/>
        <w:ind w:firstLine="480"/>
        <w:rPr>
          <w:ins w:id="1244" w:author="suntingting" w:date="2015-05-16T16:02:00Z"/>
          <w:color w:val="C00000"/>
        </w:rPr>
      </w:pPr>
      <w:ins w:id="1245" w:author="zhaoxw" w:date="2015-05-18T10:05:00Z">
        <w:r>
          <w:rPr>
            <w:rFonts w:hint="eastAsia"/>
            <w:color w:val="C00000"/>
          </w:rPr>
          <w:t>&gt;&gt;</w:t>
        </w:r>
        <w:r>
          <w:rPr>
            <w:rFonts w:hint="eastAsia"/>
            <w:color w:val="C00000"/>
          </w:rPr>
          <w:t>对的，对库内用户要多次索取。库外用户只要</w:t>
        </w:r>
        <w:r>
          <w:rPr>
            <w:rFonts w:hint="eastAsia"/>
            <w:color w:val="C00000"/>
          </w:rPr>
          <w:t>1</w:t>
        </w:r>
        <w:r>
          <w:rPr>
            <w:rFonts w:hint="eastAsia"/>
            <w:color w:val="C00000"/>
          </w:rPr>
          <w:t>次就够</w:t>
        </w:r>
      </w:ins>
      <w:ins w:id="1246" w:author="zhaoxw" w:date="2015-05-18T10:06:00Z">
        <w:r>
          <w:rPr>
            <w:rFonts w:hint="eastAsia"/>
            <w:color w:val="C00000"/>
          </w:rPr>
          <w:t>了</w:t>
        </w:r>
      </w:ins>
    </w:p>
    <w:p w:rsidR="002552D0" w:rsidRPr="002552D0" w:rsidRDefault="002552D0" w:rsidP="002552D0">
      <w:pPr>
        <w:spacing w:before="156" w:after="156"/>
        <w:ind w:firstLine="480"/>
        <w:rPr>
          <w:ins w:id="1247" w:author="suntingting" w:date="2015-05-16T16:02:00Z"/>
          <w:color w:val="C00000"/>
        </w:rPr>
      </w:pPr>
      <w:ins w:id="1248" w:author="suntingting" w:date="2015-05-16T16:02:00Z">
        <w:r w:rsidRPr="002552D0">
          <w:rPr>
            <w:rFonts w:hint="eastAsia"/>
            <w:color w:val="C00000"/>
          </w:rPr>
          <w:t>既然已经知道</w:t>
        </w:r>
        <w:r w:rsidRPr="002552D0">
          <w:rPr>
            <w:rFonts w:hint="eastAsia"/>
            <w:color w:val="C00000"/>
          </w:rPr>
          <w:t>UE</w:t>
        </w:r>
        <w:r w:rsidRPr="002552D0">
          <w:rPr>
            <w:rFonts w:hint="eastAsia"/>
            <w:color w:val="C00000"/>
          </w:rPr>
          <w:t>属于库内还是库外，就说明知道了</w:t>
        </w:r>
        <w:r w:rsidRPr="002552D0">
          <w:rPr>
            <w:rFonts w:hint="eastAsia"/>
            <w:color w:val="C00000"/>
          </w:rPr>
          <w:t>UE</w:t>
        </w:r>
        <w:r w:rsidRPr="002552D0">
          <w:rPr>
            <w:rFonts w:hint="eastAsia"/>
            <w:color w:val="C00000"/>
          </w:rPr>
          <w:t>的</w:t>
        </w:r>
        <w:r w:rsidRPr="002552D0">
          <w:rPr>
            <w:rFonts w:hint="eastAsia"/>
            <w:color w:val="C00000"/>
          </w:rPr>
          <w:t>IMSI</w:t>
        </w:r>
        <w:r w:rsidRPr="002552D0">
          <w:rPr>
            <w:rFonts w:hint="eastAsia"/>
            <w:color w:val="C00000"/>
          </w:rPr>
          <w:t>，为什么还要请求多次。</w:t>
        </w:r>
      </w:ins>
    </w:p>
    <w:p w:rsidR="002552D0" w:rsidRDefault="002552D0" w:rsidP="002552D0">
      <w:pPr>
        <w:spacing w:before="156" w:after="156"/>
        <w:ind w:firstLine="480"/>
        <w:rPr>
          <w:ins w:id="1249" w:author="zhaoxw" w:date="2015-05-18T10:06:00Z"/>
          <w:color w:val="C00000"/>
        </w:rPr>
      </w:pPr>
      <w:ins w:id="1250" w:author="suntingting" w:date="2015-05-16T16:02:00Z">
        <w:r w:rsidRPr="002552D0">
          <w:rPr>
            <w:rFonts w:hint="eastAsia"/>
            <w:color w:val="C00000"/>
          </w:rPr>
          <w:t>如果不知道</w:t>
        </w:r>
        <w:r w:rsidRPr="002552D0">
          <w:rPr>
            <w:rFonts w:hint="eastAsia"/>
            <w:color w:val="C00000"/>
          </w:rPr>
          <w:t>UE</w:t>
        </w:r>
        <w:r w:rsidRPr="002552D0">
          <w:rPr>
            <w:rFonts w:hint="eastAsia"/>
            <w:color w:val="C00000"/>
          </w:rPr>
          <w:t>的</w:t>
        </w:r>
        <w:r w:rsidRPr="002552D0">
          <w:rPr>
            <w:rFonts w:hint="eastAsia"/>
            <w:color w:val="C00000"/>
          </w:rPr>
          <w:t>IMSI</w:t>
        </w:r>
        <w:r w:rsidRPr="002552D0">
          <w:rPr>
            <w:rFonts w:hint="eastAsia"/>
            <w:color w:val="C00000"/>
          </w:rPr>
          <w:t>，就不知道</w:t>
        </w:r>
        <w:r w:rsidRPr="002552D0">
          <w:rPr>
            <w:rFonts w:hint="eastAsia"/>
            <w:color w:val="C00000"/>
          </w:rPr>
          <w:t>UE</w:t>
        </w:r>
        <w:r w:rsidRPr="002552D0">
          <w:rPr>
            <w:rFonts w:hint="eastAsia"/>
            <w:color w:val="C00000"/>
          </w:rPr>
          <w:t>是属于库内还是库外，怎么确定请求次数。</w:t>
        </w:r>
      </w:ins>
    </w:p>
    <w:p w:rsidR="0090475F" w:rsidRPr="00474EFB" w:rsidRDefault="0090475F" w:rsidP="002552D0">
      <w:pPr>
        <w:spacing w:before="156" w:after="156"/>
        <w:ind w:firstLine="480"/>
        <w:rPr>
          <w:color w:val="C00000"/>
        </w:rPr>
      </w:pPr>
      <w:ins w:id="1251" w:author="zhaoxw" w:date="2015-05-18T10:06:00Z">
        <w:r>
          <w:rPr>
            <w:rFonts w:hint="eastAsia"/>
            <w:color w:val="C00000"/>
          </w:rPr>
          <w:t>&gt;&gt;</w:t>
        </w:r>
      </w:ins>
      <w:ins w:id="1252" w:author="zhaoxw" w:date="2015-05-18T10:07:00Z">
        <w:r w:rsidRPr="002552D0">
          <w:rPr>
            <w:rFonts w:hint="eastAsia"/>
            <w:color w:val="C00000"/>
          </w:rPr>
          <w:t>请求次数</w:t>
        </w:r>
        <w:r>
          <w:rPr>
            <w:rFonts w:hint="eastAsia"/>
            <w:color w:val="C00000"/>
          </w:rPr>
          <w:t>界面配置。在</w:t>
        </w:r>
        <w:r w:rsidRPr="002552D0">
          <w:rPr>
            <w:rFonts w:hint="eastAsia"/>
            <w:color w:val="C00000"/>
          </w:rPr>
          <w:t>release</w:t>
        </w:r>
        <w:r>
          <w:rPr>
            <w:rFonts w:hint="eastAsia"/>
            <w:color w:val="C00000"/>
          </w:rPr>
          <w:t xml:space="preserve"> UE</w:t>
        </w:r>
        <w:r>
          <w:rPr>
            <w:rFonts w:hint="eastAsia"/>
            <w:color w:val="C00000"/>
          </w:rPr>
          <w:t>之前完成这些次数的</w:t>
        </w:r>
        <w:r>
          <w:rPr>
            <w:rFonts w:hint="eastAsia"/>
            <w:color w:val="C00000"/>
          </w:rPr>
          <w:t>ID request</w:t>
        </w:r>
      </w:ins>
    </w:p>
    <w:p w:rsidR="00E23239" w:rsidRPr="00E23239" w:rsidRDefault="00E23239" w:rsidP="00D10D77">
      <w:pPr>
        <w:pStyle w:val="3"/>
        <w:spacing w:before="156" w:after="156"/>
      </w:pPr>
      <w:bookmarkStart w:id="1253" w:name="_Toc417292650"/>
      <w:r w:rsidRPr="00E23239">
        <w:t>1.3.</w:t>
      </w:r>
      <w:r w:rsidRPr="00E23239">
        <w:rPr>
          <w:rFonts w:hint="eastAsia"/>
        </w:rPr>
        <w:t xml:space="preserve">2 </w:t>
      </w:r>
      <w:r w:rsidRPr="00E23239">
        <w:rPr>
          <w:rFonts w:hint="eastAsia"/>
        </w:rPr>
        <w:t>系统选项</w:t>
      </w:r>
      <w:r w:rsidRPr="00E23239">
        <w:rPr>
          <w:rFonts w:hint="eastAsia"/>
        </w:rPr>
        <w:t>RECV_SYS_OPTION</w:t>
      </w:r>
      <w:bookmarkEnd w:id="1253"/>
    </w:p>
    <w:p w:rsidR="00E23239" w:rsidRPr="00E23239" w:rsidRDefault="00E23239" w:rsidP="001E7ABB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9B6493">
      <w:pPr>
        <w:pStyle w:val="af7"/>
      </w:pPr>
      <w:r w:rsidRPr="00E23239">
        <w:rPr>
          <w:rFonts w:hint="eastAsia"/>
        </w:rPr>
        <w:t>struct RecvSysOption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系统选项数据结构</w:t>
      </w:r>
    </w:p>
    <w:p w:rsidR="00E23239" w:rsidRPr="00E23239" w:rsidRDefault="00E23239" w:rsidP="009B6493">
      <w:pPr>
        <w:pStyle w:val="af7"/>
      </w:pPr>
      <w:r w:rsidRPr="00E23239">
        <w:t>{</w:t>
      </w:r>
    </w:p>
    <w:p w:rsidR="00E23239" w:rsidRPr="00E23239" w:rsidRDefault="00E23239" w:rsidP="009B6493">
      <w:pPr>
        <w:pStyle w:val="af7"/>
      </w:pPr>
      <w:r w:rsidRPr="00E23239">
        <w:tab/>
        <w:t>Uint</w:t>
      </w:r>
      <w:del w:id="1254" w:author="suntingting" w:date="2015-05-16T16:05:00Z">
        <w:r w:rsidRPr="00E23239" w:rsidDel="008F2A72">
          <w:rPr>
            <w:rFonts w:hint="eastAsia"/>
            <w:lang w:eastAsia="zh-CN"/>
          </w:rPr>
          <w:delText>16</w:delText>
        </w:r>
      </w:del>
      <w:ins w:id="1255" w:author="suntingting" w:date="2015-06-04T10:09:00Z">
        <w:r w:rsidR="002E38C0">
          <w:rPr>
            <w:rFonts w:hint="eastAsia"/>
            <w:lang w:eastAsia="zh-CN"/>
          </w:rPr>
          <w:t>16</w:t>
        </w:r>
      </w:ins>
      <w:r w:rsidRPr="00E23239">
        <w:tab/>
        <w:t>opSysNo;</w:t>
      </w:r>
    </w:p>
    <w:p w:rsidR="00E23239" w:rsidRPr="00E23239" w:rsidRDefault="00E23239" w:rsidP="009B6493">
      <w:pPr>
        <w:pStyle w:val="af7"/>
      </w:pPr>
      <w:r w:rsidRPr="00E23239">
        <w:tab/>
        <w:t>Uint8</w:t>
      </w:r>
      <w:r w:rsidRPr="00E23239">
        <w:tab/>
        <w:t>opLuImei;</w:t>
      </w:r>
    </w:p>
    <w:p w:rsidR="00E23239" w:rsidRPr="00E23239" w:rsidRDefault="00E23239" w:rsidP="009B6493">
      <w:pPr>
        <w:pStyle w:val="af7"/>
      </w:pPr>
      <w:r w:rsidRPr="00E23239">
        <w:tab/>
      </w:r>
      <w:del w:id="1256" w:author="zhaoxw" w:date="2015-04-27T10:18:00Z">
        <w:r w:rsidRPr="00E23239" w:rsidDel="00F04B7F">
          <w:delText>Uint8</w:delText>
        </w:r>
        <w:r w:rsidRPr="00E23239" w:rsidDel="00F04B7F">
          <w:tab/>
          <w:delText>opCallEn;</w:delText>
        </w:r>
      </w:del>
    </w:p>
    <w:p w:rsidR="00E23239" w:rsidRPr="00E23239" w:rsidRDefault="00E23239" w:rsidP="009B6493">
      <w:pPr>
        <w:pStyle w:val="af7"/>
      </w:pPr>
      <w:r w:rsidRPr="00E23239">
        <w:tab/>
        <w:t>Uint8</w:t>
      </w:r>
      <w:r w:rsidRPr="00E23239">
        <w:tab/>
      </w:r>
      <w:ins w:id="1257" w:author="zhaoxw" w:date="2015-04-27T10:18:00Z">
        <w:r w:rsidR="00F04B7F" w:rsidRPr="00E23239">
          <w:t>opLu</w:t>
        </w:r>
        <w:r w:rsidR="00F04B7F">
          <w:rPr>
            <w:rFonts w:hint="eastAsia"/>
          </w:rPr>
          <w:t>STMSI</w:t>
        </w:r>
      </w:ins>
      <w:del w:id="1258" w:author="zhaoxw" w:date="2015-04-27T10:18:00Z">
        <w:r w:rsidRPr="00E23239" w:rsidDel="00F04B7F">
          <w:delText>opLuType</w:delText>
        </w:r>
      </w:del>
      <w:r w:rsidRPr="00E23239">
        <w:t>;</w:t>
      </w:r>
    </w:p>
    <w:p w:rsidR="00E23239" w:rsidRPr="00E23239" w:rsidDel="00F04B7F" w:rsidRDefault="00E23239" w:rsidP="009B6493">
      <w:pPr>
        <w:pStyle w:val="af7"/>
        <w:rPr>
          <w:del w:id="1259" w:author="zhaoxw" w:date="2015-04-27T10:18:00Z"/>
        </w:rPr>
      </w:pPr>
      <w:del w:id="1260" w:author="zhaoxw" w:date="2015-04-27T10:18:00Z">
        <w:r w:rsidRPr="00E23239" w:rsidDel="00F04B7F">
          <w:tab/>
          <w:delText>Uint8</w:delText>
        </w:r>
        <w:r w:rsidRPr="00E23239" w:rsidDel="00F04B7F">
          <w:tab/>
          <w:delText>opSmsType;</w:delText>
        </w:r>
      </w:del>
    </w:p>
    <w:p w:rsidR="00E23239" w:rsidRPr="00E23239" w:rsidRDefault="00E23239" w:rsidP="009B6493">
      <w:pPr>
        <w:pStyle w:val="af7"/>
      </w:pPr>
      <w:r w:rsidRPr="00E23239">
        <w:t>};</w:t>
      </w:r>
    </w:p>
    <w:p w:rsidR="00E23239" w:rsidRPr="00E23239" w:rsidRDefault="00E23239" w:rsidP="001E7ABB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2"/>
        <w:gridCol w:w="1418"/>
        <w:gridCol w:w="1134"/>
        <w:gridCol w:w="992"/>
        <w:gridCol w:w="4394"/>
      </w:tblGrid>
      <w:tr w:rsidR="00E23239" w:rsidRPr="00E23239" w:rsidTr="00290305">
        <w:tc>
          <w:tcPr>
            <w:tcW w:w="1242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418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取值范围</w:t>
            </w:r>
          </w:p>
        </w:tc>
        <w:tc>
          <w:tcPr>
            <w:tcW w:w="992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默认值</w:t>
            </w:r>
          </w:p>
        </w:tc>
        <w:tc>
          <w:tcPr>
            <w:tcW w:w="4394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290305">
        <w:tc>
          <w:tcPr>
            <w:tcW w:w="1242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op</w:t>
            </w:r>
            <w:r w:rsidRPr="00E23239">
              <w:t>SysNo</w:t>
            </w:r>
          </w:p>
        </w:tc>
        <w:tc>
          <w:tcPr>
            <w:tcW w:w="1418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134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E36DEC" w:rsidRDefault="00E23239" w:rsidP="00C540F9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C540F9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E23239" w:rsidRPr="00E23239" w:rsidTr="00290305">
        <w:tc>
          <w:tcPr>
            <w:tcW w:w="1242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t>opLuImei</w:t>
            </w:r>
          </w:p>
        </w:tc>
        <w:tc>
          <w:tcPr>
            <w:tcW w:w="1418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登录时获取</w:t>
            </w:r>
            <w:r w:rsidRPr="00E23239">
              <w:rPr>
                <w:rFonts w:hint="eastAsia"/>
              </w:rPr>
              <w:t>IMEI</w:t>
            </w:r>
          </w:p>
        </w:tc>
        <w:tc>
          <w:tcPr>
            <w:tcW w:w="1134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0/1</w:t>
            </w:r>
          </w:p>
        </w:tc>
        <w:tc>
          <w:tcPr>
            <w:tcW w:w="992" w:type="dxa"/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0</w:t>
            </w:r>
          </w:p>
        </w:tc>
        <w:tc>
          <w:tcPr>
            <w:tcW w:w="4394" w:type="dxa"/>
          </w:tcPr>
          <w:p w:rsidR="00E36DEC" w:rsidRDefault="00E23239" w:rsidP="00C540F9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表示在该手机登录时获取</w:t>
            </w:r>
            <w:r w:rsidRPr="00E23239">
              <w:rPr>
                <w:rFonts w:hint="eastAsia"/>
              </w:rPr>
              <w:t>IMEI</w:t>
            </w:r>
            <w:r w:rsidRPr="00E23239">
              <w:rPr>
                <w:rFonts w:hint="eastAsia"/>
              </w:rPr>
              <w:t>号，</w:t>
            </w:r>
          </w:p>
          <w:p w:rsidR="00E23239" w:rsidRPr="00E23239" w:rsidRDefault="00E23239" w:rsidP="00C540F9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0</w:t>
            </w:r>
            <w:r w:rsidRPr="00E23239">
              <w:rPr>
                <w:rFonts w:hint="eastAsia"/>
              </w:rPr>
              <w:t>表示不获取</w:t>
            </w:r>
          </w:p>
        </w:tc>
      </w:tr>
      <w:tr w:rsidR="00606CB3" w:rsidRPr="00E23239" w:rsidTr="00290305">
        <w:trPr>
          <w:ins w:id="1261" w:author="zhaoxw" w:date="2015-04-24T14:29:00Z"/>
        </w:trPr>
        <w:tc>
          <w:tcPr>
            <w:tcW w:w="1242" w:type="dxa"/>
          </w:tcPr>
          <w:p w:rsidR="00606CB3" w:rsidRPr="00E23239" w:rsidRDefault="00606CB3" w:rsidP="00606CB3">
            <w:pPr>
              <w:pStyle w:val="af0"/>
              <w:spacing w:after="156"/>
              <w:rPr>
                <w:ins w:id="1262" w:author="zhaoxw" w:date="2015-04-24T14:29:00Z"/>
              </w:rPr>
            </w:pPr>
            <w:ins w:id="1263" w:author="zhaoxw" w:date="2015-04-24T14:29:00Z">
              <w:r w:rsidRPr="00E23239">
                <w:t>opLu</w:t>
              </w:r>
              <w:r>
                <w:rPr>
                  <w:rFonts w:hint="eastAsia"/>
                </w:rPr>
                <w:t>STMSI</w:t>
              </w:r>
            </w:ins>
          </w:p>
        </w:tc>
        <w:tc>
          <w:tcPr>
            <w:tcW w:w="1418" w:type="dxa"/>
          </w:tcPr>
          <w:p w:rsidR="00606CB3" w:rsidRPr="00E23239" w:rsidRDefault="00606CB3" w:rsidP="00606CB3">
            <w:pPr>
              <w:pStyle w:val="af0"/>
              <w:spacing w:after="156"/>
              <w:rPr>
                <w:ins w:id="1264" w:author="zhaoxw" w:date="2015-04-24T14:29:00Z"/>
              </w:rPr>
            </w:pPr>
            <w:ins w:id="1265" w:author="zhaoxw" w:date="2015-04-24T14:29:00Z">
              <w:r w:rsidRPr="00E23239">
                <w:rPr>
                  <w:rFonts w:hint="eastAsia"/>
                </w:rPr>
                <w:t>登录时获取</w:t>
              </w:r>
              <w:r>
                <w:rPr>
                  <w:rFonts w:hint="eastAsia"/>
                </w:rPr>
                <w:t>STMS</w:t>
              </w:r>
              <w:r w:rsidRPr="00E23239">
                <w:rPr>
                  <w:rFonts w:hint="eastAsia"/>
                </w:rPr>
                <w:t>I</w:t>
              </w:r>
            </w:ins>
          </w:p>
        </w:tc>
        <w:tc>
          <w:tcPr>
            <w:tcW w:w="1134" w:type="dxa"/>
          </w:tcPr>
          <w:p w:rsidR="00606CB3" w:rsidRPr="00E23239" w:rsidRDefault="00606CB3" w:rsidP="00606CB3">
            <w:pPr>
              <w:pStyle w:val="af0"/>
              <w:spacing w:after="156"/>
              <w:rPr>
                <w:ins w:id="1266" w:author="zhaoxw" w:date="2015-04-24T14:29:00Z"/>
              </w:rPr>
            </w:pPr>
            <w:ins w:id="1267" w:author="zhaoxw" w:date="2015-04-24T14:29:00Z">
              <w:r w:rsidRPr="00E23239">
                <w:rPr>
                  <w:rFonts w:hint="eastAsia"/>
                </w:rPr>
                <w:t>0/1</w:t>
              </w:r>
            </w:ins>
          </w:p>
        </w:tc>
        <w:tc>
          <w:tcPr>
            <w:tcW w:w="992" w:type="dxa"/>
          </w:tcPr>
          <w:p w:rsidR="00606CB3" w:rsidRPr="00E23239" w:rsidRDefault="00606CB3" w:rsidP="00606CB3">
            <w:pPr>
              <w:pStyle w:val="af0"/>
              <w:spacing w:after="156"/>
              <w:rPr>
                <w:ins w:id="1268" w:author="zhaoxw" w:date="2015-04-24T14:29:00Z"/>
              </w:rPr>
            </w:pPr>
            <w:ins w:id="1269" w:author="zhaoxw" w:date="2015-04-24T14:29:00Z">
              <w:r w:rsidRPr="00E23239">
                <w:rPr>
                  <w:rFonts w:hint="eastAsia"/>
                </w:rPr>
                <w:t>0</w:t>
              </w:r>
            </w:ins>
          </w:p>
        </w:tc>
        <w:tc>
          <w:tcPr>
            <w:tcW w:w="4394" w:type="dxa"/>
          </w:tcPr>
          <w:p w:rsidR="00606CB3" w:rsidRDefault="00606CB3" w:rsidP="00606CB3">
            <w:pPr>
              <w:pStyle w:val="af0"/>
              <w:spacing w:after="156"/>
              <w:jc w:val="left"/>
              <w:rPr>
                <w:ins w:id="1270" w:author="zhaoxw" w:date="2015-04-24T14:29:00Z"/>
              </w:rPr>
            </w:pPr>
            <w:ins w:id="1271" w:author="zhaoxw" w:date="2015-04-24T14:29:00Z">
              <w:r w:rsidRPr="00E23239">
                <w:rPr>
                  <w:rFonts w:hint="eastAsia"/>
                </w:rPr>
                <w:t>1</w:t>
              </w:r>
              <w:r w:rsidRPr="00E23239">
                <w:rPr>
                  <w:rFonts w:hint="eastAsia"/>
                </w:rPr>
                <w:t>表示在该手机登录时获取</w:t>
              </w:r>
            </w:ins>
            <w:ins w:id="1272" w:author="zhaoxw" w:date="2015-04-24T14:30:00Z">
              <w:r>
                <w:rPr>
                  <w:rFonts w:hint="eastAsia"/>
                </w:rPr>
                <w:t>STMS</w:t>
              </w:r>
              <w:r w:rsidRPr="00E23239">
                <w:rPr>
                  <w:rFonts w:hint="eastAsia"/>
                </w:rPr>
                <w:t>I</w:t>
              </w:r>
            </w:ins>
            <w:ins w:id="1273" w:author="zhaoxw" w:date="2015-04-24T14:29:00Z">
              <w:r w:rsidRPr="00E23239">
                <w:rPr>
                  <w:rFonts w:hint="eastAsia"/>
                </w:rPr>
                <w:t>号，</w:t>
              </w:r>
            </w:ins>
          </w:p>
          <w:p w:rsidR="00606CB3" w:rsidRPr="00E23239" w:rsidRDefault="00606CB3" w:rsidP="00606CB3">
            <w:pPr>
              <w:pStyle w:val="af0"/>
              <w:spacing w:after="156"/>
              <w:jc w:val="left"/>
              <w:rPr>
                <w:ins w:id="1274" w:author="zhaoxw" w:date="2015-04-24T14:29:00Z"/>
              </w:rPr>
            </w:pPr>
            <w:ins w:id="1275" w:author="zhaoxw" w:date="2015-04-24T14:29:00Z">
              <w:r w:rsidRPr="00E23239">
                <w:rPr>
                  <w:rFonts w:hint="eastAsia"/>
                </w:rPr>
                <w:t>0</w:t>
              </w:r>
              <w:r w:rsidRPr="00E23239">
                <w:rPr>
                  <w:rFonts w:hint="eastAsia"/>
                </w:rPr>
                <w:t>表示不获取</w:t>
              </w:r>
            </w:ins>
          </w:p>
        </w:tc>
      </w:tr>
      <w:tr w:rsidR="00E23239" w:rsidRPr="00E23239" w:rsidTr="00290305">
        <w:tc>
          <w:tcPr>
            <w:tcW w:w="1242" w:type="dxa"/>
          </w:tcPr>
          <w:p w:rsidR="00E23239" w:rsidRPr="00E23239" w:rsidRDefault="00E23239" w:rsidP="00E74869">
            <w:pPr>
              <w:pStyle w:val="af0"/>
              <w:spacing w:after="156"/>
            </w:pPr>
            <w:del w:id="1276" w:author="zhaoxw" w:date="2015-04-24T14:31:00Z">
              <w:r w:rsidRPr="00E23239" w:rsidDel="00606CB3">
                <w:delText>opLuType</w:delText>
              </w:r>
            </w:del>
          </w:p>
        </w:tc>
        <w:tc>
          <w:tcPr>
            <w:tcW w:w="1418" w:type="dxa"/>
          </w:tcPr>
          <w:p w:rsidR="00E23239" w:rsidRPr="00E23239" w:rsidRDefault="00E23239" w:rsidP="00E74869">
            <w:pPr>
              <w:pStyle w:val="af0"/>
              <w:spacing w:after="156"/>
            </w:pPr>
            <w:del w:id="1277" w:author="zhaoxw" w:date="2015-04-24T14:31:00Z">
              <w:r w:rsidRPr="00E23239" w:rsidDel="00606CB3">
                <w:rPr>
                  <w:rFonts w:hint="eastAsia"/>
                </w:rPr>
                <w:delText>登录类型</w:delText>
              </w:r>
            </w:del>
          </w:p>
        </w:tc>
        <w:tc>
          <w:tcPr>
            <w:tcW w:w="1134" w:type="dxa"/>
          </w:tcPr>
          <w:p w:rsidR="00E23239" w:rsidRPr="00E23239" w:rsidRDefault="00E23239" w:rsidP="00E74869">
            <w:pPr>
              <w:pStyle w:val="af0"/>
              <w:spacing w:after="156"/>
            </w:pPr>
            <w:del w:id="1278" w:author="zhaoxw" w:date="2015-04-24T14:31:00Z">
              <w:r w:rsidRPr="00E23239" w:rsidDel="00606CB3">
                <w:rPr>
                  <w:rFonts w:hint="eastAsia"/>
                </w:rPr>
                <w:delText>1/2/3</w:delText>
              </w:r>
            </w:del>
          </w:p>
        </w:tc>
        <w:tc>
          <w:tcPr>
            <w:tcW w:w="992" w:type="dxa"/>
          </w:tcPr>
          <w:p w:rsidR="00E23239" w:rsidRPr="00E23239" w:rsidRDefault="00E23239" w:rsidP="00E74869">
            <w:pPr>
              <w:pStyle w:val="af0"/>
              <w:spacing w:after="156"/>
            </w:pPr>
            <w:del w:id="1279" w:author="zhaoxw" w:date="2015-04-24T14:31:00Z">
              <w:r w:rsidRPr="00E23239" w:rsidDel="00606CB3">
                <w:rPr>
                  <w:rFonts w:hint="eastAsia"/>
                </w:rPr>
                <w:delText>2</w:delText>
              </w:r>
            </w:del>
          </w:p>
        </w:tc>
        <w:tc>
          <w:tcPr>
            <w:tcW w:w="4394" w:type="dxa"/>
          </w:tcPr>
          <w:p w:rsidR="00C540F9" w:rsidDel="00606CB3" w:rsidRDefault="00E23239" w:rsidP="00C540F9">
            <w:pPr>
              <w:pStyle w:val="af0"/>
              <w:spacing w:after="156"/>
              <w:jc w:val="left"/>
              <w:rPr>
                <w:del w:id="1280" w:author="zhaoxw" w:date="2015-04-24T14:31:00Z"/>
              </w:rPr>
            </w:pPr>
            <w:del w:id="1281" w:author="zhaoxw" w:date="2015-04-24T14:31:00Z">
              <w:r w:rsidRPr="00E23239" w:rsidDel="00606CB3">
                <w:rPr>
                  <w:rFonts w:hint="eastAsia"/>
                </w:rPr>
                <w:delText>1</w:delText>
              </w:r>
              <w:r w:rsidRPr="00E23239" w:rsidDel="00606CB3">
                <w:rPr>
                  <w:rFonts w:hint="eastAsia"/>
                </w:rPr>
                <w:delText>表示所有用户均可登录，</w:delText>
              </w:r>
            </w:del>
          </w:p>
          <w:p w:rsidR="00C540F9" w:rsidDel="00606CB3" w:rsidRDefault="00E23239" w:rsidP="00C540F9">
            <w:pPr>
              <w:pStyle w:val="af0"/>
              <w:spacing w:after="156"/>
              <w:jc w:val="left"/>
              <w:rPr>
                <w:del w:id="1282" w:author="zhaoxw" w:date="2015-04-24T14:31:00Z"/>
              </w:rPr>
            </w:pPr>
            <w:del w:id="1283" w:author="zhaoxw" w:date="2015-04-24T14:31:00Z">
              <w:r w:rsidRPr="00E23239" w:rsidDel="00606CB3">
                <w:rPr>
                  <w:rFonts w:hint="eastAsia"/>
                </w:rPr>
                <w:delText>2</w:delText>
              </w:r>
              <w:r w:rsidRPr="00E23239" w:rsidDel="00606CB3">
                <w:rPr>
                  <w:rFonts w:hint="eastAsia"/>
                </w:rPr>
                <w:delText>表示登录库内用户可以登录，</w:delText>
              </w:r>
            </w:del>
          </w:p>
          <w:p w:rsidR="008E280A" w:rsidDel="00606CB3" w:rsidRDefault="00E23239" w:rsidP="00C540F9">
            <w:pPr>
              <w:pStyle w:val="af0"/>
              <w:spacing w:after="156"/>
              <w:jc w:val="left"/>
              <w:rPr>
                <w:del w:id="1284" w:author="zhaoxw" w:date="2015-04-24T14:31:00Z"/>
              </w:rPr>
            </w:pPr>
            <w:del w:id="1285" w:author="zhaoxw" w:date="2015-04-24T14:31:00Z">
              <w:r w:rsidRPr="00E23239" w:rsidDel="00606CB3">
                <w:rPr>
                  <w:rFonts w:hint="eastAsia"/>
                </w:rPr>
                <w:delText>3</w:delText>
              </w:r>
              <w:r w:rsidRPr="00E23239" w:rsidDel="00606CB3">
                <w:rPr>
                  <w:rFonts w:hint="eastAsia"/>
                </w:rPr>
                <w:delText>表示登录库内用户不可以登录，</w:delText>
              </w:r>
            </w:del>
          </w:p>
          <w:p w:rsidR="00E23239" w:rsidRPr="00E23239" w:rsidRDefault="00E23239" w:rsidP="00C540F9">
            <w:pPr>
              <w:pStyle w:val="af0"/>
              <w:spacing w:after="156"/>
              <w:jc w:val="left"/>
            </w:pPr>
            <w:del w:id="1286" w:author="zhaoxw" w:date="2015-04-24T14:31:00Z">
              <w:r w:rsidRPr="00E23239" w:rsidDel="00606CB3">
                <w:rPr>
                  <w:rFonts w:hint="eastAsia"/>
                </w:rPr>
                <w:delText>其它用户可以登录</w:delText>
              </w:r>
            </w:del>
          </w:p>
        </w:tc>
      </w:tr>
    </w:tbl>
    <w:p w:rsidR="0028627B" w:rsidRDefault="0028627B" w:rsidP="0028627B">
      <w:pPr>
        <w:spacing w:before="156" w:after="156"/>
        <w:ind w:firstLine="480"/>
        <w:rPr>
          <w:ins w:id="1287" w:author="zhaoxw" w:date="2015-04-18T09:59:00Z"/>
          <w:color w:val="C00000"/>
        </w:rPr>
      </w:pPr>
      <w:r w:rsidRPr="0028627B">
        <w:rPr>
          <w:rFonts w:hint="eastAsia"/>
          <w:color w:val="C00000"/>
        </w:rPr>
        <w:t>注</w:t>
      </w:r>
      <w:r w:rsidRPr="0028627B">
        <w:rPr>
          <w:rFonts w:hint="eastAsia"/>
          <w:color w:val="C00000"/>
        </w:rPr>
        <w:t>:tmsi</w:t>
      </w:r>
      <w:r w:rsidRPr="0028627B">
        <w:rPr>
          <w:rFonts w:hint="eastAsia"/>
          <w:color w:val="C00000"/>
        </w:rPr>
        <w:t>获取开关</w:t>
      </w:r>
      <w:r w:rsidR="00BD6C5A">
        <w:rPr>
          <w:rFonts w:hint="eastAsia"/>
          <w:color w:val="C00000"/>
        </w:rPr>
        <w:t>，需要</w:t>
      </w:r>
      <w:r w:rsidR="00BD6C5A">
        <w:rPr>
          <w:rFonts w:hint="eastAsia"/>
          <w:color w:val="C00000"/>
        </w:rPr>
        <w:t>m_tmsi</w:t>
      </w:r>
      <w:r w:rsidR="00BD6C5A">
        <w:rPr>
          <w:rFonts w:hint="eastAsia"/>
          <w:color w:val="C00000"/>
        </w:rPr>
        <w:t>还是</w:t>
      </w:r>
      <w:r w:rsidR="00BD6C5A">
        <w:rPr>
          <w:rFonts w:hint="eastAsia"/>
          <w:color w:val="C00000"/>
        </w:rPr>
        <w:t>s_tmsi</w:t>
      </w:r>
      <w:r w:rsidR="00BD6C5A">
        <w:rPr>
          <w:rFonts w:hint="eastAsia"/>
          <w:color w:val="C00000"/>
        </w:rPr>
        <w:t>？</w:t>
      </w:r>
    </w:p>
    <w:p w:rsidR="00826E8D" w:rsidRPr="0028627B" w:rsidRDefault="00826E8D" w:rsidP="0028627B">
      <w:pPr>
        <w:spacing w:before="156" w:after="156"/>
        <w:ind w:firstLine="480"/>
        <w:rPr>
          <w:color w:val="C00000"/>
        </w:rPr>
      </w:pPr>
      <w:ins w:id="1288" w:author="zhaoxw" w:date="2015-04-18T09:59:00Z">
        <w:r>
          <w:rPr>
            <w:rFonts w:hint="eastAsia"/>
            <w:color w:val="C00000"/>
          </w:rPr>
          <w:lastRenderedPageBreak/>
          <w:t>&gt;&gt;</w:t>
        </w:r>
      </w:ins>
      <w:ins w:id="1289" w:author="zhaoxw" w:date="2015-04-18T10:00:00Z">
        <w:r>
          <w:rPr>
            <w:rFonts w:hint="eastAsia"/>
            <w:color w:val="C00000"/>
          </w:rPr>
          <w:t>s-tmsi</w:t>
        </w:r>
      </w:ins>
    </w:p>
    <w:p w:rsidR="00E23239" w:rsidRPr="00E23239" w:rsidRDefault="00E23239" w:rsidP="00E74869">
      <w:pPr>
        <w:pStyle w:val="3"/>
        <w:spacing w:before="156" w:after="156"/>
      </w:pPr>
      <w:bookmarkStart w:id="1290" w:name="_Toc417292651"/>
      <w:r w:rsidRPr="00E23239">
        <w:t>1.3.</w:t>
      </w:r>
      <w:r w:rsidRPr="00E23239">
        <w:rPr>
          <w:rFonts w:hint="eastAsia"/>
        </w:rPr>
        <w:t xml:space="preserve">3 </w:t>
      </w:r>
      <w:r w:rsidRPr="00E23239">
        <w:rPr>
          <w:rFonts w:hint="eastAsia"/>
        </w:rPr>
        <w:t>下行接收参数</w:t>
      </w:r>
      <w:r w:rsidRPr="00E23239">
        <w:rPr>
          <w:rFonts w:hint="eastAsia"/>
        </w:rPr>
        <w:t>RECV_DL</w:t>
      </w:r>
      <w:del w:id="1291" w:author="zhaoxw" w:date="2015-05-25T15:14:00Z">
        <w:r w:rsidRPr="00E23239" w:rsidDel="0002125F">
          <w:rPr>
            <w:rFonts w:hint="eastAsia"/>
          </w:rPr>
          <w:delText>RX</w:delText>
        </w:r>
      </w:del>
      <w:r w:rsidRPr="00E23239">
        <w:rPr>
          <w:rFonts w:hint="eastAsia"/>
        </w:rPr>
        <w:t>_</w:t>
      </w:r>
      <w:del w:id="1292" w:author="zhaoxw" w:date="2015-05-25T15:14:00Z">
        <w:r w:rsidRPr="00E23239" w:rsidDel="0002125F">
          <w:rPr>
            <w:rFonts w:hint="eastAsia"/>
          </w:rPr>
          <w:delText>PARA</w:delText>
        </w:r>
      </w:del>
      <w:ins w:id="1293" w:author="zhaoxw" w:date="2015-05-25T15:14:00Z">
        <w:r w:rsidR="0002125F">
          <w:rPr>
            <w:rFonts w:hint="eastAsia"/>
          </w:rPr>
          <w:t>SNIFF</w:t>
        </w:r>
      </w:ins>
      <w:del w:id="1294" w:author="zhaoxw" w:date="2015-04-27T10:19:00Z">
        <w:r w:rsidRPr="00E23239" w:rsidDel="006F257C">
          <w:rPr>
            <w:rFonts w:hint="eastAsia"/>
          </w:rPr>
          <w:delText>（</w:delText>
        </w:r>
        <w:r w:rsidRPr="00E23239" w:rsidDel="006F257C">
          <w:rPr>
            <w:rFonts w:hint="eastAsia"/>
          </w:rPr>
          <w:delText>TBD</w:delText>
        </w:r>
        <w:r w:rsidRPr="00E23239" w:rsidDel="006F257C">
          <w:rPr>
            <w:rFonts w:hint="eastAsia"/>
          </w:rPr>
          <w:delText>）</w:delText>
        </w:r>
      </w:del>
      <w:bookmarkEnd w:id="1290"/>
    </w:p>
    <w:p w:rsidR="00E23239" w:rsidRPr="00E23239" w:rsidRDefault="00E23239" w:rsidP="001E7ABB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9B6493">
      <w:pPr>
        <w:pStyle w:val="af7"/>
      </w:pPr>
      <w:r w:rsidRPr="00E23239">
        <w:rPr>
          <w:rFonts w:hint="eastAsia"/>
        </w:rPr>
        <w:t>struct RecvDlRxPara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下行接收参数数据结构</w:t>
      </w:r>
    </w:p>
    <w:p w:rsidR="00E23239" w:rsidRPr="00E23239" w:rsidRDefault="00E23239" w:rsidP="009B6493">
      <w:pPr>
        <w:pStyle w:val="af7"/>
      </w:pPr>
      <w:r w:rsidRPr="00E23239">
        <w:t>{</w:t>
      </w:r>
    </w:p>
    <w:p w:rsidR="00E23239" w:rsidRPr="00E23239" w:rsidRDefault="00E23239" w:rsidP="009B6493">
      <w:pPr>
        <w:pStyle w:val="af7"/>
      </w:pPr>
      <w:r w:rsidRPr="00E23239">
        <w:tab/>
        <w:t>Uint</w:t>
      </w:r>
      <w:del w:id="1295" w:author="suntingting" w:date="2015-05-16T16:05:00Z">
        <w:r w:rsidRPr="00E23239" w:rsidDel="008F2A72">
          <w:rPr>
            <w:rFonts w:hint="eastAsia"/>
            <w:lang w:eastAsia="zh-CN"/>
          </w:rPr>
          <w:delText>16</w:delText>
        </w:r>
      </w:del>
      <w:ins w:id="1296" w:author="suntingting" w:date="2015-05-16T16:05:00Z">
        <w:r w:rsidR="008F2A72">
          <w:rPr>
            <w:rFonts w:hint="eastAsia"/>
            <w:lang w:eastAsia="zh-CN"/>
          </w:rPr>
          <w:t>8</w:t>
        </w:r>
      </w:ins>
      <w:r w:rsidRPr="00E23239">
        <w:tab/>
        <w:t>dlSysNo;</w:t>
      </w:r>
    </w:p>
    <w:p w:rsidR="00E23239" w:rsidRPr="00E23239" w:rsidRDefault="00E23239" w:rsidP="009B6493">
      <w:pPr>
        <w:pStyle w:val="af7"/>
      </w:pPr>
      <w:r w:rsidRPr="00E23239">
        <w:tab/>
      </w:r>
      <w:del w:id="1297" w:author="suntingting" w:date="2015-05-13T16:45:00Z">
        <w:r w:rsidRPr="00E23239" w:rsidDel="00C11E2D">
          <w:delText>Uint32</w:delText>
        </w:r>
        <w:r w:rsidRPr="00E23239" w:rsidDel="00C11E2D">
          <w:tab/>
          <w:delText>dlFreq</w:delText>
        </w:r>
      </w:del>
      <w:ins w:id="1298" w:author="suntingting" w:date="2015-05-13T16:45:00Z">
        <w:r w:rsidR="00C11E2D">
          <w:rPr>
            <w:rFonts w:hint="eastAsia"/>
            <w:lang w:eastAsia="zh-CN"/>
          </w:rPr>
          <w:t xml:space="preserve"> Uint16 earfcn</w:t>
        </w:r>
      </w:ins>
      <w:r w:rsidRPr="00E23239">
        <w:t>;</w:t>
      </w:r>
    </w:p>
    <w:p w:rsidR="00E23239" w:rsidRPr="00E23239" w:rsidRDefault="00E23239" w:rsidP="009B6493">
      <w:pPr>
        <w:pStyle w:val="af7"/>
      </w:pPr>
      <w:r w:rsidRPr="00E23239">
        <w:rPr>
          <w:rFonts w:hint="eastAsia"/>
        </w:rPr>
        <w:tab/>
        <w:t>Uint32</w:t>
      </w:r>
      <w:r w:rsidRPr="00E23239">
        <w:rPr>
          <w:rFonts w:hint="eastAsia"/>
        </w:rPr>
        <w:tab/>
        <w:t>dlFn;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帧数</w:t>
      </w:r>
    </w:p>
    <w:p w:rsidR="00E23239" w:rsidRPr="00E23239" w:rsidRDefault="00E23239" w:rsidP="009B6493">
      <w:pPr>
        <w:pStyle w:val="af7"/>
      </w:pPr>
      <w:r w:rsidRPr="00E23239">
        <w:tab/>
        <w:t>Uint8</w:t>
      </w:r>
      <w:r w:rsidRPr="00E23239">
        <w:tab/>
        <w:t>dl</w:t>
      </w:r>
      <w:r w:rsidRPr="00E23239">
        <w:rPr>
          <w:rFonts w:hint="eastAsia"/>
        </w:rPr>
        <w:t>RxMod</w:t>
      </w:r>
      <w:r w:rsidRPr="00E23239">
        <w:t>;</w:t>
      </w:r>
    </w:p>
    <w:p w:rsidR="00E23239" w:rsidRDefault="00E23239" w:rsidP="009B6493">
      <w:pPr>
        <w:pStyle w:val="af7"/>
        <w:rPr>
          <w:ins w:id="1299" w:author="thomas" w:date="2015-05-15T23:03:00Z"/>
        </w:rPr>
      </w:pPr>
      <w:r w:rsidRPr="00E23239">
        <w:tab/>
        <w:t>Uint8</w:t>
      </w:r>
      <w:r w:rsidRPr="00E23239">
        <w:tab/>
        <w:t>dlEnable;</w:t>
      </w:r>
    </w:p>
    <w:p w:rsidR="00477038" w:rsidRDefault="00477038" w:rsidP="009B6493">
      <w:pPr>
        <w:pStyle w:val="af7"/>
        <w:rPr>
          <w:ins w:id="1300" w:author="thomas" w:date="2015-05-15T23:03:00Z"/>
          <w:lang w:eastAsia="zh-CN"/>
        </w:rPr>
      </w:pPr>
      <w:ins w:id="1301" w:author="thomas" w:date="2015-05-15T23:03:00Z">
        <w:r>
          <w:rPr>
            <w:rFonts w:hint="eastAsia"/>
            <w:lang w:eastAsia="zh-CN"/>
          </w:rPr>
          <w:t xml:space="preserve">    Uint8 padding</w:t>
        </w:r>
      </w:ins>
    </w:p>
    <w:p w:rsidR="00477038" w:rsidRPr="00E23239" w:rsidRDefault="004A1567" w:rsidP="00477038">
      <w:pPr>
        <w:pStyle w:val="af7"/>
        <w:rPr>
          <w:ins w:id="1302" w:author="thomas" w:date="2015-05-15T23:03:00Z"/>
        </w:rPr>
      </w:pPr>
      <w:ins w:id="1303" w:author="zhaoxw" w:date="2015-05-25T15:02:00Z">
        <w:r>
          <w:rPr>
            <w:rFonts w:hint="eastAsia"/>
            <w:lang w:eastAsia="zh-CN"/>
          </w:rPr>
          <w:tab/>
        </w:r>
      </w:ins>
      <w:ins w:id="1304" w:author="thomas" w:date="2015-05-15T23:03:00Z">
        <w:r w:rsidR="00477038">
          <w:rPr>
            <w:rFonts w:hint="eastAsia"/>
            <w:lang w:eastAsia="zh-CN"/>
          </w:rPr>
          <w:t>Uint8 padding</w:t>
        </w:r>
      </w:ins>
    </w:p>
    <w:p w:rsidR="00477038" w:rsidRPr="00E23239" w:rsidRDefault="00477038" w:rsidP="009B6493">
      <w:pPr>
        <w:pStyle w:val="af7"/>
      </w:pPr>
    </w:p>
    <w:p w:rsidR="00E23239" w:rsidRPr="00E23239" w:rsidRDefault="00E23239" w:rsidP="009B6493">
      <w:pPr>
        <w:pStyle w:val="af7"/>
      </w:pPr>
      <w:r w:rsidRPr="00E23239">
        <w:t>};</w:t>
      </w:r>
    </w:p>
    <w:p w:rsidR="00E23239" w:rsidRPr="00E23239" w:rsidRDefault="00E23239" w:rsidP="001E7ABB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  <w:tblPrChange w:id="1305" w:author="suntingting" w:date="2015-04-20T11:38:00Z">
          <w:tblPr>
            <w:tblW w:w="918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</w:tblPrChange>
      </w:tblPr>
      <w:tblGrid>
        <w:gridCol w:w="959"/>
        <w:gridCol w:w="992"/>
        <w:gridCol w:w="2126"/>
        <w:gridCol w:w="1134"/>
        <w:gridCol w:w="3969"/>
        <w:tblGridChange w:id="1306">
          <w:tblGrid>
            <w:gridCol w:w="959"/>
            <w:gridCol w:w="992"/>
            <w:gridCol w:w="1985"/>
            <w:gridCol w:w="1275"/>
            <w:gridCol w:w="3969"/>
          </w:tblGrid>
        </w:tblGridChange>
      </w:tblGrid>
      <w:tr w:rsidR="003C311F" w:rsidRPr="00E23239" w:rsidTr="003C311F">
        <w:tc>
          <w:tcPr>
            <w:tcW w:w="959" w:type="dxa"/>
            <w:tcPrChange w:id="1307" w:author="suntingting" w:date="2015-04-20T11:38:00Z">
              <w:tcPr>
                <w:tcW w:w="959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992" w:type="dxa"/>
            <w:tcPrChange w:id="1308" w:author="suntingting" w:date="2015-04-20T11:38:00Z">
              <w:tcPr>
                <w:tcW w:w="992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2126" w:type="dxa"/>
            <w:tcPrChange w:id="1309" w:author="suntingting" w:date="2015-04-20T11:38:00Z">
              <w:tcPr>
                <w:tcW w:w="1985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取值范围</w:t>
            </w:r>
          </w:p>
        </w:tc>
        <w:tc>
          <w:tcPr>
            <w:tcW w:w="1134" w:type="dxa"/>
            <w:tcPrChange w:id="1310" w:author="suntingting" w:date="2015-04-20T11:38:00Z">
              <w:tcPr>
                <w:tcW w:w="1275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默认值</w:t>
            </w:r>
          </w:p>
        </w:tc>
        <w:tc>
          <w:tcPr>
            <w:tcW w:w="3969" w:type="dxa"/>
            <w:tcPrChange w:id="1311" w:author="suntingting" w:date="2015-04-20T11:38:00Z">
              <w:tcPr>
                <w:tcW w:w="3969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3C311F" w:rsidRPr="00E23239" w:rsidTr="003C311F">
        <w:tc>
          <w:tcPr>
            <w:tcW w:w="959" w:type="dxa"/>
            <w:tcPrChange w:id="1312" w:author="suntingting" w:date="2015-04-20T11:38:00Z">
              <w:tcPr>
                <w:tcW w:w="959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dl</w:t>
            </w:r>
            <w:r w:rsidRPr="00E23239">
              <w:t>SysNo</w:t>
            </w:r>
          </w:p>
        </w:tc>
        <w:tc>
          <w:tcPr>
            <w:tcW w:w="992" w:type="dxa"/>
            <w:tcPrChange w:id="1313" w:author="suntingting" w:date="2015-04-20T11:38:00Z">
              <w:tcPr>
                <w:tcW w:w="992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2126" w:type="dxa"/>
            <w:tcPrChange w:id="1314" w:author="suntingting" w:date="2015-04-20T11:38:00Z">
              <w:tcPr>
                <w:tcW w:w="1985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1/2</w:t>
            </w:r>
          </w:p>
        </w:tc>
        <w:tc>
          <w:tcPr>
            <w:tcW w:w="1134" w:type="dxa"/>
            <w:tcPrChange w:id="1315" w:author="suntingting" w:date="2015-04-20T11:38:00Z">
              <w:tcPr>
                <w:tcW w:w="1275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3969" w:type="dxa"/>
            <w:tcPrChange w:id="1316" w:author="suntingting" w:date="2015-04-20T11:38:00Z">
              <w:tcPr>
                <w:tcW w:w="3969" w:type="dxa"/>
              </w:tcPr>
            </w:tcPrChange>
          </w:tcPr>
          <w:p w:rsidR="00FD4115" w:rsidRDefault="00E23239" w:rsidP="00FD4115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FD4115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3C311F" w:rsidRPr="00E23239" w:rsidTr="003C311F">
        <w:tc>
          <w:tcPr>
            <w:tcW w:w="959" w:type="dxa"/>
            <w:tcPrChange w:id="1317" w:author="suntingting" w:date="2015-04-20T11:38:00Z">
              <w:tcPr>
                <w:tcW w:w="959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  <w:del w:id="1318" w:author="suntingting" w:date="2015-05-13T09:52:00Z">
              <w:r w:rsidRPr="00E23239" w:rsidDel="00A56C29">
                <w:delText>dlFreq</w:delText>
              </w:r>
            </w:del>
            <w:ins w:id="1319" w:author="suntingting" w:date="2015-05-13T09:52:00Z">
              <w:r w:rsidR="00A56C29">
                <w:rPr>
                  <w:rFonts w:hint="eastAsia"/>
                </w:rPr>
                <w:t>eafrcn</w:t>
              </w:r>
            </w:ins>
          </w:p>
        </w:tc>
        <w:tc>
          <w:tcPr>
            <w:tcW w:w="992" w:type="dxa"/>
            <w:tcPrChange w:id="1320" w:author="suntingting" w:date="2015-04-20T11:38:00Z">
              <w:tcPr>
                <w:tcW w:w="992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  <w:r w:rsidRPr="00E23239">
              <w:rPr>
                <w:rFonts w:hint="eastAsia"/>
              </w:rPr>
              <w:t>信道号（</w:t>
            </w:r>
            <w:bookmarkStart w:id="1321" w:name="OLE_LINK12"/>
            <w:bookmarkStart w:id="1322" w:name="OLE_LINK13"/>
            <w:r w:rsidRPr="00E23239">
              <w:rPr>
                <w:rFonts w:hint="eastAsia"/>
              </w:rPr>
              <w:t>EARFCN</w:t>
            </w:r>
            <w:bookmarkEnd w:id="1321"/>
            <w:bookmarkEnd w:id="1322"/>
            <w:r w:rsidRPr="00E23239">
              <w:rPr>
                <w:rFonts w:hint="eastAsia"/>
              </w:rPr>
              <w:t>）</w:t>
            </w:r>
          </w:p>
        </w:tc>
        <w:tc>
          <w:tcPr>
            <w:tcW w:w="2126" w:type="dxa"/>
            <w:tcPrChange w:id="1323" w:author="suntingting" w:date="2015-04-20T11:38:00Z">
              <w:tcPr>
                <w:tcW w:w="1985" w:type="dxa"/>
              </w:tcPr>
            </w:tcPrChange>
          </w:tcPr>
          <w:p w:rsidR="008930F4" w:rsidRDefault="008930F4" w:rsidP="008930F4">
            <w:pPr>
              <w:pStyle w:val="af0"/>
              <w:spacing w:after="156"/>
              <w:jc w:val="left"/>
              <w:rPr>
                <w:ins w:id="1324" w:author="suntingting" w:date="2015-04-20T11:30:00Z"/>
              </w:rPr>
            </w:pPr>
            <w:ins w:id="1325" w:author="suntingting" w:date="2015-04-20T11:30:00Z">
              <w:r>
                <w:rPr>
                  <w:rFonts w:hint="eastAsia"/>
                </w:rPr>
                <w:t>TDD</w:t>
              </w:r>
            </w:ins>
          </w:p>
          <w:p w:rsidR="008930F4" w:rsidRDefault="008930F4" w:rsidP="008930F4">
            <w:pPr>
              <w:pStyle w:val="af0"/>
              <w:spacing w:after="156"/>
              <w:jc w:val="left"/>
              <w:rPr>
                <w:ins w:id="1326" w:author="suntingting" w:date="2015-04-20T11:30:00Z"/>
              </w:rPr>
            </w:pPr>
            <w:ins w:id="1327" w:author="suntingting" w:date="2015-04-20T11:30:00Z">
              <w:r>
                <w:rPr>
                  <w:rFonts w:hint="eastAsia"/>
                </w:rPr>
                <w:t>Band38:37750-38249</w:t>
              </w:r>
            </w:ins>
          </w:p>
          <w:p w:rsidR="008930F4" w:rsidRDefault="008930F4" w:rsidP="008930F4">
            <w:pPr>
              <w:pStyle w:val="af0"/>
              <w:spacing w:after="156"/>
              <w:jc w:val="left"/>
              <w:rPr>
                <w:ins w:id="1328" w:author="suntingting" w:date="2015-04-20T11:30:00Z"/>
              </w:rPr>
            </w:pPr>
            <w:ins w:id="1329" w:author="suntingting" w:date="2015-04-20T11:30:00Z">
              <w:r>
                <w:t>B</w:t>
              </w:r>
              <w:r>
                <w:rPr>
                  <w:rFonts w:hint="eastAsia"/>
                </w:rPr>
                <w:t>and39: 38250-38649</w:t>
              </w:r>
            </w:ins>
          </w:p>
          <w:p w:rsidR="008930F4" w:rsidRDefault="008930F4" w:rsidP="008930F4">
            <w:pPr>
              <w:pStyle w:val="af0"/>
              <w:spacing w:after="156"/>
              <w:jc w:val="left"/>
              <w:rPr>
                <w:ins w:id="1330" w:author="suntingting" w:date="2015-04-20T11:30:00Z"/>
              </w:rPr>
            </w:pPr>
            <w:ins w:id="1331" w:author="suntingting" w:date="2015-04-20T11:30:00Z">
              <w:r>
                <w:rPr>
                  <w:rFonts w:hint="eastAsia"/>
                </w:rPr>
                <w:t>Band 40:38650-38849</w:t>
              </w:r>
            </w:ins>
          </w:p>
          <w:p w:rsidR="008930F4" w:rsidRDefault="008930F4" w:rsidP="008930F4">
            <w:pPr>
              <w:pStyle w:val="af0"/>
              <w:spacing w:after="156"/>
              <w:jc w:val="left"/>
              <w:rPr>
                <w:ins w:id="1332" w:author="suntingting" w:date="2015-04-20T11:30:00Z"/>
              </w:rPr>
            </w:pPr>
            <w:ins w:id="1333" w:author="suntingting" w:date="2015-04-20T11:30:00Z">
              <w:r>
                <w:rPr>
                  <w:rFonts w:hint="eastAsia"/>
                </w:rPr>
                <w:t>38850-39349</w:t>
              </w:r>
            </w:ins>
          </w:p>
          <w:p w:rsidR="008930F4" w:rsidRDefault="008930F4" w:rsidP="008930F4">
            <w:pPr>
              <w:pStyle w:val="af0"/>
              <w:spacing w:after="156"/>
              <w:jc w:val="left"/>
              <w:rPr>
                <w:ins w:id="1334" w:author="suntingting" w:date="2015-04-20T11:30:00Z"/>
              </w:rPr>
            </w:pPr>
            <w:ins w:id="1335" w:author="suntingting" w:date="2015-04-20T11:30:00Z">
              <w:r>
                <w:rPr>
                  <w:rFonts w:hint="eastAsia"/>
                </w:rPr>
                <w:t>39350-39549</w:t>
              </w:r>
            </w:ins>
          </w:p>
          <w:p w:rsidR="008930F4" w:rsidRDefault="008930F4" w:rsidP="008930F4">
            <w:pPr>
              <w:pStyle w:val="af0"/>
              <w:spacing w:after="156"/>
              <w:jc w:val="left"/>
              <w:rPr>
                <w:ins w:id="1336" w:author="suntingting" w:date="2015-04-20T11:30:00Z"/>
              </w:rPr>
            </w:pPr>
            <w:ins w:id="1337" w:author="suntingting" w:date="2015-04-20T11:30:00Z">
              <w:r>
                <w:rPr>
                  <w:rFonts w:hint="eastAsia"/>
                </w:rPr>
                <w:t>Band 41:40240-40439</w:t>
              </w:r>
            </w:ins>
          </w:p>
          <w:p w:rsidR="008930F4" w:rsidRDefault="008930F4" w:rsidP="008930F4">
            <w:pPr>
              <w:pStyle w:val="af0"/>
              <w:spacing w:after="156"/>
              <w:jc w:val="left"/>
              <w:rPr>
                <w:ins w:id="1338" w:author="suntingting" w:date="2015-04-20T11:30:00Z"/>
              </w:rPr>
            </w:pPr>
            <w:ins w:id="1339" w:author="suntingting" w:date="2015-04-20T11:30:00Z">
              <w:r>
                <w:rPr>
                  <w:rFonts w:hint="eastAsia"/>
                </w:rPr>
                <w:t>40900-41039</w:t>
              </w:r>
            </w:ins>
          </w:p>
          <w:p w:rsidR="008930F4" w:rsidRDefault="008930F4" w:rsidP="008930F4">
            <w:pPr>
              <w:pStyle w:val="af0"/>
              <w:spacing w:after="156"/>
              <w:jc w:val="left"/>
              <w:rPr>
                <w:ins w:id="1340" w:author="suntingting" w:date="2015-04-20T11:30:00Z"/>
              </w:rPr>
            </w:pPr>
            <w:ins w:id="1341" w:author="suntingting" w:date="2015-04-20T11:30:00Z">
              <w:r>
                <w:rPr>
                  <w:rFonts w:hint="eastAsia"/>
                </w:rPr>
                <w:t>41040-41239</w:t>
              </w:r>
            </w:ins>
          </w:p>
          <w:p w:rsidR="008930F4" w:rsidRDefault="008930F4" w:rsidP="008930F4">
            <w:pPr>
              <w:pStyle w:val="af0"/>
              <w:spacing w:after="156"/>
              <w:jc w:val="left"/>
              <w:rPr>
                <w:ins w:id="1342" w:author="suntingting" w:date="2015-04-20T11:30:00Z"/>
              </w:rPr>
            </w:pPr>
            <w:ins w:id="1343" w:author="suntingting" w:date="2015-04-20T11:30:00Z">
              <w:r>
                <w:rPr>
                  <w:rFonts w:hint="eastAsia"/>
                </w:rPr>
                <w:t>FDD</w:t>
              </w:r>
            </w:ins>
          </w:p>
          <w:p w:rsidR="00E23239" w:rsidRPr="00E23239" w:rsidRDefault="00E23239" w:rsidP="00E74869">
            <w:pPr>
              <w:pStyle w:val="af0"/>
              <w:spacing w:after="156"/>
            </w:pPr>
          </w:p>
        </w:tc>
        <w:tc>
          <w:tcPr>
            <w:tcW w:w="1134" w:type="dxa"/>
            <w:tcPrChange w:id="1344" w:author="suntingting" w:date="2015-04-20T11:38:00Z">
              <w:tcPr>
                <w:tcW w:w="1275" w:type="dxa"/>
              </w:tcPr>
            </w:tcPrChange>
          </w:tcPr>
          <w:p w:rsidR="00E23239" w:rsidRPr="00E23239" w:rsidRDefault="00E23239" w:rsidP="00E74869">
            <w:pPr>
              <w:pStyle w:val="af0"/>
              <w:spacing w:after="156"/>
            </w:pPr>
          </w:p>
        </w:tc>
        <w:tc>
          <w:tcPr>
            <w:tcW w:w="3969" w:type="dxa"/>
            <w:tcPrChange w:id="1345" w:author="suntingting" w:date="2015-04-20T11:38:00Z">
              <w:tcPr>
                <w:tcW w:w="3969" w:type="dxa"/>
              </w:tcPr>
            </w:tcPrChange>
          </w:tcPr>
          <w:p w:rsidR="00730CAE" w:rsidRPr="00E23239" w:rsidRDefault="00E23239" w:rsidP="008930F4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信道号</w:t>
            </w:r>
          </w:p>
        </w:tc>
      </w:tr>
      <w:tr w:rsidR="003C311F" w:rsidRPr="00E23239" w:rsidTr="003C311F">
        <w:tc>
          <w:tcPr>
            <w:tcW w:w="959" w:type="dxa"/>
            <w:tcPrChange w:id="1346" w:author="suntingting" w:date="2015-04-20T11:38:00Z">
              <w:tcPr>
                <w:tcW w:w="959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dlFn</w:t>
            </w:r>
          </w:p>
        </w:tc>
        <w:tc>
          <w:tcPr>
            <w:tcW w:w="992" w:type="dxa"/>
            <w:tcPrChange w:id="1347" w:author="suntingting" w:date="2015-04-20T11:38:00Z">
              <w:tcPr>
                <w:tcW w:w="992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总帧数</w:t>
            </w:r>
          </w:p>
        </w:tc>
        <w:tc>
          <w:tcPr>
            <w:tcW w:w="2126" w:type="dxa"/>
            <w:tcPrChange w:id="1348" w:author="suntingting" w:date="2015-04-20T11:38:00Z">
              <w:tcPr>
                <w:tcW w:w="1985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1~65535</w:t>
            </w:r>
          </w:p>
        </w:tc>
        <w:tc>
          <w:tcPr>
            <w:tcW w:w="1134" w:type="dxa"/>
            <w:tcPrChange w:id="1349" w:author="suntingting" w:date="2015-04-20T11:38:00Z">
              <w:tcPr>
                <w:tcW w:w="1275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100</w:t>
            </w:r>
          </w:p>
        </w:tc>
        <w:tc>
          <w:tcPr>
            <w:tcW w:w="3969" w:type="dxa"/>
            <w:tcPrChange w:id="1350" w:author="suntingting" w:date="2015-04-20T11:38:00Z">
              <w:tcPr>
                <w:tcW w:w="3969" w:type="dxa"/>
              </w:tcPr>
            </w:tcPrChange>
          </w:tcPr>
          <w:p w:rsidR="00E23239" w:rsidRPr="00FE5BE1" w:rsidRDefault="00E23239" w:rsidP="00FD4115">
            <w:pPr>
              <w:pStyle w:val="af0"/>
              <w:spacing w:after="156"/>
              <w:jc w:val="left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测试使用，进行接收机灵敏度测试时计算</w:t>
            </w:r>
            <w:r w:rsidRPr="00FE5BE1">
              <w:rPr>
                <w:rFonts w:hint="eastAsia"/>
                <w:color w:val="808080" w:themeColor="background1" w:themeShade="80"/>
              </w:rPr>
              <w:t>BLER</w:t>
            </w:r>
            <w:r w:rsidRPr="00FE5BE1">
              <w:rPr>
                <w:rFonts w:hint="eastAsia"/>
                <w:color w:val="808080" w:themeColor="background1" w:themeShade="80"/>
              </w:rPr>
              <w:t>的总帧数</w:t>
            </w:r>
          </w:p>
        </w:tc>
      </w:tr>
      <w:tr w:rsidR="003C311F" w:rsidRPr="00E23239" w:rsidTr="003C311F">
        <w:tc>
          <w:tcPr>
            <w:tcW w:w="959" w:type="dxa"/>
            <w:tcPrChange w:id="1351" w:author="suntingting" w:date="2015-04-20T11:38:00Z">
              <w:tcPr>
                <w:tcW w:w="959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color w:val="808080" w:themeColor="background1" w:themeShade="80"/>
              </w:rPr>
              <w:t>dl</w:t>
            </w:r>
            <w:r w:rsidRPr="00FE5BE1">
              <w:rPr>
                <w:rFonts w:hint="eastAsia"/>
                <w:color w:val="808080" w:themeColor="background1" w:themeShade="80"/>
              </w:rPr>
              <w:t>RxMod</w:t>
            </w:r>
          </w:p>
        </w:tc>
        <w:tc>
          <w:tcPr>
            <w:tcW w:w="992" w:type="dxa"/>
            <w:tcPrChange w:id="1352" w:author="suntingting" w:date="2015-04-20T11:38:00Z">
              <w:tcPr>
                <w:tcW w:w="992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下行接收模式</w:t>
            </w:r>
          </w:p>
        </w:tc>
        <w:tc>
          <w:tcPr>
            <w:tcW w:w="2126" w:type="dxa"/>
            <w:tcPrChange w:id="1353" w:author="suntingting" w:date="2015-04-20T11:38:00Z">
              <w:tcPr>
                <w:tcW w:w="1985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1/2/3</w:t>
            </w:r>
          </w:p>
        </w:tc>
        <w:tc>
          <w:tcPr>
            <w:tcW w:w="1134" w:type="dxa"/>
            <w:tcPrChange w:id="1354" w:author="suntingting" w:date="2015-04-20T11:38:00Z">
              <w:tcPr>
                <w:tcW w:w="1275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1</w:t>
            </w:r>
          </w:p>
        </w:tc>
        <w:tc>
          <w:tcPr>
            <w:tcW w:w="3969" w:type="dxa"/>
            <w:tcPrChange w:id="1355" w:author="suntingting" w:date="2015-04-20T11:38:00Z">
              <w:tcPr>
                <w:tcW w:w="3969" w:type="dxa"/>
              </w:tcPr>
            </w:tcPrChange>
          </w:tcPr>
          <w:p w:rsidR="00FD4115" w:rsidRPr="00FE5BE1" w:rsidRDefault="00E23239" w:rsidP="00FD4115">
            <w:pPr>
              <w:pStyle w:val="af0"/>
              <w:spacing w:after="156"/>
              <w:jc w:val="left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1</w:t>
            </w:r>
            <w:r w:rsidRPr="00FE5BE1">
              <w:rPr>
                <w:rFonts w:hint="eastAsia"/>
                <w:color w:val="808080" w:themeColor="background1" w:themeShade="80"/>
              </w:rPr>
              <w:t>表示正常接收下行广播，</w:t>
            </w:r>
          </w:p>
          <w:p w:rsidR="00FD4115" w:rsidRPr="00FE5BE1" w:rsidRDefault="00E23239" w:rsidP="00FD4115">
            <w:pPr>
              <w:pStyle w:val="af0"/>
              <w:spacing w:after="156"/>
              <w:jc w:val="left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lastRenderedPageBreak/>
              <w:t>2</w:t>
            </w:r>
            <w:r w:rsidRPr="00FE5BE1">
              <w:rPr>
                <w:rFonts w:hint="eastAsia"/>
                <w:color w:val="808080" w:themeColor="background1" w:themeShade="80"/>
              </w:rPr>
              <w:t>表示测试上行频段灵敏度，</w:t>
            </w:r>
          </w:p>
          <w:p w:rsidR="00E23239" w:rsidRPr="00FE5BE1" w:rsidRDefault="00E23239" w:rsidP="00FD4115">
            <w:pPr>
              <w:pStyle w:val="af0"/>
              <w:spacing w:after="156"/>
              <w:jc w:val="left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3</w:t>
            </w:r>
            <w:r w:rsidRPr="00FE5BE1">
              <w:rPr>
                <w:rFonts w:hint="eastAsia"/>
                <w:color w:val="808080" w:themeColor="background1" w:themeShade="80"/>
              </w:rPr>
              <w:t>表示测试下行频段灵敏度</w:t>
            </w:r>
          </w:p>
        </w:tc>
      </w:tr>
      <w:tr w:rsidR="003C311F" w:rsidRPr="00E23239" w:rsidTr="003C311F">
        <w:tc>
          <w:tcPr>
            <w:tcW w:w="959" w:type="dxa"/>
            <w:tcPrChange w:id="1356" w:author="suntingting" w:date="2015-04-20T11:38:00Z">
              <w:tcPr>
                <w:tcW w:w="959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color w:val="808080" w:themeColor="background1" w:themeShade="80"/>
              </w:rPr>
              <w:lastRenderedPageBreak/>
              <w:t>dlEnable</w:t>
            </w:r>
          </w:p>
        </w:tc>
        <w:tc>
          <w:tcPr>
            <w:tcW w:w="992" w:type="dxa"/>
            <w:tcPrChange w:id="1357" w:author="suntingting" w:date="2015-04-20T11:38:00Z">
              <w:tcPr>
                <w:tcW w:w="992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下行接收使能</w:t>
            </w:r>
          </w:p>
        </w:tc>
        <w:tc>
          <w:tcPr>
            <w:tcW w:w="2126" w:type="dxa"/>
            <w:tcPrChange w:id="1358" w:author="suntingting" w:date="2015-04-20T11:38:00Z">
              <w:tcPr>
                <w:tcW w:w="1985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0/1</w:t>
            </w:r>
          </w:p>
        </w:tc>
        <w:tc>
          <w:tcPr>
            <w:tcW w:w="1134" w:type="dxa"/>
            <w:tcPrChange w:id="1359" w:author="suntingting" w:date="2015-04-20T11:38:00Z">
              <w:tcPr>
                <w:tcW w:w="1275" w:type="dxa"/>
              </w:tcPr>
            </w:tcPrChange>
          </w:tcPr>
          <w:p w:rsidR="00E23239" w:rsidRPr="00FE5BE1" w:rsidRDefault="00E23239" w:rsidP="00E74869">
            <w:pPr>
              <w:pStyle w:val="af0"/>
              <w:spacing w:after="156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0</w:t>
            </w:r>
          </w:p>
        </w:tc>
        <w:tc>
          <w:tcPr>
            <w:tcW w:w="3969" w:type="dxa"/>
            <w:tcPrChange w:id="1360" w:author="suntingting" w:date="2015-04-20T11:38:00Z">
              <w:tcPr>
                <w:tcW w:w="3969" w:type="dxa"/>
              </w:tcPr>
            </w:tcPrChange>
          </w:tcPr>
          <w:p w:rsidR="00FD4115" w:rsidRPr="00FE5BE1" w:rsidRDefault="00E23239" w:rsidP="00FD4115">
            <w:pPr>
              <w:pStyle w:val="af0"/>
              <w:spacing w:after="156"/>
              <w:jc w:val="left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1</w:t>
            </w:r>
            <w:r w:rsidRPr="00FE5BE1">
              <w:rPr>
                <w:rFonts w:hint="eastAsia"/>
                <w:color w:val="808080" w:themeColor="background1" w:themeShade="80"/>
              </w:rPr>
              <w:t>表示开始下行接收，</w:t>
            </w:r>
          </w:p>
          <w:p w:rsidR="00E23239" w:rsidRPr="00FE5BE1" w:rsidRDefault="00E23239" w:rsidP="00FD4115">
            <w:pPr>
              <w:pStyle w:val="af0"/>
              <w:spacing w:after="156"/>
              <w:jc w:val="left"/>
              <w:rPr>
                <w:color w:val="808080" w:themeColor="background1" w:themeShade="80"/>
              </w:rPr>
            </w:pPr>
            <w:r w:rsidRPr="00FE5BE1">
              <w:rPr>
                <w:rFonts w:hint="eastAsia"/>
                <w:color w:val="808080" w:themeColor="background1" w:themeShade="80"/>
              </w:rPr>
              <w:t>0</w:t>
            </w:r>
            <w:r w:rsidRPr="00FE5BE1">
              <w:rPr>
                <w:rFonts w:hint="eastAsia"/>
                <w:color w:val="808080" w:themeColor="background1" w:themeShade="80"/>
              </w:rPr>
              <w:t>表示结束下行接收</w:t>
            </w:r>
          </w:p>
        </w:tc>
      </w:tr>
    </w:tbl>
    <w:p w:rsidR="00F504A6" w:rsidRDefault="00F504A6" w:rsidP="00F504A6">
      <w:pPr>
        <w:spacing w:before="156" w:after="156"/>
        <w:ind w:firstLine="480"/>
        <w:rPr>
          <w:ins w:id="1361" w:author="zhaoxw" w:date="2015-04-18T10:15:00Z"/>
          <w:color w:val="C00000"/>
        </w:rPr>
      </w:pPr>
      <w:r w:rsidRPr="00F504A6">
        <w:rPr>
          <w:rFonts w:hint="eastAsia"/>
          <w:color w:val="C00000"/>
        </w:rPr>
        <w:t>注：请详细描述该条的功能。可暂不用实现？！</w:t>
      </w:r>
    </w:p>
    <w:p w:rsidR="00000000" w:rsidRDefault="000A3B0B">
      <w:pPr>
        <w:pStyle w:val="af0"/>
        <w:spacing w:after="156"/>
        <w:ind w:left="60" w:firstLine="420"/>
        <w:jc w:val="left"/>
        <w:rPr>
          <w:ins w:id="1362" w:author="zhaoxw" w:date="2015-04-18T10:18:00Z"/>
          <w:color w:val="C00000"/>
        </w:rPr>
        <w:pPrChange w:id="1363" w:author="zhaoxw" w:date="2015-04-18T10:17:00Z">
          <w:pPr>
            <w:pStyle w:val="af0"/>
            <w:spacing w:after="156"/>
            <w:jc w:val="left"/>
          </w:pPr>
        </w:pPrChange>
      </w:pPr>
      <w:ins w:id="1364" w:author="zhaoxw" w:date="2015-04-18T10:15:00Z">
        <w:r>
          <w:rPr>
            <w:rFonts w:hint="eastAsia"/>
            <w:color w:val="C00000"/>
          </w:rPr>
          <w:t>&gt;&gt;</w:t>
        </w:r>
      </w:ins>
    </w:p>
    <w:p w:rsidR="00000000" w:rsidRDefault="000A3B0B">
      <w:pPr>
        <w:pStyle w:val="af0"/>
        <w:spacing w:after="156"/>
        <w:ind w:left="60" w:firstLine="420"/>
        <w:jc w:val="left"/>
        <w:rPr>
          <w:ins w:id="1365" w:author="zhaoxw" w:date="2015-04-18T10:17:00Z"/>
          <w:color w:val="808080" w:themeColor="background1" w:themeShade="80"/>
        </w:rPr>
        <w:pPrChange w:id="1366" w:author="zhaoxw" w:date="2015-04-18T10:17:00Z">
          <w:pPr>
            <w:pStyle w:val="af0"/>
            <w:spacing w:after="156"/>
            <w:jc w:val="left"/>
          </w:pPr>
        </w:pPrChange>
      </w:pPr>
      <w:ins w:id="1367" w:author="zhaoxw" w:date="2015-04-18T10:17:00Z">
        <w:r w:rsidRPr="00FE5BE1">
          <w:rPr>
            <w:rFonts w:hint="eastAsia"/>
            <w:color w:val="808080" w:themeColor="background1" w:themeShade="80"/>
          </w:rPr>
          <w:t>1</w:t>
        </w:r>
        <w:r>
          <w:rPr>
            <w:rFonts w:hint="eastAsia"/>
            <w:color w:val="808080" w:themeColor="background1" w:themeShade="80"/>
          </w:rPr>
          <w:t>表示正常接收下行广播：表示正常的</w:t>
        </w:r>
      </w:ins>
      <w:ins w:id="1368" w:author="zhaoxw" w:date="2015-04-18T10:18:00Z">
        <w:r>
          <w:rPr>
            <w:rFonts w:hint="eastAsia"/>
            <w:color w:val="808080" w:themeColor="background1" w:themeShade="80"/>
          </w:rPr>
          <w:t>sniffer</w:t>
        </w:r>
      </w:ins>
    </w:p>
    <w:p w:rsidR="00000000" w:rsidRDefault="000A3B0B">
      <w:pPr>
        <w:pStyle w:val="af0"/>
        <w:spacing w:after="156"/>
        <w:ind w:left="60" w:firstLine="420"/>
        <w:jc w:val="left"/>
        <w:rPr>
          <w:ins w:id="1369" w:author="zhaoxw" w:date="2015-04-18T10:18:00Z"/>
          <w:color w:val="808080" w:themeColor="background1" w:themeShade="80"/>
        </w:rPr>
        <w:pPrChange w:id="1370" w:author="zhaoxw" w:date="2015-04-18T10:19:00Z">
          <w:pPr>
            <w:spacing w:before="156" w:after="156"/>
            <w:ind w:firstLine="480"/>
          </w:pPr>
        </w:pPrChange>
      </w:pPr>
      <w:ins w:id="1371" w:author="zhaoxw" w:date="2015-04-18T10:18:00Z">
        <w:r w:rsidRPr="00FE5BE1">
          <w:rPr>
            <w:rFonts w:hint="eastAsia"/>
            <w:color w:val="808080" w:themeColor="background1" w:themeShade="80"/>
          </w:rPr>
          <w:t>2</w:t>
        </w:r>
        <w:r w:rsidRPr="00FE5BE1">
          <w:rPr>
            <w:rFonts w:hint="eastAsia"/>
            <w:color w:val="808080" w:themeColor="background1" w:themeShade="80"/>
          </w:rPr>
          <w:t>表示测试上行频段灵敏度</w:t>
        </w:r>
      </w:ins>
      <w:ins w:id="1372" w:author="zhaoxw" w:date="2015-04-18T10:19:00Z">
        <w:r>
          <w:rPr>
            <w:rFonts w:hint="eastAsia"/>
            <w:color w:val="808080" w:themeColor="background1" w:themeShade="80"/>
          </w:rPr>
          <w:t>：</w:t>
        </w:r>
      </w:ins>
      <w:ins w:id="1373" w:author="zhaoxw" w:date="2015-04-18T10:20:00Z">
        <w:r>
          <w:rPr>
            <w:rFonts w:hint="eastAsia"/>
            <w:color w:val="808080" w:themeColor="background1" w:themeShade="80"/>
          </w:rPr>
          <w:t>用于</w:t>
        </w:r>
      </w:ins>
      <w:ins w:id="1374" w:author="zhaoxw" w:date="2015-04-18T10:22:00Z">
        <w:r>
          <w:rPr>
            <w:rFonts w:hint="eastAsia"/>
            <w:color w:val="808080" w:themeColor="background1" w:themeShade="80"/>
          </w:rPr>
          <w:t>上行测试模式，用于测试上行的接收性能</w:t>
        </w:r>
      </w:ins>
    </w:p>
    <w:p w:rsidR="00000000" w:rsidRDefault="000A3B0B">
      <w:pPr>
        <w:pStyle w:val="af0"/>
        <w:spacing w:after="156"/>
        <w:ind w:left="60" w:firstLine="420"/>
        <w:jc w:val="left"/>
        <w:rPr>
          <w:color w:val="808080" w:themeColor="background1" w:themeShade="80"/>
          <w:rPrChange w:id="1375" w:author="zhaoxw" w:date="2015-04-18T10:19:00Z">
            <w:rPr>
              <w:color w:val="C00000"/>
            </w:rPr>
          </w:rPrChange>
        </w:rPr>
        <w:pPrChange w:id="1376" w:author="zhaoxw" w:date="2015-04-18T10:19:00Z">
          <w:pPr>
            <w:spacing w:before="156" w:after="156"/>
            <w:ind w:firstLine="480"/>
          </w:pPr>
        </w:pPrChange>
      </w:pPr>
      <w:ins w:id="1377" w:author="zhaoxw" w:date="2015-04-18T10:18:00Z">
        <w:r w:rsidRPr="00FE5BE1">
          <w:rPr>
            <w:rFonts w:hint="eastAsia"/>
            <w:color w:val="808080" w:themeColor="background1" w:themeShade="80"/>
          </w:rPr>
          <w:t>3</w:t>
        </w:r>
        <w:r w:rsidRPr="00FE5BE1">
          <w:rPr>
            <w:rFonts w:hint="eastAsia"/>
            <w:color w:val="808080" w:themeColor="background1" w:themeShade="80"/>
          </w:rPr>
          <w:t>表示测试下行频段灵敏度</w:t>
        </w:r>
      </w:ins>
      <w:ins w:id="1378" w:author="zhaoxw" w:date="2015-04-18T10:19:00Z">
        <w:r>
          <w:rPr>
            <w:rFonts w:hint="eastAsia"/>
            <w:color w:val="808080" w:themeColor="background1" w:themeShade="80"/>
          </w:rPr>
          <w:t>：</w:t>
        </w:r>
      </w:ins>
      <w:ins w:id="1379" w:author="zhaoxw" w:date="2015-04-18T10:23:00Z">
        <w:r>
          <w:rPr>
            <w:rFonts w:hint="eastAsia"/>
            <w:color w:val="808080" w:themeColor="background1" w:themeShade="80"/>
          </w:rPr>
          <w:t>用于</w:t>
        </w:r>
        <w:del w:id="1380" w:author="bxr" w:date="2015-04-25T11:04:00Z">
          <w:r w:rsidDel="007E3F79">
            <w:rPr>
              <w:rFonts w:hint="eastAsia"/>
              <w:color w:val="808080" w:themeColor="background1" w:themeShade="80"/>
            </w:rPr>
            <w:delText>上</w:delText>
          </w:r>
        </w:del>
      </w:ins>
      <w:ins w:id="1381" w:author="bxr" w:date="2015-04-25T11:04:00Z">
        <w:r w:rsidR="007E3F79">
          <w:rPr>
            <w:rFonts w:hint="eastAsia"/>
            <w:color w:val="808080" w:themeColor="background1" w:themeShade="80"/>
          </w:rPr>
          <w:t>下</w:t>
        </w:r>
      </w:ins>
      <w:ins w:id="1382" w:author="zhaoxw" w:date="2015-04-18T10:23:00Z">
        <w:r>
          <w:rPr>
            <w:rFonts w:hint="eastAsia"/>
            <w:color w:val="808080" w:themeColor="background1" w:themeShade="80"/>
          </w:rPr>
          <w:t>行测试模式，用于测试</w:t>
        </w:r>
        <w:del w:id="1383" w:author="bxr" w:date="2015-04-25T11:04:00Z">
          <w:r w:rsidDel="007E3F79">
            <w:rPr>
              <w:rFonts w:hint="eastAsia"/>
              <w:color w:val="808080" w:themeColor="background1" w:themeShade="80"/>
            </w:rPr>
            <w:delText>上</w:delText>
          </w:r>
        </w:del>
      </w:ins>
      <w:ins w:id="1384" w:author="bxr" w:date="2015-04-25T11:04:00Z">
        <w:r w:rsidR="007E3F79">
          <w:rPr>
            <w:rFonts w:hint="eastAsia"/>
            <w:color w:val="808080" w:themeColor="background1" w:themeShade="80"/>
          </w:rPr>
          <w:t>下</w:t>
        </w:r>
      </w:ins>
      <w:ins w:id="1385" w:author="zhaoxw" w:date="2015-04-18T10:23:00Z">
        <w:r>
          <w:rPr>
            <w:rFonts w:hint="eastAsia"/>
            <w:color w:val="808080" w:themeColor="background1" w:themeShade="80"/>
          </w:rPr>
          <w:t>行的接收性能</w:t>
        </w:r>
      </w:ins>
    </w:p>
    <w:p w:rsidR="00E23239" w:rsidRPr="00E23239" w:rsidRDefault="00E23239" w:rsidP="003D1590">
      <w:pPr>
        <w:pStyle w:val="3"/>
        <w:spacing w:before="156" w:after="156"/>
      </w:pPr>
      <w:bookmarkStart w:id="1386" w:name="_Toc417292652"/>
      <w:r w:rsidRPr="00E23239">
        <w:t>1.3.</w:t>
      </w:r>
      <w:r w:rsidR="007C1E75">
        <w:rPr>
          <w:rFonts w:hint="eastAsia"/>
        </w:rPr>
        <w:t>4</w:t>
      </w:r>
      <w:r w:rsidRPr="00E23239">
        <w:rPr>
          <w:rFonts w:hint="eastAsia"/>
        </w:rPr>
        <w:t>邻区表参数</w:t>
      </w:r>
      <w:r w:rsidRPr="00E23239">
        <w:rPr>
          <w:rFonts w:hint="eastAsia"/>
        </w:rPr>
        <w:t>RECV_NC_PARA</w:t>
      </w:r>
      <w:bookmarkEnd w:id="1386"/>
      <w:del w:id="1387" w:author="suntingting" w:date="2015-04-20T11:26:00Z">
        <w:r w:rsidRPr="00E23239" w:rsidDel="00B3296E">
          <w:rPr>
            <w:rFonts w:hint="eastAsia"/>
          </w:rPr>
          <w:tab/>
        </w:r>
      </w:del>
    </w:p>
    <w:p w:rsidR="00E23239" w:rsidRPr="00E23239" w:rsidRDefault="00E23239" w:rsidP="001E7ABB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9B6493">
      <w:pPr>
        <w:pStyle w:val="af7"/>
      </w:pPr>
      <w:r w:rsidRPr="00E23239">
        <w:rPr>
          <w:rFonts w:hint="eastAsia"/>
        </w:rPr>
        <w:t>struct RecvNcPara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邻区参数数据结构</w:t>
      </w:r>
    </w:p>
    <w:p w:rsidR="00E23239" w:rsidRPr="00E23239" w:rsidRDefault="00E23239" w:rsidP="009B6493">
      <w:pPr>
        <w:pStyle w:val="af7"/>
      </w:pPr>
      <w:r w:rsidRPr="00E23239">
        <w:t>{</w:t>
      </w:r>
    </w:p>
    <w:p w:rsidR="00E23239" w:rsidRPr="00E23239" w:rsidRDefault="00E23239" w:rsidP="009B6493">
      <w:pPr>
        <w:pStyle w:val="af7"/>
      </w:pPr>
      <w:r w:rsidRPr="00E23239">
        <w:tab/>
        <w:t>Uint</w:t>
      </w:r>
      <w:del w:id="1388" w:author="suntingting" w:date="2015-05-16T16:05:00Z">
        <w:r w:rsidRPr="00E23239" w:rsidDel="008F2A72">
          <w:rPr>
            <w:rFonts w:hint="eastAsia"/>
            <w:lang w:eastAsia="zh-CN"/>
          </w:rPr>
          <w:delText>16</w:delText>
        </w:r>
      </w:del>
      <w:ins w:id="1389" w:author="suntingting" w:date="2015-05-16T16:05:00Z">
        <w:r w:rsidR="008F2A72">
          <w:rPr>
            <w:rFonts w:hint="eastAsia"/>
            <w:lang w:eastAsia="zh-CN"/>
          </w:rPr>
          <w:t>8</w:t>
        </w:r>
      </w:ins>
      <w:r w:rsidRPr="00E23239">
        <w:tab/>
        <w:t>ncSysNo;</w:t>
      </w:r>
    </w:p>
    <w:p w:rsidR="00E23239" w:rsidRDefault="00E23239" w:rsidP="009B6493">
      <w:pPr>
        <w:pStyle w:val="af7"/>
        <w:rPr>
          <w:ins w:id="1390" w:author="thomas" w:date="2015-05-15T22:49:00Z"/>
        </w:rPr>
      </w:pPr>
      <w:r w:rsidRPr="00E23239">
        <w:rPr>
          <w:rFonts w:hint="eastAsia"/>
        </w:rPr>
        <w:tab/>
        <w:t>Uint8</w:t>
      </w:r>
      <w:r w:rsidRPr="00E23239">
        <w:rPr>
          <w:rFonts w:hint="eastAsia"/>
        </w:rPr>
        <w:tab/>
        <w:t>ncCmdType;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设置为</w:t>
      </w:r>
      <w:r w:rsidRPr="00E23239">
        <w:rPr>
          <w:rFonts w:hint="eastAsia"/>
        </w:rPr>
        <w:t xml:space="preserve">0x01  </w:t>
      </w:r>
      <w:r w:rsidRPr="00E23239">
        <w:rPr>
          <w:rFonts w:hint="eastAsia"/>
        </w:rPr>
        <w:t>清除为</w:t>
      </w:r>
      <w:r w:rsidRPr="00E23239">
        <w:rPr>
          <w:rFonts w:hint="eastAsia"/>
        </w:rPr>
        <w:t>0x02</w:t>
      </w:r>
    </w:p>
    <w:p w:rsidR="00DD331D" w:rsidRPr="00DD331D" w:rsidRDefault="00DD331D" w:rsidP="009B6493">
      <w:pPr>
        <w:pStyle w:val="af7"/>
        <w:rPr>
          <w:rFonts w:eastAsia="MS Mincho"/>
          <w:rPrChange w:id="1391" w:author="thomas" w:date="2015-05-15T22:50:00Z">
            <w:rPr/>
          </w:rPrChange>
        </w:rPr>
      </w:pPr>
      <w:ins w:id="1392" w:author="thomas" w:date="2015-05-15T22:49:00Z">
        <w:r>
          <w:tab/>
        </w:r>
        <w:r w:rsidRPr="00E23239">
          <w:t>Uint8</w:t>
        </w:r>
      </w:ins>
      <w:ins w:id="1393" w:author="thomas" w:date="2015-05-15T23:07:00Z">
        <w:r w:rsidR="004C07D3">
          <w:rPr>
            <w:lang w:eastAsia="zh-CN"/>
          </w:rPr>
          <w:t>padding</w:t>
        </w:r>
      </w:ins>
      <w:ins w:id="1394" w:author="thomas" w:date="2015-05-15T22:49:00Z">
        <w:r>
          <w:rPr>
            <w:rFonts w:hint="eastAsia"/>
            <w:lang w:eastAsia="zh-CN"/>
          </w:rPr>
          <w:t>;</w:t>
        </w:r>
      </w:ins>
    </w:p>
    <w:p w:rsidR="00E23239" w:rsidRDefault="00E23239" w:rsidP="009B6493">
      <w:pPr>
        <w:pStyle w:val="af7"/>
        <w:rPr>
          <w:ins w:id="1395" w:author="zhaoxw" w:date="2015-04-27T10:25:00Z"/>
          <w:lang w:eastAsia="zh-CN"/>
        </w:rPr>
      </w:pPr>
      <w:r w:rsidRPr="00E23239">
        <w:tab/>
      </w:r>
      <w:del w:id="1396" w:author="suntingting" w:date="2015-05-13T16:02:00Z">
        <w:r w:rsidRPr="00E23239" w:rsidDel="006659F8">
          <w:delText>Uint16</w:delText>
        </w:r>
        <w:r w:rsidRPr="00E23239" w:rsidDel="006659F8">
          <w:tab/>
        </w:r>
      </w:del>
      <w:ins w:id="1397" w:author="zhaoxw" w:date="2015-04-27T10:24:00Z">
        <w:del w:id="1398" w:author="suntingting" w:date="2015-05-13T16:02:00Z">
          <w:r w:rsidR="006F257C" w:rsidDel="006659F8">
            <w:rPr>
              <w:rFonts w:hint="eastAsia"/>
              <w:lang w:eastAsia="zh-CN"/>
            </w:rPr>
            <w:delText>intra</w:delText>
          </w:r>
        </w:del>
      </w:ins>
      <w:del w:id="1399" w:author="suntingting" w:date="2015-05-13T16:02:00Z">
        <w:r w:rsidRPr="00E23239" w:rsidDel="006659F8">
          <w:delText>ncList[6]</w:delText>
        </w:r>
      </w:del>
      <w:ins w:id="1400" w:author="suntingting" w:date="2015-05-13T16:02:00Z">
        <w:r w:rsidR="006659F8">
          <w:rPr>
            <w:rFonts w:hint="eastAsia"/>
            <w:lang w:eastAsia="zh-CN"/>
          </w:rPr>
          <w:t xml:space="preserve">struct </w:t>
        </w:r>
        <w:r w:rsidR="006659F8" w:rsidRPr="006659F8">
          <w:rPr>
            <w:lang w:eastAsia="zh-CN"/>
          </w:rPr>
          <w:t>intraFreqCell</w:t>
        </w:r>
      </w:ins>
      <w:r w:rsidRPr="00E23239">
        <w:t>;</w:t>
      </w:r>
      <w:ins w:id="1401" w:author="zhaoxw" w:date="2015-04-27T10:25:00Z">
        <w:r w:rsidR="006F257C">
          <w:rPr>
            <w:rFonts w:hint="eastAsia"/>
            <w:lang w:eastAsia="zh-CN"/>
          </w:rPr>
          <w:tab/>
        </w:r>
        <w:r w:rsidR="006F257C">
          <w:rPr>
            <w:rFonts w:hint="eastAsia"/>
            <w:lang w:eastAsia="zh-CN"/>
          </w:rPr>
          <w:tab/>
        </w:r>
        <w:r w:rsidR="006F257C">
          <w:rPr>
            <w:rFonts w:hint="eastAsia"/>
            <w:lang w:eastAsia="zh-CN"/>
          </w:rPr>
          <w:tab/>
        </w:r>
        <w:r w:rsidR="006F257C" w:rsidRPr="00E23239">
          <w:rPr>
            <w:rFonts w:hint="eastAsia"/>
          </w:rPr>
          <w:t>//</w:t>
        </w:r>
        <w:r w:rsidR="006F257C">
          <w:rPr>
            <w:rFonts w:hint="eastAsia"/>
            <w:lang w:eastAsia="zh-CN"/>
          </w:rPr>
          <w:t>同频</w:t>
        </w:r>
      </w:ins>
      <w:ins w:id="1402" w:author="zhaoxw" w:date="2015-04-27T10:26:00Z">
        <w:r w:rsidR="006F257C">
          <w:rPr>
            <w:rFonts w:hint="eastAsia"/>
            <w:lang w:eastAsia="zh-CN"/>
          </w:rPr>
          <w:t>邻区</w:t>
        </w:r>
        <w:del w:id="1403" w:author="suntingting" w:date="2015-05-13T16:21:00Z">
          <w:r w:rsidR="006F257C" w:rsidDel="0088418D">
            <w:rPr>
              <w:rFonts w:hint="eastAsia"/>
              <w:lang w:eastAsia="zh-CN"/>
            </w:rPr>
            <w:delText>列表</w:delText>
          </w:r>
        </w:del>
      </w:ins>
    </w:p>
    <w:p w:rsidR="006F257C" w:rsidDel="001A65B8" w:rsidRDefault="006F257C" w:rsidP="009B6493">
      <w:pPr>
        <w:pStyle w:val="af7"/>
        <w:rPr>
          <w:ins w:id="1404" w:author="zhaoxw" w:date="2015-04-27T10:25:00Z"/>
          <w:del w:id="1405" w:author="suntingting" w:date="2015-05-13T16:03:00Z"/>
          <w:lang w:eastAsia="zh-CN"/>
        </w:rPr>
      </w:pPr>
      <w:ins w:id="1406" w:author="zhaoxw" w:date="2015-04-27T10:25:00Z">
        <w:del w:id="1407" w:author="suntingting" w:date="2015-05-13T16:03:00Z">
          <w:r w:rsidDel="001A65B8">
            <w:rPr>
              <w:rFonts w:hint="eastAsia"/>
              <w:lang w:eastAsia="zh-CN"/>
            </w:rPr>
            <w:tab/>
          </w:r>
        </w:del>
      </w:ins>
      <w:ins w:id="1408" w:author="zhaoxw" w:date="2015-04-27T10:28:00Z">
        <w:del w:id="1409" w:author="suntingting" w:date="2015-05-13T16:03:00Z">
          <w:r w:rsidR="007E667D" w:rsidRPr="00E23239" w:rsidDel="001A65B8">
            <w:rPr>
              <w:rFonts w:hint="eastAsia"/>
            </w:rPr>
            <w:delText>//</w:delText>
          </w:r>
          <w:r w:rsidR="007E667D" w:rsidDel="001A65B8">
            <w:rPr>
              <w:rFonts w:hint="eastAsia"/>
              <w:lang w:eastAsia="zh-CN"/>
            </w:rPr>
            <w:delText>异频邻区列表</w:delText>
          </w:r>
        </w:del>
      </w:ins>
      <w:ins w:id="1410" w:author="zhaoxw" w:date="2015-04-27T10:25:00Z">
        <w:del w:id="1411" w:author="suntingting" w:date="2015-05-13T16:03:00Z">
          <w:r w:rsidRPr="00E23239" w:rsidDel="001A65B8">
            <w:delText>Uint16</w:delText>
          </w:r>
          <w:r w:rsidRPr="00E23239" w:rsidDel="001A65B8">
            <w:tab/>
          </w:r>
          <w:r w:rsidDel="001A65B8">
            <w:rPr>
              <w:rFonts w:hint="eastAsia"/>
              <w:lang w:eastAsia="zh-CN"/>
            </w:rPr>
            <w:delText>inter</w:delText>
          </w:r>
          <w:r w:rsidRPr="00E23239" w:rsidDel="001A65B8">
            <w:delText>ncList[6</w:delText>
          </w:r>
        </w:del>
      </w:ins>
      <w:ins w:id="1412" w:author="zhaoxw" w:date="2015-04-27T10:28:00Z">
        <w:del w:id="1413" w:author="suntingting" w:date="2015-05-13T16:03:00Z">
          <w:r w:rsidR="007E667D" w:rsidDel="001A65B8">
            <w:rPr>
              <w:rFonts w:hint="eastAsia"/>
            </w:rPr>
            <w:delText>]</w:delText>
          </w:r>
        </w:del>
      </w:ins>
    </w:p>
    <w:p w:rsidR="006F257C" w:rsidDel="001A65B8" w:rsidRDefault="007E667D" w:rsidP="007E667D">
      <w:pPr>
        <w:pStyle w:val="af7"/>
        <w:tabs>
          <w:tab w:val="clear" w:pos="1152"/>
        </w:tabs>
        <w:rPr>
          <w:ins w:id="1414" w:author="zhaoxw" w:date="2015-04-27T10:29:00Z"/>
          <w:del w:id="1415" w:author="suntingting" w:date="2015-05-13T16:03:00Z"/>
          <w:lang w:eastAsia="zh-CN"/>
        </w:rPr>
      </w:pPr>
      <w:ins w:id="1416" w:author="zhaoxw" w:date="2015-04-27T10:29:00Z">
        <w:del w:id="1417" w:author="suntingting" w:date="2015-05-13T16:03:00Z">
          <w:r w:rsidDel="001A65B8">
            <w:rPr>
              <w:rFonts w:hint="eastAsia"/>
              <w:lang w:eastAsia="zh-CN"/>
            </w:rPr>
            <w:tab/>
          </w:r>
          <w:r w:rsidDel="001A65B8">
            <w:delText>Uint16</w:delText>
          </w:r>
          <w:r w:rsidDel="001A65B8">
            <w:rPr>
              <w:rFonts w:hint="eastAsia"/>
              <w:lang w:eastAsia="zh-CN"/>
            </w:rPr>
            <w:delText xml:space="preserve"> inter</w:delText>
          </w:r>
        </w:del>
      </w:ins>
      <w:ins w:id="1418" w:author="zhaoxw" w:date="2015-04-27T10:30:00Z">
        <w:del w:id="1419" w:author="suntingting" w:date="2015-05-13T16:03:00Z">
          <w:r w:rsidDel="001A65B8">
            <w:rPr>
              <w:rFonts w:hint="eastAsia"/>
              <w:lang w:eastAsia="zh-CN"/>
            </w:rPr>
            <w:delText>freq</w:delText>
          </w:r>
        </w:del>
      </w:ins>
      <w:ins w:id="1420" w:author="zhaoxw" w:date="2015-04-27T10:29:00Z">
        <w:del w:id="1421" w:author="suntingting" w:date="2015-05-13T16:03:00Z">
          <w:r w:rsidDel="001A65B8">
            <w:rPr>
              <w:rFonts w:hint="eastAsia"/>
              <w:lang w:eastAsia="zh-CN"/>
            </w:rPr>
            <w:delText>[</w:delText>
          </w:r>
          <w:r w:rsidRPr="00E23239" w:rsidDel="001A65B8">
            <w:delText>6</w:delText>
          </w:r>
          <w:r w:rsidDel="001A65B8">
            <w:rPr>
              <w:rFonts w:hint="eastAsia"/>
            </w:rPr>
            <w:delText>]</w:delText>
          </w:r>
          <w:r w:rsidDel="001A65B8">
            <w:rPr>
              <w:rFonts w:hint="eastAsia"/>
            </w:rPr>
            <w:delText>；</w:delText>
          </w:r>
        </w:del>
      </w:ins>
    </w:p>
    <w:p w:rsidR="007E667D" w:rsidDel="001A65B8" w:rsidRDefault="007E667D" w:rsidP="007E667D">
      <w:pPr>
        <w:pStyle w:val="af7"/>
        <w:tabs>
          <w:tab w:val="clear" w:pos="1152"/>
        </w:tabs>
        <w:rPr>
          <w:del w:id="1422" w:author="suntingting" w:date="2015-05-13T16:03:00Z"/>
          <w:lang w:eastAsia="zh-CN"/>
        </w:rPr>
      </w:pPr>
      <w:ins w:id="1423" w:author="zhaoxw" w:date="2015-04-27T10:29:00Z">
        <w:del w:id="1424" w:author="suntingting" w:date="2015-05-13T16:03:00Z">
          <w:r w:rsidDel="001A65B8">
            <w:rPr>
              <w:rFonts w:hint="eastAsia"/>
              <w:lang w:eastAsia="zh-CN"/>
            </w:rPr>
            <w:tab/>
          </w:r>
        </w:del>
      </w:ins>
      <w:ins w:id="1425" w:author="zhaoxw" w:date="2015-04-27T10:30:00Z">
        <w:del w:id="1426" w:author="suntingting" w:date="2015-05-13T16:03:00Z">
          <w:r w:rsidDel="001A65B8">
            <w:delText>Uint16</w:delText>
          </w:r>
          <w:r w:rsidDel="001A65B8">
            <w:rPr>
              <w:rFonts w:hint="eastAsia"/>
              <w:lang w:eastAsia="zh-CN"/>
            </w:rPr>
            <w:delText xml:space="preserve"> interpci[</w:delText>
          </w:r>
          <w:r w:rsidRPr="00E23239" w:rsidDel="001A65B8">
            <w:delText>6</w:delText>
          </w:r>
          <w:r w:rsidDel="001A65B8">
            <w:rPr>
              <w:rFonts w:hint="eastAsia"/>
            </w:rPr>
            <w:delText>]</w:delText>
          </w:r>
          <w:r w:rsidDel="001A65B8">
            <w:rPr>
              <w:rFonts w:hint="eastAsia"/>
            </w:rPr>
            <w:delText>；</w:delText>
          </w:r>
        </w:del>
      </w:ins>
    </w:p>
    <w:p w:rsidR="001A65B8" w:rsidRPr="00E23239" w:rsidRDefault="001A65B8" w:rsidP="007E667D">
      <w:pPr>
        <w:pStyle w:val="af7"/>
        <w:tabs>
          <w:tab w:val="clear" w:pos="1152"/>
        </w:tabs>
        <w:rPr>
          <w:ins w:id="1427" w:author="suntingting" w:date="2015-05-13T16:03:00Z"/>
          <w:lang w:eastAsia="zh-CN"/>
        </w:rPr>
      </w:pPr>
      <w:ins w:id="1428" w:author="suntingting" w:date="2015-05-13T16:03:00Z">
        <w:r>
          <w:rPr>
            <w:rFonts w:hint="eastAsia"/>
            <w:lang w:eastAsia="zh-CN"/>
          </w:rPr>
          <w:tab/>
          <w:t xml:space="preserve">struct </w:t>
        </w:r>
        <w:r w:rsidRPr="006659F8">
          <w:rPr>
            <w:lang w:eastAsia="zh-CN"/>
          </w:rPr>
          <w:t>int</w:t>
        </w:r>
        <w:r>
          <w:rPr>
            <w:rFonts w:hint="eastAsia"/>
            <w:lang w:eastAsia="zh-CN"/>
          </w:rPr>
          <w:t>er</w:t>
        </w:r>
        <w:r w:rsidRPr="006659F8">
          <w:rPr>
            <w:lang w:eastAsia="zh-CN"/>
          </w:rPr>
          <w:t>FreqCell</w:t>
        </w:r>
        <w:r>
          <w:rPr>
            <w:rFonts w:hint="eastAsia"/>
            <w:lang w:eastAsia="zh-CN"/>
          </w:rPr>
          <w:t>List</w:t>
        </w:r>
      </w:ins>
    </w:p>
    <w:p w:rsidR="00E23239" w:rsidRDefault="00E23239" w:rsidP="009B6493">
      <w:pPr>
        <w:pStyle w:val="af7"/>
        <w:rPr>
          <w:ins w:id="1429" w:author="suntingting" w:date="2015-05-13T16:10:00Z"/>
          <w:lang w:eastAsia="zh-CN"/>
        </w:rPr>
      </w:pPr>
      <w:r w:rsidRPr="00E23239">
        <w:t>};</w:t>
      </w:r>
    </w:p>
    <w:p w:rsidR="00400EFF" w:rsidRPr="00E23239" w:rsidRDefault="00400EFF" w:rsidP="00400EFF">
      <w:pPr>
        <w:pStyle w:val="af7"/>
        <w:rPr>
          <w:ins w:id="1430" w:author="suntingting" w:date="2015-05-13T16:11:00Z"/>
          <w:lang w:eastAsia="zh-CN"/>
        </w:rPr>
      </w:pPr>
      <w:ins w:id="1431" w:author="suntingting" w:date="2015-05-13T16:11:00Z">
        <w:r w:rsidRPr="00E23239">
          <w:rPr>
            <w:rFonts w:hint="eastAsia"/>
          </w:rPr>
          <w:t xml:space="preserve">struct </w:t>
        </w:r>
        <w:r w:rsidRPr="006659F8">
          <w:rPr>
            <w:lang w:eastAsia="zh-CN"/>
          </w:rPr>
          <w:t>intraFreqCell</w:t>
        </w:r>
        <w:r w:rsidRPr="00E23239">
          <w:rPr>
            <w:rFonts w:hint="eastAsia"/>
          </w:rPr>
          <w:tab/>
        </w:r>
        <w:r w:rsidRPr="00E23239">
          <w:rPr>
            <w:rFonts w:hint="eastAsia"/>
          </w:rPr>
          <w:tab/>
        </w:r>
        <w:r w:rsidRPr="00E23239">
          <w:rPr>
            <w:rFonts w:hint="eastAsia"/>
          </w:rPr>
          <w:tab/>
        </w:r>
        <w:r w:rsidRPr="00E23239">
          <w:rPr>
            <w:rFonts w:hint="eastAsia"/>
          </w:rPr>
          <w:tab/>
          <w:t>//</w:t>
        </w:r>
        <w:r>
          <w:rPr>
            <w:rFonts w:hint="eastAsia"/>
            <w:lang w:eastAsia="zh-CN"/>
          </w:rPr>
          <w:t>同频邻区</w:t>
        </w:r>
      </w:ins>
    </w:p>
    <w:p w:rsidR="00073EC2" w:rsidRDefault="00400EFF">
      <w:pPr>
        <w:pStyle w:val="af7"/>
        <w:rPr>
          <w:ins w:id="1432" w:author="suntingting" w:date="2015-05-13T16:11:00Z"/>
        </w:rPr>
      </w:pPr>
      <w:ins w:id="1433" w:author="suntingting" w:date="2015-05-13T16:11:00Z">
        <w:r w:rsidRPr="00E23239">
          <w:t>{</w:t>
        </w:r>
      </w:ins>
    </w:p>
    <w:p w:rsidR="00400EFF" w:rsidRDefault="00400EFF" w:rsidP="00400EFF">
      <w:pPr>
        <w:pStyle w:val="af7"/>
        <w:rPr>
          <w:ins w:id="1434" w:author="thomas" w:date="2015-05-15T22:49:00Z"/>
        </w:rPr>
      </w:pPr>
      <w:ins w:id="1435" w:author="suntingting" w:date="2015-05-13T16:11:00Z">
        <w:r w:rsidRPr="00E23239">
          <w:tab/>
          <w:t>Uint8</w:t>
        </w:r>
        <w:r w:rsidRPr="00E23239">
          <w:tab/>
        </w:r>
      </w:ins>
      <w:ins w:id="1436" w:author="suntingting" w:date="2015-05-13T16:13:00Z">
        <w:r w:rsidR="001B016B">
          <w:rPr>
            <w:rFonts w:hint="eastAsia"/>
            <w:lang w:eastAsia="zh-CN"/>
          </w:rPr>
          <w:t>NumI</w:t>
        </w:r>
        <w:r w:rsidR="00476039" w:rsidRPr="006659F8">
          <w:rPr>
            <w:lang w:eastAsia="zh-CN"/>
          </w:rPr>
          <w:t>ntraFreqCell</w:t>
        </w:r>
      </w:ins>
      <w:ins w:id="1437" w:author="suntingting" w:date="2015-05-13T16:11:00Z">
        <w:r w:rsidRPr="00E23239">
          <w:t>;</w:t>
        </w:r>
      </w:ins>
    </w:p>
    <w:p w:rsidR="00DD331D" w:rsidRPr="00DD331D" w:rsidRDefault="00DD331D" w:rsidP="00400EFF">
      <w:pPr>
        <w:pStyle w:val="af7"/>
        <w:rPr>
          <w:ins w:id="1438" w:author="suntingting" w:date="2015-05-13T16:11:00Z"/>
          <w:rFonts w:eastAsia="MS Mincho"/>
          <w:rPrChange w:id="1439" w:author="thomas" w:date="2015-05-15T22:49:00Z">
            <w:rPr>
              <w:ins w:id="1440" w:author="suntingting" w:date="2015-05-13T16:11:00Z"/>
            </w:rPr>
          </w:rPrChange>
        </w:rPr>
      </w:pPr>
      <w:ins w:id="1441" w:author="thomas" w:date="2015-05-15T22:49:00Z">
        <w:r>
          <w:tab/>
        </w:r>
        <w:r w:rsidRPr="00E23239">
          <w:t>Uint8</w:t>
        </w:r>
      </w:ins>
      <w:ins w:id="1442" w:author="thomas" w:date="2015-05-15T23:09:00Z">
        <w:r w:rsidR="004C07D3">
          <w:t>[3]</w:t>
        </w:r>
      </w:ins>
      <w:ins w:id="1443" w:author="thomas" w:date="2015-05-15T23:10:00Z">
        <w:r w:rsidR="004C07D3">
          <w:rPr>
            <w:lang w:eastAsia="zh-CN"/>
          </w:rPr>
          <w:t>padding</w:t>
        </w:r>
      </w:ins>
      <w:ins w:id="1444" w:author="thomas" w:date="2015-05-15T22:49:00Z">
        <w:r>
          <w:rPr>
            <w:rFonts w:hint="eastAsia"/>
            <w:lang w:eastAsia="zh-CN"/>
          </w:rPr>
          <w:t>;</w:t>
        </w:r>
      </w:ins>
    </w:p>
    <w:p w:rsidR="00400EFF" w:rsidRPr="00E23239" w:rsidRDefault="00400EFF" w:rsidP="00400EFF">
      <w:pPr>
        <w:pStyle w:val="af7"/>
        <w:rPr>
          <w:ins w:id="1445" w:author="suntingting" w:date="2015-05-13T16:11:00Z"/>
        </w:rPr>
      </w:pPr>
      <w:ins w:id="1446" w:author="suntingting" w:date="2015-05-13T16:11:00Z">
        <w:r w:rsidRPr="00E23239">
          <w:tab/>
          <w:t>Uint</w:t>
        </w:r>
        <w:del w:id="1447" w:author="thomas" w:date="2015-05-15T22:48:00Z">
          <w:r w:rsidRPr="00E23239" w:rsidDel="00DD331D">
            <w:rPr>
              <w:rFonts w:hint="eastAsia"/>
              <w:lang w:eastAsia="zh-CN"/>
            </w:rPr>
            <w:delText>8</w:delText>
          </w:r>
        </w:del>
      </w:ins>
      <w:ins w:id="1448" w:author="thomas" w:date="2015-05-15T22:48:00Z">
        <w:r w:rsidR="00DD331D">
          <w:rPr>
            <w:rFonts w:hint="eastAsia"/>
            <w:lang w:eastAsia="zh-CN"/>
          </w:rPr>
          <w:t>16</w:t>
        </w:r>
      </w:ins>
      <w:ins w:id="1449" w:author="suntingting" w:date="2015-05-13T16:11:00Z">
        <w:r w:rsidRPr="00E23239">
          <w:tab/>
        </w:r>
        <w:r>
          <w:rPr>
            <w:rFonts w:hint="eastAsia"/>
            <w:lang w:eastAsia="zh-CN"/>
          </w:rPr>
          <w:t>PCI</w:t>
        </w:r>
        <w:r w:rsidR="009F3DA7">
          <w:rPr>
            <w:rFonts w:hint="eastAsia"/>
            <w:lang w:eastAsia="zh-CN"/>
          </w:rPr>
          <w:t>[6]</w:t>
        </w:r>
        <w:r w:rsidRPr="00E23239">
          <w:t>;</w:t>
        </w:r>
      </w:ins>
    </w:p>
    <w:p w:rsidR="00400EFF" w:rsidRPr="00E23239" w:rsidRDefault="00400EFF" w:rsidP="00400EFF">
      <w:pPr>
        <w:pStyle w:val="af7"/>
        <w:rPr>
          <w:ins w:id="1450" w:author="suntingting" w:date="2015-05-13T16:11:00Z"/>
        </w:rPr>
      </w:pPr>
      <w:ins w:id="1451" w:author="suntingting" w:date="2015-05-13T16:11:00Z">
        <w:r w:rsidRPr="00E23239">
          <w:t>};</w:t>
        </w:r>
      </w:ins>
    </w:p>
    <w:p w:rsidR="004A73C1" w:rsidRPr="00E23239" w:rsidRDefault="004A73C1" w:rsidP="004A73C1">
      <w:pPr>
        <w:pStyle w:val="af7"/>
        <w:rPr>
          <w:ins w:id="1452" w:author="suntingting" w:date="2015-05-13T16:12:00Z"/>
          <w:lang w:eastAsia="zh-CN"/>
        </w:rPr>
      </w:pPr>
      <w:ins w:id="1453" w:author="suntingting" w:date="2015-05-13T16:12:00Z">
        <w:r w:rsidRPr="00E23239">
          <w:rPr>
            <w:rFonts w:hint="eastAsia"/>
          </w:rPr>
          <w:t xml:space="preserve">struct </w:t>
        </w:r>
        <w:r w:rsidR="00D87169" w:rsidRPr="006659F8">
          <w:rPr>
            <w:lang w:eastAsia="zh-CN"/>
          </w:rPr>
          <w:t>int</w:t>
        </w:r>
        <w:r w:rsidR="00D87169">
          <w:rPr>
            <w:rFonts w:hint="eastAsia"/>
            <w:lang w:eastAsia="zh-CN"/>
          </w:rPr>
          <w:t>er</w:t>
        </w:r>
        <w:r w:rsidR="00D87169" w:rsidRPr="006659F8">
          <w:rPr>
            <w:lang w:eastAsia="zh-CN"/>
          </w:rPr>
          <w:t>FreqCell</w:t>
        </w:r>
        <w:r w:rsidR="00D87169">
          <w:rPr>
            <w:rFonts w:hint="eastAsia"/>
            <w:lang w:eastAsia="zh-CN"/>
          </w:rPr>
          <w:t>List</w:t>
        </w:r>
        <w:r w:rsidRPr="00E23239">
          <w:rPr>
            <w:rFonts w:hint="eastAsia"/>
          </w:rPr>
          <w:tab/>
        </w:r>
        <w:r w:rsidRPr="00E23239">
          <w:rPr>
            <w:rFonts w:hint="eastAsia"/>
          </w:rPr>
          <w:tab/>
        </w:r>
        <w:r w:rsidRPr="00E23239">
          <w:rPr>
            <w:rFonts w:hint="eastAsia"/>
          </w:rPr>
          <w:tab/>
        </w:r>
        <w:r w:rsidRPr="00E23239">
          <w:rPr>
            <w:rFonts w:hint="eastAsia"/>
          </w:rPr>
          <w:tab/>
          <w:t>//</w:t>
        </w:r>
        <w:r>
          <w:rPr>
            <w:rFonts w:hint="eastAsia"/>
            <w:lang w:eastAsia="zh-CN"/>
          </w:rPr>
          <w:t>异频邻区列表</w:t>
        </w:r>
      </w:ins>
    </w:p>
    <w:p w:rsidR="004A73C1" w:rsidRPr="00E23239" w:rsidRDefault="004A73C1" w:rsidP="004A73C1">
      <w:pPr>
        <w:pStyle w:val="af7"/>
        <w:rPr>
          <w:ins w:id="1454" w:author="suntingting" w:date="2015-05-13T16:12:00Z"/>
        </w:rPr>
      </w:pPr>
      <w:ins w:id="1455" w:author="suntingting" w:date="2015-05-13T16:12:00Z">
        <w:r w:rsidRPr="00E23239">
          <w:t>{</w:t>
        </w:r>
      </w:ins>
    </w:p>
    <w:p w:rsidR="004A73C1" w:rsidRDefault="004A73C1" w:rsidP="004A73C1">
      <w:pPr>
        <w:pStyle w:val="af7"/>
        <w:rPr>
          <w:ins w:id="1456" w:author="thomas" w:date="2015-05-15T22:47:00Z"/>
        </w:rPr>
      </w:pPr>
      <w:ins w:id="1457" w:author="suntingting" w:date="2015-05-13T16:12:00Z">
        <w:r w:rsidRPr="00E23239">
          <w:tab/>
          <w:t>Uint8</w:t>
        </w:r>
        <w:r w:rsidRPr="00E23239">
          <w:tab/>
        </w:r>
        <w:r>
          <w:rPr>
            <w:rFonts w:hint="eastAsia"/>
            <w:lang w:eastAsia="zh-CN"/>
          </w:rPr>
          <w:t>Num</w:t>
        </w:r>
      </w:ins>
      <w:ins w:id="1458" w:author="suntingting" w:date="2015-05-13T16:13:00Z">
        <w:r w:rsidR="001B016B">
          <w:rPr>
            <w:rFonts w:hint="eastAsia"/>
            <w:lang w:eastAsia="zh-CN"/>
          </w:rPr>
          <w:t>I</w:t>
        </w:r>
        <w:r w:rsidR="00476039" w:rsidRPr="006659F8">
          <w:rPr>
            <w:lang w:eastAsia="zh-CN"/>
          </w:rPr>
          <w:t>nt</w:t>
        </w:r>
        <w:r w:rsidR="00476039">
          <w:rPr>
            <w:rFonts w:hint="eastAsia"/>
            <w:lang w:eastAsia="zh-CN"/>
          </w:rPr>
          <w:t>er</w:t>
        </w:r>
      </w:ins>
      <w:ins w:id="1459" w:author="suntingting" w:date="2015-05-13T16:12:00Z">
        <w:r w:rsidR="00476039">
          <w:rPr>
            <w:rFonts w:hint="eastAsia"/>
            <w:lang w:eastAsia="zh-CN"/>
          </w:rPr>
          <w:t>Freq</w:t>
        </w:r>
        <w:r w:rsidRPr="00E23239">
          <w:t>;</w:t>
        </w:r>
      </w:ins>
    </w:p>
    <w:p w:rsidR="00DD331D" w:rsidRPr="00E23239" w:rsidRDefault="00DD331D" w:rsidP="004A73C1">
      <w:pPr>
        <w:pStyle w:val="af7"/>
        <w:rPr>
          <w:ins w:id="1460" w:author="suntingting" w:date="2015-05-13T16:12:00Z"/>
        </w:rPr>
      </w:pPr>
      <w:ins w:id="1461" w:author="thomas" w:date="2015-05-15T22:47:00Z">
        <w:r>
          <w:tab/>
        </w:r>
        <w:r w:rsidRPr="00E23239">
          <w:t>Uint</w:t>
        </w:r>
      </w:ins>
      <w:ins w:id="1462" w:author="thomas" w:date="2015-05-15T23:11:00Z">
        <w:r w:rsidR="004C07D3">
          <w:t>[3]</w:t>
        </w:r>
        <w:r w:rsidR="004C07D3">
          <w:rPr>
            <w:lang w:eastAsia="zh-CN"/>
          </w:rPr>
          <w:t>padding</w:t>
        </w:r>
        <w:r w:rsidR="004C07D3">
          <w:rPr>
            <w:rFonts w:hint="eastAsia"/>
            <w:lang w:eastAsia="zh-CN"/>
          </w:rPr>
          <w:t>;</w:t>
        </w:r>
      </w:ins>
    </w:p>
    <w:p w:rsidR="004A73C1" w:rsidRPr="00E23239" w:rsidRDefault="004A73C1" w:rsidP="004A73C1">
      <w:pPr>
        <w:pStyle w:val="af7"/>
        <w:rPr>
          <w:ins w:id="1463" w:author="suntingting" w:date="2015-05-13T16:12:00Z"/>
        </w:rPr>
      </w:pPr>
      <w:ins w:id="1464" w:author="suntingting" w:date="2015-05-13T16:12:00Z">
        <w:r w:rsidRPr="00E23239">
          <w:tab/>
        </w:r>
      </w:ins>
      <w:ins w:id="1465" w:author="suntingting" w:date="2015-05-13T16:13:00Z">
        <w:r w:rsidR="00476039">
          <w:rPr>
            <w:rFonts w:hint="eastAsia"/>
            <w:lang w:eastAsia="zh-CN"/>
          </w:rPr>
          <w:t>struct</w:t>
        </w:r>
      </w:ins>
      <w:ins w:id="1466" w:author="suntingting" w:date="2015-05-13T16:12:00Z">
        <w:r w:rsidRPr="00E23239">
          <w:tab/>
        </w:r>
      </w:ins>
      <w:ins w:id="1467" w:author="suntingting" w:date="2015-05-13T16:14:00Z">
        <w:r w:rsidR="00CC3906" w:rsidRPr="006659F8">
          <w:rPr>
            <w:lang w:eastAsia="zh-CN"/>
          </w:rPr>
          <w:t>int</w:t>
        </w:r>
        <w:r w:rsidR="00CC3906">
          <w:rPr>
            <w:rFonts w:hint="eastAsia"/>
            <w:lang w:eastAsia="zh-CN"/>
          </w:rPr>
          <w:t>er</w:t>
        </w:r>
        <w:r w:rsidR="00CC3906" w:rsidRPr="006659F8">
          <w:rPr>
            <w:lang w:eastAsia="zh-CN"/>
          </w:rPr>
          <w:t>Freq</w:t>
        </w:r>
      </w:ins>
      <w:ins w:id="1468" w:author="suntingting" w:date="2015-05-13T16:17:00Z">
        <w:r w:rsidR="00BA2F4D">
          <w:rPr>
            <w:rFonts w:hint="eastAsia"/>
            <w:lang w:eastAsia="zh-CN"/>
          </w:rPr>
          <w:t>List</w:t>
        </w:r>
      </w:ins>
      <w:ins w:id="1469" w:author="suntingting" w:date="2015-05-13T16:12:00Z">
        <w:r>
          <w:rPr>
            <w:rFonts w:hint="eastAsia"/>
            <w:lang w:eastAsia="zh-CN"/>
          </w:rPr>
          <w:t>[6]</w:t>
        </w:r>
        <w:r w:rsidRPr="00E23239">
          <w:t>;</w:t>
        </w:r>
      </w:ins>
    </w:p>
    <w:p w:rsidR="004A73C1" w:rsidRPr="00E23239" w:rsidRDefault="004A73C1" w:rsidP="004A73C1">
      <w:pPr>
        <w:pStyle w:val="af7"/>
        <w:rPr>
          <w:ins w:id="1470" w:author="suntingting" w:date="2015-05-13T16:12:00Z"/>
        </w:rPr>
      </w:pPr>
      <w:ins w:id="1471" w:author="suntingting" w:date="2015-05-13T16:12:00Z">
        <w:r w:rsidRPr="00E23239">
          <w:t>};</w:t>
        </w:r>
      </w:ins>
    </w:p>
    <w:p w:rsidR="00586B3F" w:rsidRPr="00E23239" w:rsidRDefault="00586B3F" w:rsidP="00586B3F">
      <w:pPr>
        <w:pStyle w:val="af7"/>
        <w:rPr>
          <w:ins w:id="1472" w:author="suntingting" w:date="2015-05-13T16:17:00Z"/>
          <w:lang w:eastAsia="zh-CN"/>
        </w:rPr>
      </w:pPr>
      <w:ins w:id="1473" w:author="suntingting" w:date="2015-05-13T16:17:00Z">
        <w:r>
          <w:rPr>
            <w:rFonts w:hint="eastAsia"/>
            <w:lang w:eastAsia="zh-CN"/>
          </w:rPr>
          <w:t>struct</w:t>
        </w:r>
        <w:r w:rsidRPr="00E23239">
          <w:tab/>
        </w:r>
        <w:r w:rsidRPr="006659F8">
          <w:rPr>
            <w:lang w:eastAsia="zh-CN"/>
          </w:rPr>
          <w:t>int</w:t>
        </w:r>
        <w:r>
          <w:rPr>
            <w:rFonts w:hint="eastAsia"/>
            <w:lang w:eastAsia="zh-CN"/>
          </w:rPr>
          <w:t>er</w:t>
        </w:r>
        <w:r w:rsidRPr="006659F8">
          <w:rPr>
            <w:lang w:eastAsia="zh-CN"/>
          </w:rPr>
          <w:t>Freq</w:t>
        </w:r>
        <w:r>
          <w:rPr>
            <w:rFonts w:hint="eastAsia"/>
            <w:lang w:eastAsia="zh-CN"/>
          </w:rPr>
          <w:t>List</w:t>
        </w:r>
        <w:r w:rsidRPr="00E23239">
          <w:rPr>
            <w:rFonts w:hint="eastAsia"/>
          </w:rPr>
          <w:tab/>
        </w:r>
        <w:r w:rsidRPr="00E23239">
          <w:rPr>
            <w:rFonts w:hint="eastAsia"/>
          </w:rPr>
          <w:tab/>
        </w:r>
        <w:r w:rsidRPr="00E23239">
          <w:rPr>
            <w:rFonts w:hint="eastAsia"/>
          </w:rPr>
          <w:tab/>
        </w:r>
        <w:r w:rsidRPr="00E23239">
          <w:rPr>
            <w:rFonts w:hint="eastAsia"/>
          </w:rPr>
          <w:tab/>
          <w:t>//</w:t>
        </w:r>
        <w:r>
          <w:rPr>
            <w:rFonts w:hint="eastAsia"/>
            <w:lang w:eastAsia="zh-CN"/>
          </w:rPr>
          <w:t>异频邻区列表</w:t>
        </w:r>
      </w:ins>
    </w:p>
    <w:p w:rsidR="00586B3F" w:rsidRPr="00E23239" w:rsidRDefault="00586B3F" w:rsidP="00586B3F">
      <w:pPr>
        <w:pStyle w:val="af7"/>
        <w:rPr>
          <w:ins w:id="1474" w:author="suntingting" w:date="2015-05-13T16:17:00Z"/>
        </w:rPr>
      </w:pPr>
      <w:ins w:id="1475" w:author="suntingting" w:date="2015-05-13T16:17:00Z">
        <w:r w:rsidRPr="00E23239">
          <w:t>{</w:t>
        </w:r>
      </w:ins>
    </w:p>
    <w:p w:rsidR="00586B3F" w:rsidRDefault="00586B3F" w:rsidP="00586B3F">
      <w:pPr>
        <w:pStyle w:val="af7"/>
        <w:rPr>
          <w:ins w:id="1476" w:author="thomas" w:date="2015-05-15T22:47:00Z"/>
        </w:rPr>
      </w:pPr>
      <w:ins w:id="1477" w:author="suntingting" w:date="2015-05-13T16:17:00Z">
        <w:r w:rsidRPr="00E23239">
          <w:tab/>
          <w:t>Uint8</w:t>
        </w:r>
        <w:r w:rsidRPr="00E23239">
          <w:tab/>
        </w:r>
        <w:r>
          <w:rPr>
            <w:rFonts w:hint="eastAsia"/>
            <w:lang w:eastAsia="zh-CN"/>
          </w:rPr>
          <w:t>NumI</w:t>
        </w:r>
        <w:r w:rsidRPr="006659F8">
          <w:rPr>
            <w:lang w:eastAsia="zh-CN"/>
          </w:rPr>
          <w:t>nt</w:t>
        </w:r>
        <w:r>
          <w:rPr>
            <w:rFonts w:hint="eastAsia"/>
            <w:lang w:eastAsia="zh-CN"/>
          </w:rPr>
          <w:t>erFreqCell</w:t>
        </w:r>
        <w:r w:rsidRPr="00E23239">
          <w:t>;</w:t>
        </w:r>
      </w:ins>
    </w:p>
    <w:p w:rsidR="00DD331D" w:rsidRPr="00DD331D" w:rsidRDefault="00DD331D" w:rsidP="00586B3F">
      <w:pPr>
        <w:pStyle w:val="af7"/>
        <w:rPr>
          <w:ins w:id="1478" w:author="suntingting" w:date="2015-05-13T16:17:00Z"/>
          <w:rFonts w:eastAsia="MS Mincho"/>
          <w:rPrChange w:id="1479" w:author="thomas" w:date="2015-05-15T22:47:00Z">
            <w:rPr>
              <w:ins w:id="1480" w:author="suntingting" w:date="2015-05-13T16:17:00Z"/>
            </w:rPr>
          </w:rPrChange>
        </w:rPr>
      </w:pPr>
      <w:ins w:id="1481" w:author="thomas" w:date="2015-05-15T22:47:00Z">
        <w:r>
          <w:tab/>
        </w:r>
        <w:r w:rsidRPr="00E23239">
          <w:t>Uint8</w:t>
        </w:r>
      </w:ins>
      <w:ins w:id="1482" w:author="thomas" w:date="2015-05-15T23:10:00Z">
        <w:r w:rsidR="004C07D3">
          <w:t>[3]</w:t>
        </w:r>
        <w:r w:rsidR="004C07D3">
          <w:rPr>
            <w:lang w:eastAsia="zh-CN"/>
          </w:rPr>
          <w:t>padding</w:t>
        </w:r>
        <w:r w:rsidR="004C07D3">
          <w:rPr>
            <w:rFonts w:hint="eastAsia"/>
            <w:lang w:eastAsia="zh-CN"/>
          </w:rPr>
          <w:t>;</w:t>
        </w:r>
      </w:ins>
    </w:p>
    <w:p w:rsidR="00586B3F" w:rsidRPr="00E23239" w:rsidRDefault="00586B3F" w:rsidP="00586B3F">
      <w:pPr>
        <w:pStyle w:val="af7"/>
        <w:rPr>
          <w:ins w:id="1483" w:author="suntingting" w:date="2015-05-13T16:17:00Z"/>
        </w:rPr>
      </w:pPr>
      <w:ins w:id="1484" w:author="suntingting" w:date="2015-05-13T16:17:00Z">
        <w:r w:rsidRPr="00E23239">
          <w:tab/>
        </w:r>
        <w:del w:id="1485" w:author="thomas" w:date="2015-05-15T22:31:00Z">
          <w:r w:rsidDel="001224F0">
            <w:rPr>
              <w:rFonts w:hint="eastAsia"/>
              <w:lang w:eastAsia="zh-CN"/>
            </w:rPr>
            <w:delText>struct</w:delText>
          </w:r>
        </w:del>
      </w:ins>
      <w:ins w:id="1486" w:author="thomas" w:date="2015-05-15T22:31:00Z">
        <w:r w:rsidR="001224F0">
          <w:rPr>
            <w:rFonts w:hint="eastAsia"/>
            <w:lang w:eastAsia="zh-CN"/>
          </w:rPr>
          <w:t>Uint</w:t>
        </w:r>
      </w:ins>
      <w:ins w:id="1487" w:author="thomas" w:date="2015-05-15T22:49:00Z">
        <w:r w:rsidR="00DD331D">
          <w:rPr>
            <w:rFonts w:hint="eastAsia"/>
            <w:lang w:eastAsia="zh-CN"/>
          </w:rPr>
          <w:t>16</w:t>
        </w:r>
      </w:ins>
      <w:ins w:id="1488" w:author="suntingting" w:date="2015-05-13T16:17:00Z">
        <w:r w:rsidRPr="00E23239">
          <w:tab/>
        </w:r>
      </w:ins>
      <w:ins w:id="1489" w:author="suntingting" w:date="2015-05-13T16:19:00Z">
        <w:r w:rsidR="00407B91">
          <w:rPr>
            <w:rFonts w:hint="eastAsia"/>
            <w:lang w:eastAsia="zh-CN"/>
          </w:rPr>
          <w:t>PCI</w:t>
        </w:r>
      </w:ins>
      <w:ins w:id="1490" w:author="suntingting" w:date="2015-05-13T16:17:00Z">
        <w:r>
          <w:rPr>
            <w:rFonts w:hint="eastAsia"/>
            <w:lang w:eastAsia="zh-CN"/>
          </w:rPr>
          <w:t>[6]</w:t>
        </w:r>
        <w:r w:rsidRPr="00E23239">
          <w:t>;</w:t>
        </w:r>
      </w:ins>
    </w:p>
    <w:p w:rsidR="00586B3F" w:rsidRPr="00E23239" w:rsidRDefault="00586B3F" w:rsidP="00586B3F">
      <w:pPr>
        <w:pStyle w:val="af7"/>
        <w:rPr>
          <w:ins w:id="1491" w:author="suntingting" w:date="2015-05-13T16:17:00Z"/>
        </w:rPr>
      </w:pPr>
      <w:ins w:id="1492" w:author="suntingting" w:date="2015-05-13T16:17:00Z">
        <w:r w:rsidRPr="00E23239">
          <w:t>};</w:t>
        </w:r>
      </w:ins>
    </w:p>
    <w:p w:rsidR="00400EFF" w:rsidRPr="00E23239" w:rsidRDefault="00400EFF" w:rsidP="009B6493">
      <w:pPr>
        <w:pStyle w:val="af7"/>
        <w:rPr>
          <w:lang w:eastAsia="zh-CN"/>
        </w:rPr>
      </w:pPr>
    </w:p>
    <w:p w:rsidR="00E23239" w:rsidRPr="00E23239" w:rsidRDefault="00E23239" w:rsidP="001E7ABB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2"/>
        <w:gridCol w:w="1276"/>
        <w:gridCol w:w="1276"/>
        <w:gridCol w:w="1134"/>
        <w:gridCol w:w="4252"/>
      </w:tblGrid>
      <w:tr w:rsidR="00E23239" w:rsidRPr="00E23239" w:rsidTr="00603071">
        <w:tc>
          <w:tcPr>
            <w:tcW w:w="1242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276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取值范围</w:t>
            </w:r>
          </w:p>
        </w:tc>
        <w:tc>
          <w:tcPr>
            <w:tcW w:w="1134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默认值</w:t>
            </w:r>
          </w:p>
        </w:tc>
        <w:tc>
          <w:tcPr>
            <w:tcW w:w="4252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603071">
        <w:tc>
          <w:tcPr>
            <w:tcW w:w="1242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nc</w:t>
            </w:r>
            <w:r w:rsidRPr="00E23239">
              <w:t>SysNo</w:t>
            </w:r>
          </w:p>
        </w:tc>
        <w:tc>
          <w:tcPr>
            <w:tcW w:w="1276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276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1/2</w:t>
            </w:r>
          </w:p>
        </w:tc>
        <w:tc>
          <w:tcPr>
            <w:tcW w:w="1134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4252" w:type="dxa"/>
          </w:tcPr>
          <w:p w:rsidR="00801944" w:rsidRDefault="00E23239" w:rsidP="00801944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801944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E23239" w:rsidRPr="00E23239" w:rsidTr="00603071">
        <w:tc>
          <w:tcPr>
            <w:tcW w:w="1242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ncCmdType</w:t>
            </w:r>
          </w:p>
        </w:tc>
        <w:tc>
          <w:tcPr>
            <w:tcW w:w="1276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命令类型</w:t>
            </w:r>
          </w:p>
        </w:tc>
        <w:tc>
          <w:tcPr>
            <w:tcW w:w="1276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1/2</w:t>
            </w:r>
          </w:p>
        </w:tc>
        <w:tc>
          <w:tcPr>
            <w:tcW w:w="1134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4252" w:type="dxa"/>
          </w:tcPr>
          <w:p w:rsidR="00801944" w:rsidRDefault="00E23239" w:rsidP="00801944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表示设置邻区表，</w:t>
            </w:r>
          </w:p>
          <w:p w:rsidR="00E23239" w:rsidRPr="00E23239" w:rsidRDefault="00E23239" w:rsidP="00801944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表示清除邻区表</w:t>
            </w:r>
          </w:p>
        </w:tc>
      </w:tr>
      <w:tr w:rsidR="00303E92" w:rsidRPr="00047D4F" w:rsidTr="00303E92">
        <w:trPr>
          <w:trHeight w:val="1095"/>
        </w:trPr>
        <w:tc>
          <w:tcPr>
            <w:tcW w:w="1242" w:type="dxa"/>
            <w:vMerge w:val="restart"/>
          </w:tcPr>
          <w:p w:rsidR="00303E92" w:rsidRPr="00047D4F" w:rsidRDefault="00303E92" w:rsidP="00303E92">
            <w:pPr>
              <w:pStyle w:val="af0"/>
              <w:spacing w:after="156"/>
              <w:rPr>
                <w:color w:val="C00000"/>
              </w:rPr>
            </w:pPr>
            <w:ins w:id="1493" w:author="zhaoxw" w:date="2015-04-24T15:16:00Z">
              <w:del w:id="1494" w:author="suntingting" w:date="2015-05-13T16:21:00Z">
                <w:r w:rsidDel="005A1BCD">
                  <w:rPr>
                    <w:rFonts w:hint="eastAsia"/>
                    <w:color w:val="C00000"/>
                  </w:rPr>
                  <w:delText>Intra</w:delText>
                </w:r>
              </w:del>
            </w:ins>
            <w:del w:id="1495" w:author="suntingting" w:date="2015-05-13T16:21:00Z">
              <w:r w:rsidRPr="00047D4F" w:rsidDel="005A1BCD">
                <w:rPr>
                  <w:color w:val="C00000"/>
                </w:rPr>
                <w:delText>ncList[6]</w:delText>
              </w:r>
            </w:del>
            <w:ins w:id="1496" w:author="suntingting" w:date="2015-05-13T16:21:00Z">
              <w:r w:rsidRPr="006659F8">
                <w:t xml:space="preserve"> intraFreqCell</w:t>
              </w:r>
            </w:ins>
          </w:p>
        </w:tc>
        <w:tc>
          <w:tcPr>
            <w:tcW w:w="1276" w:type="dxa"/>
          </w:tcPr>
          <w:p w:rsidR="00012313" w:rsidRPr="00047D4F" w:rsidRDefault="00303E92" w:rsidP="00303E92">
            <w:pPr>
              <w:pStyle w:val="af0"/>
              <w:spacing w:after="156"/>
              <w:rPr>
                <w:color w:val="C00000"/>
              </w:rPr>
            </w:pPr>
            <w:ins w:id="1497" w:author="zhaoxw" w:date="2015-04-24T15:17:00Z">
              <w:r>
                <w:rPr>
                  <w:rFonts w:hint="eastAsia"/>
                  <w:color w:val="C00000"/>
                </w:rPr>
                <w:t>同频</w:t>
              </w:r>
            </w:ins>
            <w:r w:rsidRPr="00047D4F">
              <w:rPr>
                <w:rFonts w:hint="eastAsia"/>
                <w:color w:val="C00000"/>
              </w:rPr>
              <w:t>邻区列表</w:t>
            </w:r>
            <w:ins w:id="1498" w:author="zhaoxw" w:date="2015-04-24T15:16:00Z">
              <w:r>
                <w:rPr>
                  <w:rFonts w:hint="eastAsia"/>
                  <w:color w:val="C00000"/>
                </w:rPr>
                <w:t>PCI</w:t>
              </w:r>
            </w:ins>
          </w:p>
        </w:tc>
        <w:tc>
          <w:tcPr>
            <w:tcW w:w="1276" w:type="dxa"/>
          </w:tcPr>
          <w:p w:rsidR="00303E92" w:rsidRPr="00047D4F" w:rsidRDefault="00303E92" w:rsidP="003D1590">
            <w:pPr>
              <w:pStyle w:val="af0"/>
              <w:spacing w:after="156"/>
              <w:rPr>
                <w:color w:val="C00000"/>
              </w:rPr>
            </w:pPr>
            <w:ins w:id="1499" w:author="zhaoxw" w:date="2015-04-24T15:16:00Z">
              <w:r>
                <w:rPr>
                  <w:rFonts w:hint="eastAsia"/>
                  <w:color w:val="C00000"/>
                </w:rPr>
                <w:t>0-503</w:t>
              </w:r>
            </w:ins>
          </w:p>
        </w:tc>
        <w:tc>
          <w:tcPr>
            <w:tcW w:w="1134" w:type="dxa"/>
          </w:tcPr>
          <w:p w:rsidR="00303E92" w:rsidRPr="00047D4F" w:rsidRDefault="00303E92" w:rsidP="00303E92">
            <w:pPr>
              <w:pStyle w:val="af0"/>
              <w:spacing w:after="156"/>
              <w:rPr>
                <w:color w:val="C00000"/>
              </w:rPr>
            </w:pPr>
            <w:ins w:id="1500" w:author="zhaoxw" w:date="2015-04-24T15:16:00Z">
              <w:r>
                <w:rPr>
                  <w:rFonts w:hint="eastAsia"/>
                  <w:color w:val="C00000"/>
                </w:rPr>
                <w:t>1</w:t>
              </w:r>
            </w:ins>
          </w:p>
        </w:tc>
        <w:tc>
          <w:tcPr>
            <w:tcW w:w="4252" w:type="dxa"/>
          </w:tcPr>
          <w:p w:rsidR="00303E92" w:rsidRPr="00047D4F" w:rsidRDefault="00303E92" w:rsidP="00303E92">
            <w:pPr>
              <w:pStyle w:val="af0"/>
              <w:spacing w:after="156"/>
              <w:jc w:val="left"/>
              <w:rPr>
                <w:color w:val="C00000"/>
              </w:rPr>
            </w:pPr>
            <w:r w:rsidRPr="00047D4F">
              <w:rPr>
                <w:rFonts w:hint="eastAsia"/>
                <w:color w:val="C00000"/>
              </w:rPr>
              <w:t>邻区</w:t>
            </w:r>
            <w:r w:rsidRPr="00047D4F">
              <w:rPr>
                <w:rFonts w:hint="eastAsia"/>
                <w:color w:val="C00000"/>
              </w:rPr>
              <w:t>0~5</w:t>
            </w:r>
            <w:r w:rsidRPr="00047D4F">
              <w:rPr>
                <w:rFonts w:hint="eastAsia"/>
                <w:color w:val="C00000"/>
              </w:rPr>
              <w:t>的值必须按从小到大的顺序排列。</w:t>
            </w:r>
          </w:p>
        </w:tc>
      </w:tr>
      <w:tr w:rsidR="00303E92" w:rsidRPr="00047D4F" w:rsidTr="00603071">
        <w:trPr>
          <w:trHeight w:val="1095"/>
        </w:trPr>
        <w:tc>
          <w:tcPr>
            <w:tcW w:w="1242" w:type="dxa"/>
            <w:vMerge/>
          </w:tcPr>
          <w:p w:rsidR="00303E92" w:rsidDel="005A1BCD" w:rsidRDefault="00303E92" w:rsidP="00303E92">
            <w:pPr>
              <w:pStyle w:val="af0"/>
              <w:spacing w:after="156"/>
              <w:rPr>
                <w:color w:val="C00000"/>
              </w:rPr>
            </w:pPr>
          </w:p>
        </w:tc>
        <w:tc>
          <w:tcPr>
            <w:tcW w:w="1276" w:type="dxa"/>
          </w:tcPr>
          <w:p w:rsidR="00303E92" w:rsidRPr="00012313" w:rsidRDefault="00012313" w:rsidP="00303E92">
            <w:pPr>
              <w:pStyle w:val="af0"/>
              <w:spacing w:after="156"/>
              <w:rPr>
                <w:color w:val="C00000"/>
                <w:rPrChange w:id="1501" w:author="suntingting" w:date="2015-05-13T16:25:00Z">
                  <w:rPr/>
                </w:rPrChange>
              </w:rPr>
            </w:pPr>
            <w:ins w:id="1502" w:author="suntingting" w:date="2015-05-13T16:25:00Z">
              <w:r>
                <w:rPr>
                  <w:rFonts w:hint="eastAsia"/>
                </w:rPr>
                <w:t>NumI</w:t>
              </w:r>
              <w:r w:rsidRPr="006659F8">
                <w:t>ntraFreqCell</w:t>
              </w:r>
              <w:r>
                <w:rPr>
                  <w:rFonts w:hint="eastAsia"/>
                </w:rPr>
                <w:t>同频邻区的个数</w:t>
              </w:r>
            </w:ins>
          </w:p>
        </w:tc>
        <w:tc>
          <w:tcPr>
            <w:tcW w:w="1276" w:type="dxa"/>
          </w:tcPr>
          <w:p w:rsidR="00303E92" w:rsidRDefault="00FE3CC7" w:rsidP="003D1590">
            <w:pPr>
              <w:pStyle w:val="af0"/>
              <w:spacing w:after="156"/>
              <w:rPr>
                <w:color w:val="C00000"/>
              </w:rPr>
            </w:pPr>
            <w:ins w:id="1503" w:author="suntingting" w:date="2015-05-13T16:25:00Z">
              <w:r>
                <w:rPr>
                  <w:rFonts w:hint="eastAsia"/>
                  <w:color w:val="C00000"/>
                </w:rPr>
                <w:t>0~6</w:t>
              </w:r>
            </w:ins>
          </w:p>
        </w:tc>
        <w:tc>
          <w:tcPr>
            <w:tcW w:w="1134" w:type="dxa"/>
          </w:tcPr>
          <w:p w:rsidR="00303E92" w:rsidRDefault="00FE3CC7" w:rsidP="00303E92">
            <w:pPr>
              <w:pStyle w:val="af0"/>
              <w:spacing w:after="156"/>
              <w:rPr>
                <w:color w:val="C00000"/>
              </w:rPr>
            </w:pPr>
            <w:ins w:id="1504" w:author="suntingting" w:date="2015-05-13T16:25:00Z">
              <w:r>
                <w:rPr>
                  <w:rFonts w:hint="eastAsia"/>
                  <w:color w:val="C00000"/>
                </w:rPr>
                <w:t>1</w:t>
              </w:r>
            </w:ins>
          </w:p>
        </w:tc>
        <w:tc>
          <w:tcPr>
            <w:tcW w:w="4252" w:type="dxa"/>
          </w:tcPr>
          <w:p w:rsidR="00303E92" w:rsidRPr="00047D4F" w:rsidRDefault="00303E92" w:rsidP="00303E92">
            <w:pPr>
              <w:pStyle w:val="af0"/>
              <w:spacing w:after="156"/>
              <w:jc w:val="left"/>
              <w:rPr>
                <w:color w:val="C00000"/>
              </w:rPr>
            </w:pPr>
          </w:p>
        </w:tc>
      </w:tr>
      <w:tr w:rsidR="00F940D1" w:rsidRPr="00047D4F" w:rsidTr="00603071">
        <w:tc>
          <w:tcPr>
            <w:tcW w:w="1242" w:type="dxa"/>
            <w:vMerge w:val="restart"/>
          </w:tcPr>
          <w:p w:rsidR="00F940D1" w:rsidRDefault="00F940D1" w:rsidP="00F940D1">
            <w:pPr>
              <w:pStyle w:val="af0"/>
              <w:spacing w:after="156"/>
              <w:rPr>
                <w:color w:val="C00000"/>
              </w:rPr>
            </w:pPr>
            <w:del w:id="1505" w:author="suntingting" w:date="2015-05-13T16:22:00Z">
              <w:r w:rsidDel="00780751">
                <w:rPr>
                  <w:rFonts w:hint="eastAsia"/>
                  <w:color w:val="C00000"/>
                </w:rPr>
                <w:delText>Inter</w:delText>
              </w:r>
              <w:r w:rsidRPr="00047D4F" w:rsidDel="00780751">
                <w:rPr>
                  <w:color w:val="C00000"/>
                </w:rPr>
                <w:delText>ncList[6]</w:delText>
              </w:r>
            </w:del>
            <w:ins w:id="1506" w:author="suntingting" w:date="2015-05-13T16:22:00Z">
              <w:r w:rsidRPr="006659F8">
                <w:t xml:space="preserve"> int</w:t>
              </w:r>
              <w:r>
                <w:rPr>
                  <w:rFonts w:hint="eastAsia"/>
                </w:rPr>
                <w:t>er</w:t>
              </w:r>
              <w:r w:rsidRPr="006659F8">
                <w:t>FreqCell</w:t>
              </w:r>
              <w:r>
                <w:rPr>
                  <w:rFonts w:hint="eastAsia"/>
                </w:rPr>
                <w:t>List</w:t>
              </w:r>
            </w:ins>
          </w:p>
        </w:tc>
        <w:tc>
          <w:tcPr>
            <w:tcW w:w="1276" w:type="dxa"/>
          </w:tcPr>
          <w:p w:rsidR="00F940D1" w:rsidRDefault="00F940D1" w:rsidP="007D132F">
            <w:pPr>
              <w:pStyle w:val="af0"/>
              <w:spacing w:after="156"/>
              <w:rPr>
                <w:ins w:id="1507" w:author="suntingting" w:date="2015-05-13T16:28:00Z"/>
              </w:rPr>
            </w:pPr>
            <w:ins w:id="1508" w:author="suntingting" w:date="2015-05-13T16:27:00Z">
              <w:r w:rsidRPr="006659F8">
                <w:t>int</w:t>
              </w:r>
              <w:r>
                <w:rPr>
                  <w:rFonts w:hint="eastAsia"/>
                </w:rPr>
                <w:t>er</w:t>
              </w:r>
              <w:r w:rsidRPr="006659F8">
                <w:t>Freq</w:t>
              </w:r>
              <w:r>
                <w:rPr>
                  <w:rFonts w:hint="eastAsia"/>
                </w:rPr>
                <w:t>List</w:t>
              </w:r>
            </w:ins>
          </w:p>
          <w:p w:rsidR="00F940D1" w:rsidRPr="00047D4F" w:rsidRDefault="00F940D1" w:rsidP="007D132F">
            <w:pPr>
              <w:pStyle w:val="af0"/>
              <w:spacing w:after="156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异频</w:t>
            </w:r>
            <w:r w:rsidRPr="00047D4F">
              <w:rPr>
                <w:rFonts w:hint="eastAsia"/>
                <w:color w:val="C00000"/>
              </w:rPr>
              <w:t>邻区</w:t>
            </w:r>
            <w:ins w:id="1509" w:author="zhaoxw" w:date="2015-04-24T15:20:00Z">
              <w:r w:rsidRPr="00046992">
                <w:t>ARFCN</w:t>
              </w:r>
            </w:ins>
            <w:r w:rsidRPr="00047D4F">
              <w:rPr>
                <w:rFonts w:hint="eastAsia"/>
                <w:color w:val="C00000"/>
              </w:rPr>
              <w:t>列表</w:t>
            </w:r>
            <w:del w:id="1510" w:author="zhaoxw" w:date="2015-04-24T15:20:00Z">
              <w:r w:rsidDel="007D132F">
                <w:rPr>
                  <w:rFonts w:hint="eastAsia"/>
                  <w:color w:val="C00000"/>
                </w:rPr>
                <w:delText>PCI</w:delText>
              </w:r>
            </w:del>
          </w:p>
        </w:tc>
        <w:tc>
          <w:tcPr>
            <w:tcW w:w="1276" w:type="dxa"/>
          </w:tcPr>
          <w:p w:rsidR="00073EC2" w:rsidRDefault="00F940D1">
            <w:pPr>
              <w:pStyle w:val="af0"/>
              <w:spacing w:after="156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0-</w:t>
            </w:r>
            <w:del w:id="1511" w:author="suntingting" w:date="2015-05-13T16:28:00Z">
              <w:r w:rsidDel="00A155AF">
                <w:rPr>
                  <w:rFonts w:hint="eastAsia"/>
                  <w:color w:val="C00000"/>
                </w:rPr>
                <w:delText>503</w:delText>
              </w:r>
            </w:del>
            <w:ins w:id="1512" w:author="suntingting" w:date="2015-05-13T16:28:00Z">
              <w:r>
                <w:rPr>
                  <w:rFonts w:hint="eastAsia"/>
                  <w:color w:val="C00000"/>
                </w:rPr>
                <w:t>6</w:t>
              </w:r>
            </w:ins>
          </w:p>
        </w:tc>
        <w:tc>
          <w:tcPr>
            <w:tcW w:w="1134" w:type="dxa"/>
          </w:tcPr>
          <w:p w:rsidR="00F940D1" w:rsidRPr="00047D4F" w:rsidRDefault="00F940D1" w:rsidP="007D132F">
            <w:pPr>
              <w:pStyle w:val="af0"/>
              <w:spacing w:after="156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</w:p>
        </w:tc>
        <w:tc>
          <w:tcPr>
            <w:tcW w:w="4252" w:type="dxa"/>
          </w:tcPr>
          <w:p w:rsidR="00F940D1" w:rsidRPr="00047D4F" w:rsidRDefault="00F940D1" w:rsidP="007D132F">
            <w:pPr>
              <w:pStyle w:val="af0"/>
              <w:spacing w:after="156"/>
              <w:jc w:val="left"/>
              <w:rPr>
                <w:color w:val="C00000"/>
              </w:rPr>
            </w:pPr>
            <w:r w:rsidRPr="00047D4F">
              <w:rPr>
                <w:rFonts w:hint="eastAsia"/>
                <w:color w:val="C00000"/>
              </w:rPr>
              <w:t>邻区</w:t>
            </w:r>
            <w:r w:rsidRPr="00047D4F">
              <w:rPr>
                <w:rFonts w:hint="eastAsia"/>
                <w:color w:val="C00000"/>
              </w:rPr>
              <w:t>0~5</w:t>
            </w:r>
            <w:r w:rsidRPr="00047D4F">
              <w:rPr>
                <w:rFonts w:hint="eastAsia"/>
                <w:color w:val="C00000"/>
              </w:rPr>
              <w:t>的值必须按从小到大的顺序排列。</w:t>
            </w:r>
          </w:p>
        </w:tc>
      </w:tr>
      <w:tr w:rsidR="00F940D1" w:rsidRPr="00047D4F" w:rsidTr="00D43959">
        <w:trPr>
          <w:trHeight w:val="623"/>
        </w:trPr>
        <w:tc>
          <w:tcPr>
            <w:tcW w:w="1242" w:type="dxa"/>
            <w:vMerge/>
          </w:tcPr>
          <w:p w:rsidR="00F940D1" w:rsidRDefault="00F940D1" w:rsidP="00F940D1">
            <w:pPr>
              <w:pStyle w:val="af0"/>
              <w:spacing w:after="156"/>
              <w:rPr>
                <w:color w:val="C00000"/>
              </w:rPr>
            </w:pPr>
          </w:p>
        </w:tc>
        <w:tc>
          <w:tcPr>
            <w:tcW w:w="1276" w:type="dxa"/>
          </w:tcPr>
          <w:p w:rsidR="00F940D1" w:rsidRDefault="00F940D1">
            <w:pPr>
              <w:pStyle w:val="af0"/>
              <w:spacing w:after="156"/>
              <w:rPr>
                <w:ins w:id="1513" w:author="suntingting" w:date="2015-05-13T16:29:00Z"/>
              </w:rPr>
            </w:pPr>
            <w:ins w:id="1514" w:author="suntingting" w:date="2015-05-13T16:29:00Z">
              <w:r>
                <w:rPr>
                  <w:rFonts w:hint="eastAsia"/>
                </w:rPr>
                <w:t>PCI</w:t>
              </w:r>
            </w:ins>
          </w:p>
          <w:p w:rsidR="00F940D1" w:rsidRDefault="00F940D1">
            <w:pPr>
              <w:pStyle w:val="af0"/>
              <w:spacing w:after="156"/>
              <w:rPr>
                <w:ins w:id="1515" w:author="suntingting" w:date="2015-05-13T16:26:00Z"/>
                <w:color w:val="C00000"/>
              </w:rPr>
            </w:pPr>
            <w:ins w:id="1516" w:author="zhaoxw" w:date="2015-04-24T15:18:00Z">
              <w:r>
                <w:rPr>
                  <w:rFonts w:hint="eastAsia"/>
                  <w:color w:val="C00000"/>
                </w:rPr>
                <w:t>异频</w:t>
              </w:r>
              <w:r w:rsidRPr="00047D4F">
                <w:rPr>
                  <w:rFonts w:hint="eastAsia"/>
                  <w:color w:val="C00000"/>
                </w:rPr>
                <w:t>邻区</w:t>
              </w:r>
            </w:ins>
            <w:ins w:id="1517" w:author="zhaoxw" w:date="2015-04-24T15:20:00Z">
              <w:r>
                <w:rPr>
                  <w:rFonts w:hint="eastAsia"/>
                  <w:color w:val="C00000"/>
                </w:rPr>
                <w:t>PCI</w:t>
              </w:r>
            </w:ins>
            <w:ins w:id="1518" w:author="zhaoxw" w:date="2015-04-24T15:18:00Z">
              <w:r w:rsidRPr="00047D4F">
                <w:rPr>
                  <w:rFonts w:hint="eastAsia"/>
                  <w:color w:val="C00000"/>
                </w:rPr>
                <w:t>列表</w:t>
              </w:r>
            </w:ins>
          </w:p>
          <w:p w:rsidR="00F940D1" w:rsidRDefault="00F940D1">
            <w:pPr>
              <w:pStyle w:val="af0"/>
              <w:spacing w:after="156"/>
              <w:rPr>
                <w:color w:val="C00000"/>
              </w:rPr>
            </w:pPr>
          </w:p>
        </w:tc>
        <w:tc>
          <w:tcPr>
            <w:tcW w:w="1276" w:type="dxa"/>
          </w:tcPr>
          <w:p w:rsidR="00F940D1" w:rsidRDefault="00F940D1" w:rsidP="00D43959">
            <w:pPr>
              <w:pStyle w:val="af0"/>
              <w:spacing w:after="156"/>
              <w:rPr>
                <w:ins w:id="1519" w:author="suntingting" w:date="2015-05-13T16:26:00Z"/>
                <w:color w:val="C00000"/>
              </w:rPr>
            </w:pPr>
            <w:ins w:id="1520" w:author="zhaoxw" w:date="2015-04-24T15:18:00Z">
              <w:r>
                <w:rPr>
                  <w:rFonts w:hint="eastAsia"/>
                  <w:color w:val="C00000"/>
                </w:rPr>
                <w:t>0-503</w:t>
              </w:r>
            </w:ins>
          </w:p>
          <w:p w:rsidR="00F940D1" w:rsidRDefault="00F940D1" w:rsidP="00D43959">
            <w:pPr>
              <w:pStyle w:val="af0"/>
              <w:spacing w:after="156"/>
              <w:rPr>
                <w:color w:val="C00000"/>
              </w:rPr>
            </w:pPr>
          </w:p>
        </w:tc>
        <w:tc>
          <w:tcPr>
            <w:tcW w:w="1134" w:type="dxa"/>
          </w:tcPr>
          <w:p w:rsidR="00F940D1" w:rsidRDefault="00F940D1" w:rsidP="00D43959">
            <w:pPr>
              <w:pStyle w:val="af0"/>
              <w:spacing w:after="156"/>
              <w:rPr>
                <w:ins w:id="1521" w:author="suntingting" w:date="2015-05-13T16:27:00Z"/>
                <w:color w:val="C00000"/>
              </w:rPr>
            </w:pPr>
            <w:ins w:id="1522" w:author="zhaoxw" w:date="2015-04-24T15:18:00Z">
              <w:r>
                <w:rPr>
                  <w:rFonts w:hint="eastAsia"/>
                  <w:color w:val="C00000"/>
                </w:rPr>
                <w:t>1</w:t>
              </w:r>
            </w:ins>
          </w:p>
          <w:p w:rsidR="00F940D1" w:rsidRDefault="00F940D1" w:rsidP="00D43959">
            <w:pPr>
              <w:pStyle w:val="af0"/>
              <w:spacing w:after="156"/>
              <w:rPr>
                <w:color w:val="C00000"/>
              </w:rPr>
            </w:pPr>
          </w:p>
        </w:tc>
        <w:tc>
          <w:tcPr>
            <w:tcW w:w="4252" w:type="dxa"/>
          </w:tcPr>
          <w:p w:rsidR="00F940D1" w:rsidRDefault="00F940D1" w:rsidP="00D43959">
            <w:pPr>
              <w:pStyle w:val="af0"/>
              <w:spacing w:after="156"/>
              <w:jc w:val="left"/>
              <w:rPr>
                <w:ins w:id="1523" w:author="suntingting" w:date="2015-05-13T16:27:00Z"/>
                <w:color w:val="C00000"/>
              </w:rPr>
            </w:pPr>
            <w:ins w:id="1524" w:author="zhaoxw" w:date="2015-04-24T15:18:00Z">
              <w:r w:rsidRPr="00047D4F">
                <w:rPr>
                  <w:rFonts w:hint="eastAsia"/>
                  <w:color w:val="C00000"/>
                </w:rPr>
                <w:t>邻区</w:t>
              </w:r>
              <w:r w:rsidRPr="00047D4F">
                <w:rPr>
                  <w:rFonts w:hint="eastAsia"/>
                  <w:color w:val="C00000"/>
                </w:rPr>
                <w:t>0~5</w:t>
              </w:r>
              <w:r w:rsidRPr="00047D4F">
                <w:rPr>
                  <w:rFonts w:hint="eastAsia"/>
                  <w:color w:val="C00000"/>
                </w:rPr>
                <w:t>的值必须按从小到大的顺序排列。</w:t>
              </w:r>
            </w:ins>
          </w:p>
          <w:p w:rsidR="00F940D1" w:rsidRPr="00047D4F" w:rsidRDefault="00F940D1" w:rsidP="00D43959">
            <w:pPr>
              <w:pStyle w:val="af0"/>
              <w:spacing w:after="156"/>
              <w:jc w:val="left"/>
              <w:rPr>
                <w:color w:val="C00000"/>
              </w:rPr>
            </w:pPr>
          </w:p>
        </w:tc>
      </w:tr>
      <w:tr w:rsidR="00F940D1" w:rsidRPr="00047D4F" w:rsidTr="00603071">
        <w:trPr>
          <w:trHeight w:val="622"/>
        </w:trPr>
        <w:tc>
          <w:tcPr>
            <w:tcW w:w="1242" w:type="dxa"/>
            <w:vMerge/>
          </w:tcPr>
          <w:p w:rsidR="00F940D1" w:rsidRDefault="00F940D1" w:rsidP="00F940D1">
            <w:pPr>
              <w:pStyle w:val="af0"/>
              <w:spacing w:after="156"/>
              <w:rPr>
                <w:color w:val="C00000"/>
              </w:rPr>
            </w:pPr>
          </w:p>
        </w:tc>
        <w:tc>
          <w:tcPr>
            <w:tcW w:w="1276" w:type="dxa"/>
          </w:tcPr>
          <w:p w:rsidR="00F940D1" w:rsidRDefault="00F940D1">
            <w:pPr>
              <w:pStyle w:val="af0"/>
              <w:spacing w:after="156"/>
              <w:rPr>
                <w:color w:val="C00000"/>
              </w:rPr>
            </w:pPr>
            <w:ins w:id="1525" w:author="suntingting" w:date="2015-05-13T16:26:00Z">
              <w:r>
                <w:rPr>
                  <w:rFonts w:hint="eastAsia"/>
                </w:rPr>
                <w:t>NumI</w:t>
              </w:r>
              <w:r w:rsidRPr="006659F8">
                <w:t>nt</w:t>
              </w:r>
              <w:r>
                <w:rPr>
                  <w:rFonts w:hint="eastAsia"/>
                </w:rPr>
                <w:t>erFreq</w:t>
              </w:r>
            </w:ins>
          </w:p>
        </w:tc>
        <w:tc>
          <w:tcPr>
            <w:tcW w:w="1276" w:type="dxa"/>
          </w:tcPr>
          <w:p w:rsidR="00F940D1" w:rsidRDefault="00F940D1" w:rsidP="00D43959">
            <w:pPr>
              <w:pStyle w:val="af0"/>
              <w:spacing w:after="156"/>
              <w:rPr>
                <w:color w:val="C00000"/>
              </w:rPr>
            </w:pPr>
            <w:ins w:id="1526" w:author="suntingting" w:date="2015-05-13T16:27:00Z">
              <w:r>
                <w:rPr>
                  <w:rFonts w:hint="eastAsia"/>
                  <w:color w:val="C00000"/>
                </w:rPr>
                <w:t>0~6</w:t>
              </w:r>
            </w:ins>
          </w:p>
        </w:tc>
        <w:tc>
          <w:tcPr>
            <w:tcW w:w="1134" w:type="dxa"/>
          </w:tcPr>
          <w:p w:rsidR="00F940D1" w:rsidRDefault="00F940D1" w:rsidP="00D43959">
            <w:pPr>
              <w:pStyle w:val="af0"/>
              <w:spacing w:after="156"/>
              <w:rPr>
                <w:color w:val="C00000"/>
              </w:rPr>
            </w:pPr>
            <w:ins w:id="1527" w:author="suntingting" w:date="2015-05-13T16:27:00Z">
              <w:r>
                <w:rPr>
                  <w:rFonts w:hint="eastAsia"/>
                  <w:color w:val="C00000"/>
                </w:rPr>
                <w:t>1</w:t>
              </w:r>
            </w:ins>
          </w:p>
        </w:tc>
        <w:tc>
          <w:tcPr>
            <w:tcW w:w="4252" w:type="dxa"/>
          </w:tcPr>
          <w:p w:rsidR="00F940D1" w:rsidRDefault="00F940D1" w:rsidP="00D43959">
            <w:pPr>
              <w:pStyle w:val="af0"/>
              <w:spacing w:after="156"/>
              <w:jc w:val="left"/>
              <w:rPr>
                <w:ins w:id="1528" w:author="suntingting" w:date="2015-05-13T16:29:00Z"/>
                <w:color w:val="C00000"/>
              </w:rPr>
            </w:pPr>
            <w:ins w:id="1529" w:author="suntingting" w:date="2015-05-13T16:27:00Z">
              <w:r>
                <w:rPr>
                  <w:rFonts w:hint="eastAsia"/>
                  <w:color w:val="C00000"/>
                </w:rPr>
                <w:t>异频的个数</w:t>
              </w:r>
            </w:ins>
          </w:p>
          <w:p w:rsidR="00F940D1" w:rsidRPr="00047D4F" w:rsidRDefault="00F940D1" w:rsidP="00D43959">
            <w:pPr>
              <w:pStyle w:val="af0"/>
              <w:spacing w:after="156"/>
              <w:jc w:val="left"/>
              <w:rPr>
                <w:color w:val="C00000"/>
              </w:rPr>
            </w:pPr>
          </w:p>
        </w:tc>
      </w:tr>
      <w:tr w:rsidR="00F940D1" w:rsidRPr="00047D4F" w:rsidTr="00603071">
        <w:trPr>
          <w:trHeight w:val="622"/>
        </w:trPr>
        <w:tc>
          <w:tcPr>
            <w:tcW w:w="1242" w:type="dxa"/>
            <w:vMerge/>
          </w:tcPr>
          <w:p w:rsidR="00F940D1" w:rsidRDefault="00F940D1" w:rsidP="00F940D1">
            <w:pPr>
              <w:pStyle w:val="af0"/>
              <w:spacing w:after="156"/>
              <w:rPr>
                <w:color w:val="C00000"/>
              </w:rPr>
            </w:pPr>
          </w:p>
        </w:tc>
        <w:tc>
          <w:tcPr>
            <w:tcW w:w="1276" w:type="dxa"/>
          </w:tcPr>
          <w:p w:rsidR="00F940D1" w:rsidRDefault="00F940D1" w:rsidP="00F940D1">
            <w:pPr>
              <w:pStyle w:val="af0"/>
              <w:spacing w:after="156"/>
            </w:pPr>
            <w:ins w:id="1530" w:author="suntingting" w:date="2015-05-13T16:30:00Z">
              <w:r>
                <w:rPr>
                  <w:rFonts w:hint="eastAsia"/>
                </w:rPr>
                <w:t>NumI</w:t>
              </w:r>
              <w:r w:rsidRPr="006659F8">
                <w:t>nt</w:t>
              </w:r>
              <w:r>
                <w:rPr>
                  <w:rFonts w:hint="eastAsia"/>
                </w:rPr>
                <w:t>erFreqCell</w:t>
              </w:r>
            </w:ins>
          </w:p>
        </w:tc>
        <w:tc>
          <w:tcPr>
            <w:tcW w:w="1276" w:type="dxa"/>
          </w:tcPr>
          <w:p w:rsidR="00F940D1" w:rsidRDefault="00F940D1" w:rsidP="00F940D1">
            <w:pPr>
              <w:pStyle w:val="af0"/>
              <w:spacing w:after="156"/>
              <w:rPr>
                <w:color w:val="C00000"/>
              </w:rPr>
            </w:pPr>
            <w:ins w:id="1531" w:author="suntingting" w:date="2015-05-13T16:30:00Z">
              <w:r>
                <w:rPr>
                  <w:rFonts w:hint="eastAsia"/>
                  <w:color w:val="C00000"/>
                </w:rPr>
                <w:t>0~6</w:t>
              </w:r>
            </w:ins>
          </w:p>
        </w:tc>
        <w:tc>
          <w:tcPr>
            <w:tcW w:w="1134" w:type="dxa"/>
          </w:tcPr>
          <w:p w:rsidR="00F940D1" w:rsidRDefault="00F940D1" w:rsidP="00F940D1">
            <w:pPr>
              <w:pStyle w:val="af0"/>
              <w:spacing w:after="156"/>
              <w:rPr>
                <w:color w:val="C00000"/>
              </w:rPr>
            </w:pPr>
            <w:ins w:id="1532" w:author="suntingting" w:date="2015-05-13T16:30:00Z">
              <w:r>
                <w:rPr>
                  <w:rFonts w:hint="eastAsia"/>
                  <w:color w:val="C00000"/>
                </w:rPr>
                <w:t>1</w:t>
              </w:r>
            </w:ins>
          </w:p>
        </w:tc>
        <w:tc>
          <w:tcPr>
            <w:tcW w:w="4252" w:type="dxa"/>
          </w:tcPr>
          <w:p w:rsidR="00F940D1" w:rsidRDefault="00F940D1" w:rsidP="00F940D1">
            <w:pPr>
              <w:pStyle w:val="af0"/>
              <w:spacing w:after="156"/>
              <w:jc w:val="left"/>
              <w:rPr>
                <w:color w:val="C00000"/>
              </w:rPr>
            </w:pPr>
            <w:ins w:id="1533" w:author="suntingting" w:date="2015-05-13T16:30:00Z">
              <w:r>
                <w:rPr>
                  <w:rFonts w:hint="eastAsia"/>
                  <w:color w:val="C00000"/>
                </w:rPr>
                <w:t>每个频率下的邻区个数</w:t>
              </w:r>
            </w:ins>
          </w:p>
        </w:tc>
      </w:tr>
    </w:tbl>
    <w:p w:rsidR="006758A0" w:rsidRDefault="006758A0" w:rsidP="00973B36">
      <w:pPr>
        <w:spacing w:before="156" w:after="156"/>
        <w:ind w:firstLine="480"/>
        <w:rPr>
          <w:ins w:id="1534" w:author="zhaoxw" w:date="2015-04-18T10:14:00Z"/>
          <w:color w:val="C00000"/>
        </w:rPr>
      </w:pPr>
      <w:r w:rsidRPr="00E87BF9">
        <w:rPr>
          <w:rFonts w:hint="eastAsia"/>
          <w:color w:val="C00000"/>
        </w:rPr>
        <w:t>注：</w:t>
      </w:r>
      <w:r w:rsidR="009578E8" w:rsidRPr="00E87BF9">
        <w:rPr>
          <w:rFonts w:hint="eastAsia"/>
          <w:color w:val="C00000"/>
        </w:rPr>
        <w:t>区分</w:t>
      </w:r>
      <w:r w:rsidRPr="00E87BF9">
        <w:rPr>
          <w:rFonts w:hint="eastAsia"/>
          <w:color w:val="C00000"/>
        </w:rPr>
        <w:t>同频、异频</w:t>
      </w:r>
      <w:del w:id="1535" w:author="zhaoxw" w:date="2015-04-24T15:21:00Z">
        <w:r w:rsidRPr="00E87BF9" w:rsidDel="007D132F">
          <w:rPr>
            <w:rFonts w:hint="eastAsia"/>
            <w:color w:val="C00000"/>
          </w:rPr>
          <w:delText>、异技术</w:delText>
        </w:r>
      </w:del>
      <w:r w:rsidR="009578E8" w:rsidRPr="00E87BF9">
        <w:rPr>
          <w:rFonts w:hint="eastAsia"/>
          <w:color w:val="C00000"/>
        </w:rPr>
        <w:t>邻区列表</w:t>
      </w:r>
      <w:r w:rsidRPr="00E87BF9">
        <w:rPr>
          <w:rFonts w:hint="eastAsia"/>
          <w:color w:val="C00000"/>
        </w:rPr>
        <w:t>？</w:t>
      </w:r>
    </w:p>
    <w:p w:rsidR="000A3B0B" w:rsidRDefault="000A3B0B" w:rsidP="00973B36">
      <w:pPr>
        <w:spacing w:before="156" w:after="156"/>
        <w:ind w:firstLine="480"/>
        <w:rPr>
          <w:ins w:id="1536" w:author="bxr" w:date="2015-04-25T11:08:00Z"/>
          <w:color w:val="C00000"/>
        </w:rPr>
      </w:pPr>
      <w:ins w:id="1537" w:author="zhaoxw" w:date="2015-04-18T10:14:00Z">
        <w:r>
          <w:rPr>
            <w:rFonts w:hint="eastAsia"/>
            <w:color w:val="C00000"/>
          </w:rPr>
          <w:t>&gt;&gt;</w:t>
        </w:r>
        <w:r>
          <w:rPr>
            <w:rFonts w:hint="eastAsia"/>
            <w:color w:val="C00000"/>
          </w:rPr>
          <w:t>这个需要区分，</w:t>
        </w:r>
      </w:ins>
      <w:ins w:id="1538" w:author="zhaoxw" w:date="2015-04-18T10:15:00Z">
        <w:r>
          <w:rPr>
            <w:rFonts w:hint="eastAsia"/>
            <w:color w:val="C00000"/>
          </w:rPr>
          <w:t>需要细化，参照</w:t>
        </w:r>
        <w:r>
          <w:rPr>
            <w:rFonts w:hint="eastAsia"/>
            <w:color w:val="C00000"/>
          </w:rPr>
          <w:t>LTE</w:t>
        </w:r>
        <w:r>
          <w:rPr>
            <w:rFonts w:hint="eastAsia"/>
            <w:color w:val="C00000"/>
          </w:rPr>
          <w:t>系统信息的</w:t>
        </w:r>
        <w:del w:id="1539" w:author="suntingting" w:date="2015-04-20T11:25:00Z">
          <w:r w:rsidDel="00F70C4E">
            <w:rPr>
              <w:rFonts w:hint="eastAsia"/>
              <w:color w:val="C00000"/>
            </w:rPr>
            <w:delText>临</w:delText>
          </w:r>
        </w:del>
      </w:ins>
      <w:ins w:id="1540" w:author="suntingting" w:date="2015-04-20T11:25:00Z">
        <w:r w:rsidR="00F70C4E">
          <w:rPr>
            <w:rFonts w:hint="eastAsia"/>
            <w:color w:val="C00000"/>
          </w:rPr>
          <w:t>邻</w:t>
        </w:r>
      </w:ins>
      <w:ins w:id="1541" w:author="zhaoxw" w:date="2015-04-18T10:15:00Z">
        <w:r>
          <w:rPr>
            <w:rFonts w:hint="eastAsia"/>
            <w:color w:val="C00000"/>
          </w:rPr>
          <w:t>区配置</w:t>
        </w:r>
      </w:ins>
      <w:ins w:id="1542" w:author="bxr" w:date="2015-04-25T11:07:00Z">
        <w:r w:rsidR="00F16F11">
          <w:rPr>
            <w:rFonts w:hint="eastAsia"/>
            <w:color w:val="C00000"/>
          </w:rPr>
          <w:t>；按照</w:t>
        </w:r>
        <w:r w:rsidR="00F16F11">
          <w:rPr>
            <w:rFonts w:hint="eastAsia"/>
            <w:color w:val="C00000"/>
          </w:rPr>
          <w:t>E-UTRANSIB</w:t>
        </w:r>
        <w:r w:rsidR="00F16F11">
          <w:rPr>
            <w:color w:val="C00000"/>
          </w:rPr>
          <w:t xml:space="preserve"> 3/4/5/6/7</w:t>
        </w:r>
        <w:r w:rsidR="00F16F11">
          <w:rPr>
            <w:color w:val="C00000"/>
          </w:rPr>
          <w:t>进行</w:t>
        </w:r>
      </w:ins>
      <w:ins w:id="1543" w:author="bxr" w:date="2015-04-25T11:08:00Z">
        <w:r w:rsidR="00F16F11">
          <w:rPr>
            <w:color w:val="C00000"/>
          </w:rPr>
          <w:t>各字段的设置</w:t>
        </w:r>
        <w:r w:rsidR="00BC09EC">
          <w:rPr>
            <w:rFonts w:hint="eastAsia"/>
            <w:color w:val="C00000"/>
          </w:rPr>
          <w:t>，待添加。</w:t>
        </w:r>
      </w:ins>
    </w:p>
    <w:p w:rsidR="00F16F11" w:rsidRPr="00E87BF9" w:rsidRDefault="00F16F11" w:rsidP="00973B36">
      <w:pPr>
        <w:spacing w:before="156" w:after="156"/>
        <w:ind w:firstLine="480"/>
        <w:rPr>
          <w:color w:val="C00000"/>
        </w:rPr>
      </w:pPr>
    </w:p>
    <w:p w:rsidR="00E23239" w:rsidRPr="00E23239" w:rsidRDefault="00E23239" w:rsidP="003D1590">
      <w:pPr>
        <w:pStyle w:val="3"/>
        <w:spacing w:before="156" w:after="156"/>
      </w:pPr>
      <w:bookmarkStart w:id="1544" w:name="_Toc417292653"/>
      <w:r w:rsidRPr="00E23239">
        <w:t>1.3.</w:t>
      </w:r>
      <w:r w:rsidR="00B05D13">
        <w:rPr>
          <w:rFonts w:hint="eastAsia"/>
        </w:rPr>
        <w:t>5</w:t>
      </w:r>
      <w:r w:rsidRPr="00E23239">
        <w:rPr>
          <w:rFonts w:hint="eastAsia"/>
        </w:rPr>
        <w:t>IMSI</w:t>
      </w:r>
      <w:r w:rsidRPr="00E23239">
        <w:rPr>
          <w:rFonts w:hint="eastAsia"/>
        </w:rPr>
        <w:t>库处理</w:t>
      </w:r>
      <w:r w:rsidRPr="00E23239">
        <w:rPr>
          <w:rFonts w:hint="eastAsia"/>
        </w:rPr>
        <w:t>RECV_IB_OPER</w:t>
      </w:r>
      <w:bookmarkEnd w:id="1544"/>
    </w:p>
    <w:p w:rsidR="00E23239" w:rsidRPr="00E23239" w:rsidRDefault="00E23239" w:rsidP="001E7ABB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9B6493">
      <w:pPr>
        <w:pStyle w:val="af7"/>
      </w:pPr>
      <w:r w:rsidRPr="00E23239">
        <w:rPr>
          <w:rFonts w:hint="eastAsia"/>
        </w:rPr>
        <w:lastRenderedPageBreak/>
        <w:t>struct RecvNcPara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ins w:id="1545" w:author="suntingting" w:date="2015-04-20T11:23:00Z">
        <w:r w:rsidR="00DE7834" w:rsidRPr="00E23239">
          <w:rPr>
            <w:rFonts w:hint="eastAsia"/>
          </w:rPr>
          <w:t>IMSI</w:t>
        </w:r>
        <w:r w:rsidR="00DE7834" w:rsidRPr="00E23239">
          <w:rPr>
            <w:rFonts w:hint="eastAsia"/>
          </w:rPr>
          <w:t>库</w:t>
        </w:r>
      </w:ins>
      <w:del w:id="1546" w:author="suntingting" w:date="2015-04-20T11:23:00Z">
        <w:r w:rsidRPr="00E23239" w:rsidDel="00DE7834">
          <w:rPr>
            <w:rFonts w:hint="eastAsia"/>
          </w:rPr>
          <w:delText>邻区</w:delText>
        </w:r>
      </w:del>
      <w:r w:rsidRPr="00E23239">
        <w:rPr>
          <w:rFonts w:hint="eastAsia"/>
        </w:rPr>
        <w:t>参数数据结构</w:t>
      </w:r>
    </w:p>
    <w:p w:rsidR="00E23239" w:rsidRPr="00E23239" w:rsidRDefault="00E23239" w:rsidP="009B6493">
      <w:pPr>
        <w:pStyle w:val="af7"/>
      </w:pPr>
      <w:r w:rsidRPr="00E23239">
        <w:t>{</w:t>
      </w:r>
    </w:p>
    <w:p w:rsidR="00E23239" w:rsidRPr="00E23239" w:rsidRDefault="00E23239" w:rsidP="009B6493">
      <w:pPr>
        <w:pStyle w:val="af7"/>
      </w:pPr>
      <w:r w:rsidRPr="00E23239">
        <w:tab/>
      </w:r>
      <w:del w:id="1547" w:author="thomas" w:date="2015-05-15T23:12:00Z">
        <w:r w:rsidRPr="00E23239" w:rsidDel="004E652F">
          <w:delText>Uint16</w:delText>
        </w:r>
      </w:del>
      <w:ins w:id="1548" w:author="thomas" w:date="2015-05-15T23:12:00Z">
        <w:r w:rsidR="004E652F" w:rsidRPr="00E23239">
          <w:t>Uint</w:t>
        </w:r>
        <w:r w:rsidR="004E652F">
          <w:t>8</w:t>
        </w:r>
      </w:ins>
      <w:r w:rsidRPr="00E23239">
        <w:tab/>
        <w:t>ibSysNo;</w:t>
      </w:r>
    </w:p>
    <w:p w:rsidR="00E23239" w:rsidRDefault="00E23239" w:rsidP="009B6493">
      <w:pPr>
        <w:pStyle w:val="af7"/>
        <w:rPr>
          <w:ins w:id="1549" w:author="thomas" w:date="2015-05-15T23:12:00Z"/>
        </w:rPr>
      </w:pPr>
      <w:r w:rsidRPr="00E23239">
        <w:rPr>
          <w:rFonts w:hint="eastAsia"/>
        </w:rPr>
        <w:tab/>
        <w:t>Uint8</w:t>
      </w:r>
      <w:r w:rsidRPr="00E23239">
        <w:rPr>
          <w:rFonts w:hint="eastAsia"/>
        </w:rPr>
        <w:tab/>
        <w:t>ibCmdType;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添加为</w:t>
      </w:r>
      <w:r w:rsidRPr="00E23239">
        <w:rPr>
          <w:rFonts w:hint="eastAsia"/>
        </w:rPr>
        <w:t>1</w:t>
      </w:r>
      <w:r w:rsidRPr="00E23239">
        <w:rPr>
          <w:rFonts w:hint="eastAsia"/>
        </w:rPr>
        <w:t>，删除为</w:t>
      </w:r>
      <w:r w:rsidRPr="00E23239">
        <w:rPr>
          <w:rFonts w:hint="eastAsia"/>
        </w:rPr>
        <w:t>2</w:t>
      </w:r>
      <w:r w:rsidRPr="00E23239">
        <w:rPr>
          <w:rFonts w:hint="eastAsia"/>
        </w:rPr>
        <w:t>，清空为</w:t>
      </w:r>
      <w:r w:rsidRPr="00E23239">
        <w:rPr>
          <w:rFonts w:hint="eastAsia"/>
        </w:rPr>
        <w:t>3</w:t>
      </w:r>
    </w:p>
    <w:p w:rsidR="004E652F" w:rsidRPr="00E23239" w:rsidDel="008F6081" w:rsidRDefault="004E652F" w:rsidP="009B6493">
      <w:pPr>
        <w:pStyle w:val="af7"/>
        <w:rPr>
          <w:del w:id="1550" w:author="suntingting" w:date="2015-06-18T21:12:00Z"/>
        </w:rPr>
      </w:pPr>
      <w:ins w:id="1551" w:author="thomas" w:date="2015-05-15T23:12:00Z">
        <w:del w:id="1552" w:author="suntingting" w:date="2015-06-18T21:12:00Z">
          <w:r w:rsidDel="008F6081">
            <w:delText xml:space="preserve">    Uint8[2] padding;</w:delText>
          </w:r>
        </w:del>
      </w:ins>
    </w:p>
    <w:p w:rsidR="00E23239" w:rsidRPr="00E23239" w:rsidRDefault="00E23239" w:rsidP="009B6493">
      <w:pPr>
        <w:pStyle w:val="af7"/>
      </w:pPr>
      <w:r w:rsidRPr="00E23239">
        <w:tab/>
        <w:t>Uint8</w:t>
      </w:r>
      <w:r w:rsidRPr="00E23239">
        <w:tab/>
        <w:t>ibImsi[8];</w:t>
      </w:r>
    </w:p>
    <w:p w:rsidR="00E23239" w:rsidRPr="00E23239" w:rsidRDefault="00E23239" w:rsidP="009B6493">
      <w:pPr>
        <w:pStyle w:val="af7"/>
      </w:pPr>
      <w:r w:rsidRPr="00E23239">
        <w:t>};</w:t>
      </w:r>
    </w:p>
    <w:p w:rsidR="00E23239" w:rsidRPr="00E23239" w:rsidRDefault="00E23239" w:rsidP="001E7ABB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2"/>
        <w:gridCol w:w="1276"/>
        <w:gridCol w:w="1418"/>
        <w:gridCol w:w="1134"/>
        <w:gridCol w:w="4110"/>
      </w:tblGrid>
      <w:tr w:rsidR="00E23239" w:rsidRPr="00E23239" w:rsidTr="00617C1E">
        <w:tc>
          <w:tcPr>
            <w:tcW w:w="1242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276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取值范围</w:t>
            </w:r>
          </w:p>
        </w:tc>
        <w:tc>
          <w:tcPr>
            <w:tcW w:w="1134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默认值</w:t>
            </w:r>
          </w:p>
        </w:tc>
        <w:tc>
          <w:tcPr>
            <w:tcW w:w="4110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617C1E">
        <w:tc>
          <w:tcPr>
            <w:tcW w:w="1242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t>ibSysNo</w:t>
            </w:r>
          </w:p>
        </w:tc>
        <w:tc>
          <w:tcPr>
            <w:tcW w:w="1276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418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1/2</w:t>
            </w:r>
          </w:p>
        </w:tc>
        <w:tc>
          <w:tcPr>
            <w:tcW w:w="1134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4110" w:type="dxa"/>
          </w:tcPr>
          <w:p w:rsidR="00A46053" w:rsidRDefault="00E23239" w:rsidP="00A46053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A46053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E23239" w:rsidRPr="00E23239" w:rsidTr="00617C1E">
        <w:tc>
          <w:tcPr>
            <w:tcW w:w="1242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ibCmdType</w:t>
            </w:r>
          </w:p>
        </w:tc>
        <w:tc>
          <w:tcPr>
            <w:tcW w:w="1276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命令类型</w:t>
            </w:r>
          </w:p>
        </w:tc>
        <w:tc>
          <w:tcPr>
            <w:tcW w:w="1418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1/2/3</w:t>
            </w:r>
          </w:p>
        </w:tc>
        <w:tc>
          <w:tcPr>
            <w:tcW w:w="1134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4110" w:type="dxa"/>
          </w:tcPr>
          <w:p w:rsidR="00A46053" w:rsidRDefault="00E23239" w:rsidP="00A46053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表示在</w:t>
            </w:r>
            <w:r w:rsidRPr="00E23239">
              <w:rPr>
                <w:rFonts w:hint="eastAsia"/>
              </w:rPr>
              <w:t>IMSI</w:t>
            </w:r>
            <w:r w:rsidRPr="00E23239">
              <w:rPr>
                <w:rFonts w:hint="eastAsia"/>
              </w:rPr>
              <w:t>库中添加</w:t>
            </w:r>
            <w:r w:rsidRPr="00E23239">
              <w:rPr>
                <w:rFonts w:hint="eastAsia"/>
              </w:rPr>
              <w:t>IMSI</w:t>
            </w:r>
            <w:r w:rsidRPr="00E23239">
              <w:rPr>
                <w:rFonts w:hint="eastAsia"/>
              </w:rPr>
              <w:t>，</w:t>
            </w:r>
          </w:p>
          <w:p w:rsidR="00A46053" w:rsidRDefault="00E23239" w:rsidP="00A46053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表示在</w:t>
            </w:r>
            <w:r w:rsidRPr="00E23239">
              <w:rPr>
                <w:rFonts w:hint="eastAsia"/>
              </w:rPr>
              <w:t>IMSI</w:t>
            </w:r>
            <w:r w:rsidRPr="00E23239">
              <w:rPr>
                <w:rFonts w:hint="eastAsia"/>
              </w:rPr>
              <w:t>库中删除</w:t>
            </w:r>
            <w:r w:rsidRPr="00E23239">
              <w:rPr>
                <w:rFonts w:hint="eastAsia"/>
              </w:rPr>
              <w:t>IMSI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A46053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3</w:t>
            </w:r>
            <w:r w:rsidRPr="00E23239">
              <w:rPr>
                <w:rFonts w:hint="eastAsia"/>
              </w:rPr>
              <w:t>表示清空</w:t>
            </w:r>
            <w:r w:rsidRPr="00E23239">
              <w:rPr>
                <w:rFonts w:hint="eastAsia"/>
              </w:rPr>
              <w:t>IMSI</w:t>
            </w:r>
            <w:r w:rsidRPr="00E23239">
              <w:rPr>
                <w:rFonts w:hint="eastAsia"/>
              </w:rPr>
              <w:t>。</w:t>
            </w:r>
          </w:p>
        </w:tc>
      </w:tr>
      <w:tr w:rsidR="00E23239" w:rsidRPr="00E23239" w:rsidTr="00617C1E">
        <w:tc>
          <w:tcPr>
            <w:tcW w:w="1242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t>ibImsi[8]</w:t>
            </w:r>
          </w:p>
        </w:tc>
        <w:tc>
          <w:tcPr>
            <w:tcW w:w="1276" w:type="dxa"/>
          </w:tcPr>
          <w:p w:rsidR="00E23239" w:rsidRPr="00E23239" w:rsidRDefault="00E23239" w:rsidP="003D1590">
            <w:pPr>
              <w:pStyle w:val="af0"/>
              <w:spacing w:after="156"/>
            </w:pPr>
            <w:r w:rsidRPr="00E23239">
              <w:rPr>
                <w:rFonts w:hint="eastAsia"/>
              </w:rPr>
              <w:t>IMSI</w:t>
            </w:r>
            <w:r w:rsidRPr="00E23239">
              <w:rPr>
                <w:rFonts w:hint="eastAsia"/>
              </w:rPr>
              <w:t>号</w:t>
            </w:r>
          </w:p>
        </w:tc>
        <w:tc>
          <w:tcPr>
            <w:tcW w:w="1418" w:type="dxa"/>
          </w:tcPr>
          <w:p w:rsidR="00E23239" w:rsidRPr="00E23239" w:rsidRDefault="00E23239" w:rsidP="003D1590">
            <w:pPr>
              <w:pStyle w:val="af0"/>
              <w:spacing w:after="156"/>
            </w:pPr>
          </w:p>
        </w:tc>
        <w:tc>
          <w:tcPr>
            <w:tcW w:w="1134" w:type="dxa"/>
          </w:tcPr>
          <w:p w:rsidR="00E23239" w:rsidRPr="00E23239" w:rsidRDefault="00E23239" w:rsidP="003D1590">
            <w:pPr>
              <w:pStyle w:val="af0"/>
              <w:spacing w:after="156"/>
            </w:pPr>
          </w:p>
        </w:tc>
        <w:tc>
          <w:tcPr>
            <w:tcW w:w="4110" w:type="dxa"/>
          </w:tcPr>
          <w:p w:rsidR="00997016" w:rsidRDefault="00997016" w:rsidP="00A46053">
            <w:pPr>
              <w:pStyle w:val="af0"/>
              <w:spacing w:after="156"/>
              <w:jc w:val="left"/>
              <w:rPr>
                <w:ins w:id="1553" w:author="suntingting" w:date="2015-04-20T11:27:00Z"/>
              </w:rPr>
            </w:pPr>
            <w:ins w:id="1554" w:author="suntingting" w:date="2015-04-20T11:27:00Z">
              <w:r w:rsidRPr="00997016">
                <w:rPr>
                  <w:rFonts w:hint="eastAsia"/>
                </w:rPr>
                <w:t>数据格式为</w:t>
              </w:r>
              <w:r w:rsidRPr="00997016">
                <w:rPr>
                  <w:rFonts w:hint="eastAsia"/>
                </w:rPr>
                <w:t>16</w:t>
              </w:r>
              <w:r w:rsidRPr="00997016">
                <w:rPr>
                  <w:rFonts w:hint="eastAsia"/>
                </w:rPr>
                <w:t>进制，如</w:t>
              </w:r>
              <w:r w:rsidRPr="00997016">
                <w:rPr>
                  <w:rFonts w:hint="eastAsia"/>
                </w:rPr>
                <w:t>460079440025157</w:t>
              </w:r>
              <w:r w:rsidRPr="00997016">
                <w:rPr>
                  <w:rFonts w:hint="eastAsia"/>
                </w:rPr>
                <w:t>表示为</w:t>
              </w:r>
              <w:r w:rsidRPr="00997016">
                <w:rPr>
                  <w:rFonts w:hint="eastAsia"/>
                </w:rPr>
                <w:t>ibImsi [0]~ ibImsi [7]</w:t>
              </w:r>
              <w:r w:rsidRPr="00997016">
                <w:rPr>
                  <w:rFonts w:hint="eastAsia"/>
                </w:rPr>
                <w:t>分别为</w:t>
              </w:r>
              <w:r w:rsidRPr="00997016">
                <w:rPr>
                  <w:rFonts w:hint="eastAsia"/>
                </w:rPr>
                <w:t>0x04, 0x60, 0x07, 0x94, 0x40, 0x02, 0x51, 0x57, ibImsi [0]</w:t>
              </w:r>
              <w:r w:rsidRPr="00997016">
                <w:rPr>
                  <w:rFonts w:hint="eastAsia"/>
                </w:rPr>
                <w:t>的高</w:t>
              </w:r>
              <w:r w:rsidRPr="00997016">
                <w:rPr>
                  <w:rFonts w:hint="eastAsia"/>
                </w:rPr>
                <w:t>4</w:t>
              </w:r>
              <w:r w:rsidRPr="00997016">
                <w:rPr>
                  <w:rFonts w:hint="eastAsia"/>
                </w:rPr>
                <w:t>位无效</w:t>
              </w:r>
            </w:ins>
          </w:p>
          <w:p w:rsidR="00E23239" w:rsidRPr="00997016" w:rsidRDefault="00E23239" w:rsidP="00A46053">
            <w:pPr>
              <w:pStyle w:val="af0"/>
              <w:spacing w:after="156"/>
              <w:jc w:val="left"/>
            </w:pPr>
            <w:del w:id="1555" w:author="suntingting" w:date="2015-04-20T11:27:00Z">
              <w:r w:rsidRPr="00E23239" w:rsidDel="00997016">
                <w:rPr>
                  <w:rFonts w:hint="eastAsia"/>
                </w:rPr>
                <w:delText>数据格式为</w:delText>
              </w:r>
              <w:r w:rsidRPr="00E23239" w:rsidDel="00997016">
                <w:rPr>
                  <w:rFonts w:hint="eastAsia"/>
                </w:rPr>
                <w:delText>16</w:delText>
              </w:r>
              <w:r w:rsidRPr="00E23239" w:rsidDel="00997016">
                <w:rPr>
                  <w:rFonts w:hint="eastAsia"/>
                </w:rPr>
                <w:delText>进制，如</w:delText>
              </w:r>
              <w:r w:rsidRPr="00E23239" w:rsidDel="00997016">
                <w:delText>460079440025157</w:delText>
              </w:r>
              <w:r w:rsidRPr="00E23239" w:rsidDel="00997016">
                <w:rPr>
                  <w:rFonts w:hint="eastAsia"/>
                </w:rPr>
                <w:delText>表示为</w:delText>
              </w:r>
              <w:r w:rsidRPr="00E23239" w:rsidDel="00997016">
                <w:delText>ibImsi [</w:delText>
              </w:r>
              <w:r w:rsidRPr="00E23239" w:rsidDel="00997016">
                <w:rPr>
                  <w:rFonts w:hint="eastAsia"/>
                </w:rPr>
                <w:delText>0</w:delText>
              </w:r>
              <w:r w:rsidRPr="00E23239" w:rsidDel="00997016">
                <w:delText>]</w:delText>
              </w:r>
              <w:r w:rsidRPr="00E23239" w:rsidDel="00997016">
                <w:rPr>
                  <w:rFonts w:hint="eastAsia"/>
                </w:rPr>
                <w:delText>~</w:delText>
              </w:r>
              <w:r w:rsidRPr="00E23239" w:rsidDel="00997016">
                <w:delText xml:space="preserve"> ibImsi [</w:delText>
              </w:r>
              <w:r w:rsidRPr="00E23239" w:rsidDel="00997016">
                <w:rPr>
                  <w:rFonts w:hint="eastAsia"/>
                </w:rPr>
                <w:delText>7</w:delText>
              </w:r>
              <w:r w:rsidRPr="00E23239" w:rsidDel="00997016">
                <w:delText>]</w:delText>
              </w:r>
              <w:r w:rsidRPr="00E23239" w:rsidDel="00997016">
                <w:rPr>
                  <w:rFonts w:hint="eastAsia"/>
                </w:rPr>
                <w:delText>分别为</w:delText>
              </w:r>
              <w:r w:rsidRPr="00E23239" w:rsidDel="00997016">
                <w:rPr>
                  <w:rFonts w:hint="eastAsia"/>
                </w:rPr>
                <w:delText xml:space="preserve">0x46, 0x00, 0x79, 0x44, 0x00, 0x25, 0x15, 0x70, </w:delText>
              </w:r>
              <w:r w:rsidRPr="00E23239" w:rsidDel="00997016">
                <w:delText>ibImsi [</w:delText>
              </w:r>
              <w:r w:rsidRPr="00E23239" w:rsidDel="00997016">
                <w:rPr>
                  <w:rFonts w:hint="eastAsia"/>
                </w:rPr>
                <w:delText>7</w:delText>
              </w:r>
              <w:r w:rsidRPr="00E23239" w:rsidDel="00997016">
                <w:delText>]</w:delText>
              </w:r>
              <w:r w:rsidRPr="00E23239" w:rsidDel="00997016">
                <w:rPr>
                  <w:rFonts w:hint="eastAsia"/>
                </w:rPr>
                <w:delText>的低</w:delText>
              </w:r>
              <w:r w:rsidRPr="00E23239" w:rsidDel="00997016">
                <w:rPr>
                  <w:rFonts w:hint="eastAsia"/>
                </w:rPr>
                <w:delText>4</w:delText>
              </w:r>
              <w:r w:rsidRPr="00E23239" w:rsidDel="00997016">
                <w:rPr>
                  <w:rFonts w:hint="eastAsia"/>
                </w:rPr>
                <w:delText>位无效</w:delText>
              </w:r>
            </w:del>
          </w:p>
        </w:tc>
      </w:tr>
    </w:tbl>
    <w:p w:rsidR="00F30D7A" w:rsidRDefault="00F30D7A" w:rsidP="00F30D7A">
      <w:pPr>
        <w:spacing w:before="156" w:after="156"/>
        <w:ind w:firstLine="480"/>
        <w:rPr>
          <w:ins w:id="1556" w:author="zhaoxw" w:date="2015-04-18T10:24:00Z"/>
          <w:color w:val="C00000"/>
        </w:rPr>
      </w:pPr>
      <w:r w:rsidRPr="00F30D7A">
        <w:rPr>
          <w:rFonts w:hint="eastAsia"/>
          <w:color w:val="C00000"/>
        </w:rPr>
        <w:t>注：这里对</w:t>
      </w:r>
      <w:r w:rsidRPr="00F30D7A">
        <w:rPr>
          <w:rFonts w:hint="eastAsia"/>
          <w:color w:val="C00000"/>
        </w:rPr>
        <w:t>IMSI</w:t>
      </w:r>
      <w:r w:rsidRPr="00F30D7A">
        <w:rPr>
          <w:rFonts w:hint="eastAsia"/>
          <w:color w:val="C00000"/>
        </w:rPr>
        <w:t>库的处理，是为了做黑名单用？</w:t>
      </w:r>
    </w:p>
    <w:p w:rsidR="000A3B0B" w:rsidRPr="00F30D7A" w:rsidRDefault="000A3B0B" w:rsidP="00F30D7A">
      <w:pPr>
        <w:spacing w:before="156" w:after="156"/>
        <w:ind w:firstLine="480"/>
        <w:rPr>
          <w:color w:val="C00000"/>
        </w:rPr>
      </w:pPr>
      <w:ins w:id="1557" w:author="zhaoxw" w:date="2015-04-18T10:24:00Z">
        <w:r>
          <w:rPr>
            <w:rFonts w:hint="eastAsia"/>
            <w:color w:val="C00000"/>
          </w:rPr>
          <w:t>&gt;&gt;</w:t>
        </w:r>
        <w:r>
          <w:rPr>
            <w:rFonts w:hint="eastAsia"/>
            <w:color w:val="C00000"/>
          </w:rPr>
          <w:t>可以作为黑</w:t>
        </w:r>
        <w:r>
          <w:rPr>
            <w:rFonts w:hint="eastAsia"/>
            <w:color w:val="C00000"/>
          </w:rPr>
          <w:t>/</w:t>
        </w:r>
        <w:r>
          <w:rPr>
            <w:rFonts w:hint="eastAsia"/>
            <w:color w:val="C00000"/>
          </w:rPr>
          <w:t>白名单用</w:t>
        </w:r>
      </w:ins>
    </w:p>
    <w:p w:rsidR="00E23239" w:rsidRDefault="00E23239" w:rsidP="003866D3">
      <w:pPr>
        <w:pStyle w:val="3"/>
        <w:spacing w:before="156" w:after="156"/>
      </w:pPr>
      <w:bookmarkStart w:id="1558" w:name="_Toc417292654"/>
      <w:r w:rsidRPr="00E23239">
        <w:t>1.3.</w:t>
      </w:r>
      <w:r w:rsidR="00B05D13">
        <w:rPr>
          <w:rFonts w:hint="eastAsia"/>
        </w:rPr>
        <w:t>6</w:t>
      </w:r>
      <w:r w:rsidRPr="00E23239">
        <w:rPr>
          <w:rFonts w:hint="eastAsia"/>
        </w:rPr>
        <w:t>控制命令</w:t>
      </w:r>
      <w:bookmarkStart w:id="1559" w:name="OLE_LINK9"/>
      <w:bookmarkStart w:id="1560" w:name="OLE_LINK10"/>
      <w:r w:rsidRPr="00E23239">
        <w:rPr>
          <w:rFonts w:hint="eastAsia"/>
        </w:rPr>
        <w:t>RECV_CTRL_CMD</w:t>
      </w:r>
      <w:bookmarkEnd w:id="1558"/>
      <w:bookmarkEnd w:id="1559"/>
      <w:bookmarkEnd w:id="1560"/>
    </w:p>
    <w:p w:rsidR="0019500B" w:rsidRPr="0019500B" w:rsidRDefault="0019500B" w:rsidP="0019500B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9B6493">
      <w:pPr>
        <w:pStyle w:val="af7"/>
      </w:pPr>
      <w:r w:rsidRPr="00E23239">
        <w:rPr>
          <w:rFonts w:hint="eastAsia"/>
        </w:rPr>
        <w:t>struct RecvCtrlCmd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ins w:id="1561" w:author="suntingting" w:date="2015-04-20T11:23:00Z">
        <w:r w:rsidR="00822803" w:rsidRPr="00E23239">
          <w:rPr>
            <w:rFonts w:hint="eastAsia"/>
          </w:rPr>
          <w:t>控制命令</w:t>
        </w:r>
      </w:ins>
      <w:del w:id="1562" w:author="suntingting" w:date="2015-04-20T11:23:00Z">
        <w:r w:rsidRPr="00E23239" w:rsidDel="00822803">
          <w:rPr>
            <w:rFonts w:hint="eastAsia"/>
          </w:rPr>
          <w:delText>邻区</w:delText>
        </w:r>
      </w:del>
      <w:r w:rsidRPr="00E23239">
        <w:rPr>
          <w:rFonts w:hint="eastAsia"/>
        </w:rPr>
        <w:t>参数数据结构</w:t>
      </w:r>
    </w:p>
    <w:p w:rsidR="00E23239" w:rsidRPr="00E23239" w:rsidRDefault="00E23239" w:rsidP="009B6493">
      <w:pPr>
        <w:pStyle w:val="af7"/>
      </w:pPr>
      <w:r w:rsidRPr="00E23239">
        <w:t>{</w:t>
      </w:r>
    </w:p>
    <w:p w:rsidR="00E23239" w:rsidRPr="00E23239" w:rsidRDefault="00E23239" w:rsidP="009B6493">
      <w:pPr>
        <w:pStyle w:val="af7"/>
      </w:pPr>
      <w:r w:rsidRPr="00E23239">
        <w:tab/>
        <w:t>Uint</w:t>
      </w:r>
      <w:del w:id="1563" w:author="suntingting" w:date="2015-05-16T16:05:00Z">
        <w:r w:rsidRPr="00E23239" w:rsidDel="008F2A72">
          <w:rPr>
            <w:rFonts w:hint="eastAsia"/>
            <w:lang w:eastAsia="zh-CN"/>
          </w:rPr>
          <w:delText>16</w:delText>
        </w:r>
      </w:del>
      <w:ins w:id="1564" w:author="suntingting" w:date="2015-05-16T16:05:00Z">
        <w:r w:rsidR="008F2A72">
          <w:rPr>
            <w:rFonts w:hint="eastAsia"/>
            <w:lang w:eastAsia="zh-CN"/>
          </w:rPr>
          <w:t>8</w:t>
        </w:r>
      </w:ins>
      <w:r w:rsidRPr="00E23239">
        <w:tab/>
      </w:r>
      <w:r w:rsidRPr="00E23239">
        <w:rPr>
          <w:rFonts w:hint="eastAsia"/>
        </w:rPr>
        <w:t>ctrl</w:t>
      </w:r>
      <w:r w:rsidRPr="00E23239">
        <w:t>SysNo;</w:t>
      </w:r>
    </w:p>
    <w:p w:rsidR="00E23239" w:rsidRPr="00E23239" w:rsidRDefault="00E23239" w:rsidP="009B6493">
      <w:pPr>
        <w:pStyle w:val="af7"/>
      </w:pPr>
      <w:r w:rsidRPr="00E23239">
        <w:rPr>
          <w:rFonts w:hint="eastAsia"/>
        </w:rPr>
        <w:tab/>
        <w:t>Uint8</w:t>
      </w:r>
      <w:r w:rsidRPr="00E23239">
        <w:rPr>
          <w:rFonts w:hint="eastAsia"/>
        </w:rPr>
        <w:tab/>
        <w:t>ctrlCmdType;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连续寻呼为</w:t>
      </w:r>
      <w:r w:rsidRPr="00E23239">
        <w:rPr>
          <w:rFonts w:hint="eastAsia"/>
        </w:rPr>
        <w:t>0x01</w:t>
      </w:r>
    </w:p>
    <w:p w:rsidR="00E23239" w:rsidRDefault="00E23239" w:rsidP="009B6493">
      <w:pPr>
        <w:pStyle w:val="af7"/>
        <w:rPr>
          <w:ins w:id="1565" w:author="bxr" w:date="2015-04-25T11:30:00Z"/>
          <w:rFonts w:eastAsia="MS Mincho"/>
        </w:rPr>
      </w:pPr>
      <w:r w:rsidRPr="00E23239">
        <w:rPr>
          <w:rFonts w:hint="eastAsia"/>
        </w:rPr>
        <w:tab/>
        <w:t>Uint8</w:t>
      </w:r>
      <w:r w:rsidRPr="00E23239">
        <w:rPr>
          <w:rFonts w:hint="eastAsia"/>
        </w:rPr>
        <w:tab/>
        <w:t>ctrlCmdPara;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对连续寻呼而言，该参数为寻呼间隔</w:t>
      </w:r>
    </w:p>
    <w:p w:rsidR="00000000" w:rsidRDefault="00672E63">
      <w:pPr>
        <w:pStyle w:val="af7"/>
        <w:ind w:firstLine="420"/>
        <w:rPr>
          <w:ins w:id="1566" w:author="thomas" w:date="2015-05-15T23:13:00Z"/>
          <w:rFonts w:eastAsiaTheme="minorEastAsia"/>
          <w:lang w:eastAsia="zh-CN"/>
        </w:rPr>
        <w:pPrChange w:id="1567" w:author="thomas" w:date="2015-05-15T23:13:00Z">
          <w:pPr>
            <w:pStyle w:val="af7"/>
          </w:pPr>
        </w:pPrChange>
      </w:pPr>
      <w:ins w:id="1568" w:author="bxr" w:date="2015-04-25T11:30:00Z">
        <w:r>
          <w:rPr>
            <w:rFonts w:eastAsiaTheme="minorEastAsia" w:hint="eastAsia"/>
            <w:lang w:eastAsia="zh-CN"/>
          </w:rPr>
          <w:t>Uint</w:t>
        </w:r>
        <w:r>
          <w:rPr>
            <w:rFonts w:eastAsiaTheme="minorEastAsia"/>
            <w:lang w:eastAsia="zh-CN"/>
          </w:rPr>
          <w:t>8 ctrlPagingIDType</w:t>
        </w:r>
        <w:r>
          <w:rPr>
            <w:rFonts w:eastAsiaTheme="minorEastAsia" w:hint="eastAsia"/>
            <w:lang w:eastAsia="zh-CN"/>
          </w:rPr>
          <w:t>；</w:t>
        </w:r>
        <w:r>
          <w:rPr>
            <w:rFonts w:eastAsiaTheme="minorEastAsia" w:hint="eastAsia"/>
            <w:lang w:eastAsia="zh-CN"/>
          </w:rPr>
          <w:t xml:space="preserve">    //</w:t>
        </w:r>
        <w:r>
          <w:rPr>
            <w:rFonts w:eastAsiaTheme="minorEastAsia" w:hint="eastAsia"/>
            <w:lang w:eastAsia="zh-CN"/>
          </w:rPr>
          <w:t>寻呼</w:t>
        </w:r>
        <w:r>
          <w:rPr>
            <w:rFonts w:eastAsiaTheme="minorEastAsia" w:hint="eastAsia"/>
            <w:lang w:eastAsia="zh-CN"/>
          </w:rPr>
          <w:t>ID</w:t>
        </w:r>
        <w:r>
          <w:rPr>
            <w:rFonts w:eastAsiaTheme="minorEastAsia" w:hint="eastAsia"/>
            <w:lang w:eastAsia="zh-CN"/>
          </w:rPr>
          <w:t>类型</w:t>
        </w:r>
      </w:ins>
    </w:p>
    <w:p w:rsidR="00000000" w:rsidRDefault="00DF5E2A">
      <w:pPr>
        <w:pStyle w:val="af7"/>
        <w:ind w:firstLine="420"/>
        <w:rPr>
          <w:del w:id="1569" w:author="suntingting" w:date="2015-06-26T13:58:00Z"/>
          <w:rFonts w:eastAsiaTheme="minorEastAsia"/>
          <w:lang w:eastAsia="zh-CN"/>
          <w:rPrChange w:id="1570" w:author="bxr" w:date="2015-04-25T11:30:00Z">
            <w:rPr>
              <w:del w:id="1571" w:author="suntingting" w:date="2015-06-26T13:58:00Z"/>
            </w:rPr>
          </w:rPrChange>
        </w:rPr>
        <w:pPrChange w:id="1572" w:author="thomas" w:date="2015-05-15T23:13:00Z">
          <w:pPr>
            <w:pStyle w:val="af7"/>
          </w:pPr>
        </w:pPrChange>
      </w:pPr>
      <w:ins w:id="1573" w:author="thomas" w:date="2015-05-15T23:13:00Z">
        <w:del w:id="1574" w:author="suntingting" w:date="2015-06-26T13:58:00Z">
          <w:r w:rsidDel="00097CC7">
            <w:rPr>
              <w:rFonts w:eastAsiaTheme="minorEastAsia" w:hint="eastAsia"/>
              <w:lang w:eastAsia="zh-CN"/>
            </w:rPr>
            <w:delText>Uint8[</w:delText>
          </w:r>
          <w:r w:rsidDel="00097CC7">
            <w:rPr>
              <w:rFonts w:eastAsiaTheme="minorEastAsia"/>
              <w:lang w:eastAsia="zh-CN"/>
            </w:rPr>
            <w:delText>3</w:delText>
          </w:r>
          <w:r w:rsidDel="00097CC7">
            <w:rPr>
              <w:rFonts w:eastAsiaTheme="minorEastAsia" w:hint="eastAsia"/>
              <w:lang w:eastAsia="zh-CN"/>
            </w:rPr>
            <w:delText>]</w:delText>
          </w:r>
          <w:r w:rsidDel="00097CC7">
            <w:rPr>
              <w:rFonts w:eastAsiaTheme="minorEastAsia"/>
              <w:lang w:eastAsia="zh-CN"/>
            </w:rPr>
            <w:delText xml:space="preserve"> padding;</w:delText>
          </w:r>
        </w:del>
      </w:ins>
    </w:p>
    <w:p w:rsidR="00E23239" w:rsidRPr="00E23239" w:rsidRDefault="00E23239" w:rsidP="009B6493">
      <w:pPr>
        <w:pStyle w:val="af7"/>
      </w:pPr>
      <w:r w:rsidRPr="00E23239">
        <w:tab/>
        <w:t>Uint8</w:t>
      </w:r>
      <w:r w:rsidRPr="00E23239">
        <w:tab/>
      </w:r>
      <w:r w:rsidRPr="00E23239">
        <w:rPr>
          <w:rFonts w:hint="eastAsia"/>
        </w:rPr>
        <w:t>ctrl</w:t>
      </w:r>
      <w:r w:rsidRPr="00E23239">
        <w:t>Imsi[8];</w:t>
      </w:r>
    </w:p>
    <w:p w:rsidR="00E23239" w:rsidRPr="00E23239" w:rsidRDefault="00E23239" w:rsidP="009B6493">
      <w:pPr>
        <w:pStyle w:val="af7"/>
      </w:pPr>
      <w:r w:rsidRPr="00E23239">
        <w:t>};</w:t>
      </w:r>
    </w:p>
    <w:p w:rsidR="00E23239" w:rsidRPr="00E23239" w:rsidRDefault="00E23239" w:rsidP="0019500B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84"/>
        <w:gridCol w:w="1276"/>
        <w:gridCol w:w="1276"/>
        <w:gridCol w:w="1275"/>
        <w:gridCol w:w="3969"/>
      </w:tblGrid>
      <w:tr w:rsidR="00E23239" w:rsidRPr="00E23239" w:rsidTr="006C53E5">
        <w:tc>
          <w:tcPr>
            <w:tcW w:w="138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276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取值范围</w:t>
            </w:r>
          </w:p>
        </w:tc>
        <w:tc>
          <w:tcPr>
            <w:tcW w:w="1275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默认值</w:t>
            </w:r>
          </w:p>
        </w:tc>
        <w:tc>
          <w:tcPr>
            <w:tcW w:w="3969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6C53E5">
        <w:tc>
          <w:tcPr>
            <w:tcW w:w="138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ctrl</w:t>
            </w:r>
            <w:r w:rsidRPr="00E23239">
              <w:t>SysNo</w:t>
            </w:r>
          </w:p>
        </w:tc>
        <w:tc>
          <w:tcPr>
            <w:tcW w:w="1276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276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1/2</w:t>
            </w:r>
          </w:p>
        </w:tc>
        <w:tc>
          <w:tcPr>
            <w:tcW w:w="1275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6C53E5" w:rsidRDefault="00E23239" w:rsidP="006C53E5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6C53E5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lastRenderedPageBreak/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E23239" w:rsidRPr="00E23239" w:rsidTr="006C53E5">
        <w:tc>
          <w:tcPr>
            <w:tcW w:w="138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lastRenderedPageBreak/>
              <w:t>ctrlCmdType</w:t>
            </w:r>
          </w:p>
        </w:tc>
        <w:tc>
          <w:tcPr>
            <w:tcW w:w="1276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命令类型</w:t>
            </w:r>
          </w:p>
        </w:tc>
        <w:tc>
          <w:tcPr>
            <w:tcW w:w="1276" w:type="dxa"/>
          </w:tcPr>
          <w:p w:rsidR="00E23239" w:rsidRPr="00E23239" w:rsidRDefault="00E23239" w:rsidP="00FD76EF">
            <w:pPr>
              <w:pStyle w:val="af0"/>
              <w:spacing w:after="156"/>
            </w:pPr>
          </w:p>
        </w:tc>
        <w:tc>
          <w:tcPr>
            <w:tcW w:w="1275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23239" w:rsidRPr="00E23239" w:rsidRDefault="00E23239" w:rsidP="006C53E5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表示连续寻呼</w:t>
            </w:r>
          </w:p>
        </w:tc>
      </w:tr>
      <w:tr w:rsidR="00E23239" w:rsidRPr="006C53E5" w:rsidTr="006C53E5">
        <w:tc>
          <w:tcPr>
            <w:tcW w:w="1384" w:type="dxa"/>
          </w:tcPr>
          <w:p w:rsidR="00E23239" w:rsidRPr="006C53E5" w:rsidRDefault="00E23239" w:rsidP="00FD76EF">
            <w:pPr>
              <w:pStyle w:val="af0"/>
              <w:spacing w:after="156"/>
              <w:rPr>
                <w:rStyle w:val="af3"/>
              </w:rPr>
            </w:pPr>
            <w:r w:rsidRPr="006C53E5">
              <w:rPr>
                <w:rStyle w:val="af3"/>
                <w:rFonts w:hint="eastAsia"/>
              </w:rPr>
              <w:t>ctrlCmdPara</w:t>
            </w:r>
          </w:p>
        </w:tc>
        <w:tc>
          <w:tcPr>
            <w:tcW w:w="1276" w:type="dxa"/>
          </w:tcPr>
          <w:p w:rsidR="00E23239" w:rsidRPr="006C53E5" w:rsidRDefault="00E23239" w:rsidP="00FD76EF">
            <w:pPr>
              <w:pStyle w:val="af0"/>
              <w:spacing w:after="156"/>
              <w:rPr>
                <w:rStyle w:val="af3"/>
              </w:rPr>
            </w:pPr>
            <w:r w:rsidRPr="006C53E5">
              <w:rPr>
                <w:rStyle w:val="af3"/>
                <w:rFonts w:hint="eastAsia"/>
              </w:rPr>
              <w:t>命令参数</w:t>
            </w:r>
          </w:p>
        </w:tc>
        <w:tc>
          <w:tcPr>
            <w:tcW w:w="1276" w:type="dxa"/>
          </w:tcPr>
          <w:p w:rsidR="00E23239" w:rsidRPr="006C53E5" w:rsidRDefault="00E23239" w:rsidP="00FD76EF">
            <w:pPr>
              <w:pStyle w:val="af0"/>
              <w:spacing w:after="156"/>
              <w:rPr>
                <w:rStyle w:val="af3"/>
              </w:rPr>
            </w:pPr>
            <w:r w:rsidRPr="006C53E5">
              <w:rPr>
                <w:rStyle w:val="af3"/>
                <w:rFonts w:hint="eastAsia"/>
              </w:rPr>
              <w:t>1~255</w:t>
            </w:r>
          </w:p>
        </w:tc>
        <w:tc>
          <w:tcPr>
            <w:tcW w:w="1275" w:type="dxa"/>
          </w:tcPr>
          <w:p w:rsidR="00E23239" w:rsidRPr="006C53E5" w:rsidRDefault="00E23239" w:rsidP="00FD76EF">
            <w:pPr>
              <w:pStyle w:val="af0"/>
              <w:spacing w:after="156"/>
              <w:rPr>
                <w:rStyle w:val="af3"/>
              </w:rPr>
            </w:pPr>
            <w:r w:rsidRPr="006C53E5">
              <w:rPr>
                <w:rStyle w:val="af3"/>
                <w:rFonts w:hint="eastAsia"/>
              </w:rPr>
              <w:t>1</w:t>
            </w:r>
          </w:p>
        </w:tc>
        <w:tc>
          <w:tcPr>
            <w:tcW w:w="3969" w:type="dxa"/>
          </w:tcPr>
          <w:p w:rsidR="00E23239" w:rsidRPr="006C53E5" w:rsidRDefault="00E23239" w:rsidP="006C53E5">
            <w:pPr>
              <w:pStyle w:val="af0"/>
              <w:spacing w:after="156"/>
              <w:jc w:val="left"/>
              <w:rPr>
                <w:rStyle w:val="af3"/>
              </w:rPr>
            </w:pPr>
            <w:r w:rsidRPr="006C53E5">
              <w:rPr>
                <w:rStyle w:val="af3"/>
                <w:rFonts w:hint="eastAsia"/>
              </w:rPr>
              <w:t>寻呼间隔，单位为秒</w:t>
            </w:r>
          </w:p>
        </w:tc>
      </w:tr>
      <w:tr w:rsidR="00FB1ED1" w:rsidRPr="006C53E5" w:rsidTr="006C53E5">
        <w:trPr>
          <w:ins w:id="1575" w:author="bxr" w:date="2015-04-25T11:27:00Z"/>
        </w:trPr>
        <w:tc>
          <w:tcPr>
            <w:tcW w:w="1384" w:type="dxa"/>
          </w:tcPr>
          <w:p w:rsidR="00FB1ED1" w:rsidRPr="006C53E5" w:rsidRDefault="00FB1ED1" w:rsidP="00FD76EF">
            <w:pPr>
              <w:pStyle w:val="af0"/>
              <w:spacing w:after="156"/>
              <w:rPr>
                <w:ins w:id="1576" w:author="bxr" w:date="2015-04-25T11:27:00Z"/>
                <w:rStyle w:val="af3"/>
              </w:rPr>
            </w:pPr>
            <w:ins w:id="1577" w:author="bxr" w:date="2015-04-25T11:27:00Z">
              <w:r>
                <w:rPr>
                  <w:rStyle w:val="af3"/>
                </w:rPr>
                <w:t>C</w:t>
              </w:r>
              <w:r>
                <w:rPr>
                  <w:rStyle w:val="af3"/>
                  <w:rFonts w:hint="eastAsia"/>
                </w:rPr>
                <w:t>trl</w:t>
              </w:r>
            </w:ins>
            <w:ins w:id="1578" w:author="bxr" w:date="2015-04-25T11:28:00Z">
              <w:r>
                <w:rPr>
                  <w:rStyle w:val="af3"/>
                  <w:rFonts w:hint="eastAsia"/>
                </w:rPr>
                <w:t>PagingIDType</w:t>
              </w:r>
            </w:ins>
          </w:p>
        </w:tc>
        <w:tc>
          <w:tcPr>
            <w:tcW w:w="1276" w:type="dxa"/>
          </w:tcPr>
          <w:p w:rsidR="00FB1ED1" w:rsidRPr="006C53E5" w:rsidRDefault="00FB1ED1" w:rsidP="00FD76EF">
            <w:pPr>
              <w:pStyle w:val="af0"/>
              <w:spacing w:after="156"/>
              <w:rPr>
                <w:ins w:id="1579" w:author="bxr" w:date="2015-04-25T11:27:00Z"/>
                <w:rStyle w:val="af3"/>
              </w:rPr>
            </w:pPr>
            <w:ins w:id="1580" w:author="bxr" w:date="2015-04-25T11:28:00Z">
              <w:r>
                <w:rPr>
                  <w:rStyle w:val="af3"/>
                  <w:rFonts w:hint="eastAsia"/>
                </w:rPr>
                <w:t>寻呼类型参数</w:t>
              </w:r>
            </w:ins>
          </w:p>
        </w:tc>
        <w:tc>
          <w:tcPr>
            <w:tcW w:w="1276" w:type="dxa"/>
          </w:tcPr>
          <w:p w:rsidR="00FB1ED1" w:rsidRPr="006C53E5" w:rsidRDefault="00FB1ED1" w:rsidP="00FD76EF">
            <w:pPr>
              <w:pStyle w:val="af0"/>
              <w:spacing w:after="156"/>
              <w:rPr>
                <w:ins w:id="1581" w:author="bxr" w:date="2015-04-25T11:27:00Z"/>
                <w:rStyle w:val="af3"/>
              </w:rPr>
            </w:pPr>
            <w:ins w:id="1582" w:author="bxr" w:date="2015-04-25T11:28:00Z">
              <w:r>
                <w:rPr>
                  <w:rStyle w:val="af3"/>
                  <w:rFonts w:hint="eastAsia"/>
                </w:rPr>
                <w:t>1/2</w:t>
              </w:r>
            </w:ins>
          </w:p>
        </w:tc>
        <w:tc>
          <w:tcPr>
            <w:tcW w:w="1275" w:type="dxa"/>
          </w:tcPr>
          <w:p w:rsidR="00FB1ED1" w:rsidRPr="006C53E5" w:rsidRDefault="00FB1ED1" w:rsidP="00FD76EF">
            <w:pPr>
              <w:pStyle w:val="af0"/>
              <w:spacing w:after="156"/>
              <w:rPr>
                <w:ins w:id="1583" w:author="bxr" w:date="2015-04-25T11:27:00Z"/>
                <w:rStyle w:val="af3"/>
              </w:rPr>
            </w:pPr>
          </w:p>
        </w:tc>
        <w:tc>
          <w:tcPr>
            <w:tcW w:w="3969" w:type="dxa"/>
          </w:tcPr>
          <w:p w:rsidR="00FB1ED1" w:rsidRDefault="00FB1ED1" w:rsidP="006C53E5">
            <w:pPr>
              <w:pStyle w:val="af0"/>
              <w:spacing w:after="156"/>
              <w:jc w:val="left"/>
              <w:rPr>
                <w:ins w:id="1584" w:author="bxr" w:date="2015-04-25T11:28:00Z"/>
                <w:rStyle w:val="af3"/>
              </w:rPr>
            </w:pPr>
            <w:ins w:id="1585" w:author="bxr" w:date="2015-04-25T11:28:00Z">
              <w:r>
                <w:rPr>
                  <w:rStyle w:val="af3"/>
                  <w:rFonts w:hint="eastAsia"/>
                </w:rPr>
                <w:t>1</w:t>
              </w:r>
              <w:r>
                <w:rPr>
                  <w:rStyle w:val="af3"/>
                  <w:rFonts w:hint="eastAsia"/>
                </w:rPr>
                <w:t>：</w:t>
              </w:r>
            </w:ins>
            <w:ins w:id="1586" w:author="suntingting" w:date="2015-06-16T18:04:00Z">
              <w:r w:rsidR="00933B6A">
                <w:rPr>
                  <w:rStyle w:val="af3"/>
                  <w:rFonts w:hint="eastAsia"/>
                </w:rPr>
                <w:t>S-TMSI</w:t>
              </w:r>
            </w:ins>
            <w:ins w:id="1587" w:author="bxr" w:date="2015-04-25T11:28:00Z">
              <w:del w:id="1588" w:author="suntingting" w:date="2015-06-16T18:04:00Z">
                <w:r w:rsidDel="00933B6A">
                  <w:rPr>
                    <w:rStyle w:val="af3"/>
                    <w:rFonts w:hint="eastAsia"/>
                  </w:rPr>
                  <w:delText>IMSI</w:delText>
                </w:r>
              </w:del>
              <w:r>
                <w:rPr>
                  <w:rStyle w:val="af3"/>
                  <w:rFonts w:hint="eastAsia"/>
                </w:rPr>
                <w:t>寻呼</w:t>
              </w:r>
            </w:ins>
          </w:p>
          <w:p w:rsidR="00FB1ED1" w:rsidRPr="006C53E5" w:rsidRDefault="00FB1ED1" w:rsidP="00933B6A">
            <w:pPr>
              <w:pStyle w:val="af0"/>
              <w:spacing w:after="156"/>
              <w:jc w:val="left"/>
              <w:rPr>
                <w:ins w:id="1589" w:author="bxr" w:date="2015-04-25T11:27:00Z"/>
                <w:rStyle w:val="af3"/>
              </w:rPr>
            </w:pPr>
            <w:ins w:id="1590" w:author="bxr" w:date="2015-04-25T11:28:00Z">
              <w:r>
                <w:rPr>
                  <w:rStyle w:val="af3"/>
                  <w:rFonts w:hint="eastAsia"/>
                </w:rPr>
                <w:t>2</w:t>
              </w:r>
              <w:r>
                <w:rPr>
                  <w:rStyle w:val="af3"/>
                  <w:rFonts w:hint="eastAsia"/>
                </w:rPr>
                <w:t>：</w:t>
              </w:r>
            </w:ins>
            <w:ins w:id="1591" w:author="suntingting" w:date="2015-06-16T18:04:00Z">
              <w:r w:rsidR="00933B6A">
                <w:rPr>
                  <w:rStyle w:val="af3"/>
                  <w:rFonts w:hint="eastAsia"/>
                </w:rPr>
                <w:t>IMSI</w:t>
              </w:r>
            </w:ins>
            <w:ins w:id="1592" w:author="bxr" w:date="2015-04-25T11:28:00Z">
              <w:del w:id="1593" w:author="suntingting" w:date="2015-06-16T18:04:00Z">
                <w:r w:rsidDel="00933B6A">
                  <w:rPr>
                    <w:rStyle w:val="af3"/>
                    <w:rFonts w:hint="eastAsia"/>
                  </w:rPr>
                  <w:delText>S-TMSI</w:delText>
                </w:r>
              </w:del>
              <w:r>
                <w:rPr>
                  <w:rStyle w:val="af3"/>
                  <w:rFonts w:hint="eastAsia"/>
                </w:rPr>
                <w:t>寻呼</w:t>
              </w:r>
            </w:ins>
          </w:p>
        </w:tc>
      </w:tr>
      <w:tr w:rsidR="00E23239" w:rsidRPr="00E23239" w:rsidTr="006C53E5">
        <w:tc>
          <w:tcPr>
            <w:tcW w:w="138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ctrl</w:t>
            </w:r>
            <w:r w:rsidRPr="00E23239">
              <w:t>Imsi[8]</w:t>
            </w:r>
          </w:p>
        </w:tc>
        <w:tc>
          <w:tcPr>
            <w:tcW w:w="1276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IMSI</w:t>
            </w:r>
            <w:r w:rsidRPr="00E23239">
              <w:rPr>
                <w:rFonts w:hint="eastAsia"/>
              </w:rPr>
              <w:t>号</w:t>
            </w:r>
          </w:p>
        </w:tc>
        <w:tc>
          <w:tcPr>
            <w:tcW w:w="1276" w:type="dxa"/>
          </w:tcPr>
          <w:p w:rsidR="00E23239" w:rsidRPr="00E23239" w:rsidRDefault="00E23239" w:rsidP="00FD76EF">
            <w:pPr>
              <w:pStyle w:val="af0"/>
              <w:spacing w:after="156"/>
            </w:pPr>
          </w:p>
        </w:tc>
        <w:tc>
          <w:tcPr>
            <w:tcW w:w="1275" w:type="dxa"/>
          </w:tcPr>
          <w:p w:rsidR="00E23239" w:rsidRPr="00E23239" w:rsidRDefault="00E23239" w:rsidP="00FD76EF">
            <w:pPr>
              <w:pStyle w:val="af0"/>
              <w:spacing w:after="156"/>
            </w:pPr>
          </w:p>
        </w:tc>
        <w:tc>
          <w:tcPr>
            <w:tcW w:w="3969" w:type="dxa"/>
          </w:tcPr>
          <w:p w:rsidR="00CE7645" w:rsidRDefault="00CE7645" w:rsidP="006C53E5">
            <w:pPr>
              <w:pStyle w:val="af0"/>
              <w:spacing w:after="156"/>
              <w:jc w:val="left"/>
              <w:rPr>
                <w:ins w:id="1594" w:author="suntingting" w:date="2015-04-20T11:27:00Z"/>
              </w:rPr>
            </w:pPr>
            <w:ins w:id="1595" w:author="suntingting" w:date="2015-04-20T11:27:00Z">
              <w:r w:rsidRPr="00CE7645">
                <w:rPr>
                  <w:rFonts w:hint="eastAsia"/>
                </w:rPr>
                <w:t>数据格式为</w:t>
              </w:r>
              <w:r w:rsidRPr="00CE7645">
                <w:rPr>
                  <w:rFonts w:hint="eastAsia"/>
                </w:rPr>
                <w:t>16</w:t>
              </w:r>
              <w:r w:rsidRPr="00CE7645">
                <w:rPr>
                  <w:rFonts w:hint="eastAsia"/>
                </w:rPr>
                <w:t>进制，如</w:t>
              </w:r>
              <w:r w:rsidRPr="00CE7645">
                <w:rPr>
                  <w:rFonts w:hint="eastAsia"/>
                </w:rPr>
                <w:t>460079440025157</w:t>
              </w:r>
              <w:r w:rsidRPr="00CE7645">
                <w:rPr>
                  <w:rFonts w:hint="eastAsia"/>
                </w:rPr>
                <w:t>表示为</w:t>
              </w:r>
              <w:r w:rsidRPr="00CE7645">
                <w:rPr>
                  <w:rFonts w:hint="eastAsia"/>
                </w:rPr>
                <w:t>ibImsi [0]~ ibImsi [7]</w:t>
              </w:r>
              <w:r w:rsidRPr="00CE7645">
                <w:rPr>
                  <w:rFonts w:hint="eastAsia"/>
                </w:rPr>
                <w:t>分别为</w:t>
              </w:r>
              <w:r w:rsidRPr="00CE7645">
                <w:rPr>
                  <w:rFonts w:hint="eastAsia"/>
                </w:rPr>
                <w:t>0x04, 0x60, 0x07, 0x94, 0x40, 0x02, 0x51, 0x57, ibImsi [0]</w:t>
              </w:r>
              <w:r w:rsidRPr="00CE7645">
                <w:rPr>
                  <w:rFonts w:hint="eastAsia"/>
                </w:rPr>
                <w:t>的高</w:t>
              </w:r>
              <w:r w:rsidRPr="00CE7645">
                <w:rPr>
                  <w:rFonts w:hint="eastAsia"/>
                </w:rPr>
                <w:t>4</w:t>
              </w:r>
              <w:r w:rsidRPr="00CE7645">
                <w:rPr>
                  <w:rFonts w:hint="eastAsia"/>
                </w:rPr>
                <w:t>位无效</w:t>
              </w:r>
            </w:ins>
          </w:p>
          <w:p w:rsidR="00E23239" w:rsidRDefault="00E23239" w:rsidP="006C53E5">
            <w:pPr>
              <w:pStyle w:val="af0"/>
              <w:spacing w:after="156"/>
              <w:jc w:val="left"/>
              <w:rPr>
                <w:ins w:id="1596" w:author="bxr" w:date="2015-04-25T11:28:00Z"/>
              </w:rPr>
            </w:pPr>
            <w:del w:id="1597" w:author="suntingting" w:date="2015-04-20T11:27:00Z">
              <w:r w:rsidRPr="00E23239" w:rsidDel="00CE7645">
                <w:rPr>
                  <w:rFonts w:hint="eastAsia"/>
                </w:rPr>
                <w:delText>数据格式为</w:delText>
              </w:r>
              <w:r w:rsidRPr="00E23239" w:rsidDel="00CE7645">
                <w:rPr>
                  <w:rFonts w:hint="eastAsia"/>
                </w:rPr>
                <w:delText>16</w:delText>
              </w:r>
              <w:r w:rsidRPr="00E23239" w:rsidDel="00CE7645">
                <w:rPr>
                  <w:rFonts w:hint="eastAsia"/>
                </w:rPr>
                <w:delText>进制，如</w:delText>
              </w:r>
              <w:r w:rsidRPr="00E23239" w:rsidDel="00CE7645">
                <w:delText>460079440025157</w:delText>
              </w:r>
              <w:r w:rsidRPr="00E23239" w:rsidDel="00CE7645">
                <w:rPr>
                  <w:rFonts w:hint="eastAsia"/>
                </w:rPr>
                <w:delText>表示为</w:delText>
              </w:r>
              <w:r w:rsidRPr="00E23239" w:rsidDel="00CE7645">
                <w:delText>ibImsi [</w:delText>
              </w:r>
              <w:r w:rsidRPr="00E23239" w:rsidDel="00CE7645">
                <w:rPr>
                  <w:rFonts w:hint="eastAsia"/>
                </w:rPr>
                <w:delText>0</w:delText>
              </w:r>
              <w:r w:rsidRPr="00E23239" w:rsidDel="00CE7645">
                <w:delText>]</w:delText>
              </w:r>
              <w:r w:rsidRPr="00E23239" w:rsidDel="00CE7645">
                <w:rPr>
                  <w:rFonts w:hint="eastAsia"/>
                </w:rPr>
                <w:delText>~</w:delText>
              </w:r>
              <w:r w:rsidRPr="00E23239" w:rsidDel="00CE7645">
                <w:delText xml:space="preserve"> ibImsi [</w:delText>
              </w:r>
              <w:r w:rsidRPr="00E23239" w:rsidDel="00CE7645">
                <w:rPr>
                  <w:rFonts w:hint="eastAsia"/>
                </w:rPr>
                <w:delText>7</w:delText>
              </w:r>
              <w:r w:rsidRPr="00E23239" w:rsidDel="00CE7645">
                <w:delText>]</w:delText>
              </w:r>
              <w:r w:rsidRPr="00E23239" w:rsidDel="00CE7645">
                <w:rPr>
                  <w:rFonts w:hint="eastAsia"/>
                </w:rPr>
                <w:delText>分别为</w:delText>
              </w:r>
              <w:r w:rsidRPr="00E23239" w:rsidDel="00CE7645">
                <w:rPr>
                  <w:rFonts w:hint="eastAsia"/>
                </w:rPr>
                <w:delText xml:space="preserve">0x46, 0x00, 0x79, 0x44, 0x00, 0x25, 0x15, 0x70, </w:delText>
              </w:r>
              <w:r w:rsidRPr="00E23239" w:rsidDel="00CE7645">
                <w:delText>ibImsi [</w:delText>
              </w:r>
              <w:r w:rsidRPr="00E23239" w:rsidDel="00CE7645">
                <w:rPr>
                  <w:rFonts w:hint="eastAsia"/>
                </w:rPr>
                <w:delText>7</w:delText>
              </w:r>
              <w:r w:rsidRPr="00E23239" w:rsidDel="00CE7645">
                <w:delText>]</w:delText>
              </w:r>
              <w:r w:rsidRPr="00E23239" w:rsidDel="00CE7645">
                <w:rPr>
                  <w:rFonts w:hint="eastAsia"/>
                </w:rPr>
                <w:delText>的低</w:delText>
              </w:r>
              <w:r w:rsidRPr="00E23239" w:rsidDel="00CE7645">
                <w:rPr>
                  <w:rFonts w:hint="eastAsia"/>
                </w:rPr>
                <w:delText>4</w:delText>
              </w:r>
              <w:r w:rsidRPr="00E23239" w:rsidDel="00CE7645">
                <w:rPr>
                  <w:rFonts w:hint="eastAsia"/>
                </w:rPr>
                <w:delText>位无效</w:delText>
              </w:r>
            </w:del>
          </w:p>
          <w:p w:rsidR="00FB1ED1" w:rsidRDefault="00FB1ED1" w:rsidP="006C53E5">
            <w:pPr>
              <w:pStyle w:val="af0"/>
              <w:spacing w:after="156"/>
              <w:jc w:val="left"/>
              <w:rPr>
                <w:ins w:id="1598" w:author="bxr" w:date="2015-04-25T11:28:00Z"/>
              </w:rPr>
            </w:pPr>
          </w:p>
          <w:p w:rsidR="00073EC2" w:rsidRDefault="00FB1ED1">
            <w:pPr>
              <w:pStyle w:val="af0"/>
              <w:spacing w:after="156"/>
              <w:jc w:val="left"/>
            </w:pPr>
            <w:ins w:id="1599" w:author="bxr" w:date="2015-04-25T11:29:00Z">
              <w:r>
                <w:t>当</w:t>
              </w:r>
              <w:r>
                <w:rPr>
                  <w:rFonts w:hint="eastAsia"/>
                </w:rPr>
                <w:t>CtrlPagingIDType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时，</w:t>
              </w:r>
              <w:r>
                <w:rPr>
                  <w:rFonts w:hint="eastAsia"/>
                </w:rPr>
                <w:t>CtrlImsi</w:t>
              </w:r>
              <w:r>
                <w:rPr>
                  <w:rFonts w:hint="eastAsia"/>
                </w:rPr>
                <w:t>的低</w:t>
              </w:r>
              <w:r>
                <w:rPr>
                  <w:rFonts w:hint="eastAsia"/>
                </w:rPr>
                <w:t>5</w:t>
              </w:r>
              <w:del w:id="1600" w:author="suntingting" w:date="2015-05-13T17:03:00Z">
                <w:r w:rsidDel="00613094">
                  <w:rPr>
                    <w:rFonts w:hint="eastAsia"/>
                  </w:rPr>
                  <w:delText>位</w:delText>
                </w:r>
              </w:del>
            </w:ins>
            <w:ins w:id="1601" w:author="suntingting" w:date="2015-05-13T17:03:00Z">
              <w:r w:rsidR="00613094">
                <w:rPr>
                  <w:rFonts w:hint="eastAsia"/>
                </w:rPr>
                <w:t>字节</w:t>
              </w:r>
            </w:ins>
            <w:ins w:id="1602" w:author="bxr" w:date="2015-04-25T11:29:00Z">
              <w:r>
                <w:rPr>
                  <w:rFonts w:hint="eastAsia"/>
                </w:rPr>
                <w:t>表示</w:t>
              </w:r>
              <w:r>
                <w:rPr>
                  <w:rFonts w:hint="eastAsia"/>
                </w:rPr>
                <w:t>40bit</w:t>
              </w:r>
              <w:r>
                <w:t xml:space="preserve"> S-TMSI</w:t>
              </w:r>
              <w:r>
                <w:t>值</w:t>
              </w:r>
              <w:r>
                <w:rPr>
                  <w:rFonts w:hint="eastAsia"/>
                </w:rPr>
                <w:t>，</w:t>
              </w:r>
              <w:r>
                <w:t>高</w:t>
              </w:r>
              <w:r>
                <w:rPr>
                  <w:rFonts w:hint="eastAsia"/>
                </w:rPr>
                <w:t>3</w:t>
              </w:r>
              <w:del w:id="1603" w:author="suntingting" w:date="2015-05-13T19:44:00Z">
                <w:r w:rsidDel="00BC4FC1">
                  <w:rPr>
                    <w:rFonts w:hint="eastAsia"/>
                  </w:rPr>
                  <w:delText>位</w:delText>
                </w:r>
              </w:del>
            </w:ins>
            <w:ins w:id="1604" w:author="suntingting" w:date="2015-05-13T19:44:00Z">
              <w:r w:rsidR="00BC4FC1">
                <w:rPr>
                  <w:rFonts w:hint="eastAsia"/>
                </w:rPr>
                <w:t>字节</w:t>
              </w:r>
            </w:ins>
            <w:ins w:id="1605" w:author="bxr" w:date="2015-04-25T11:29:00Z">
              <w:r>
                <w:rPr>
                  <w:rFonts w:hint="eastAsia"/>
                </w:rPr>
                <w:t>无效。</w:t>
              </w:r>
            </w:ins>
          </w:p>
        </w:tc>
      </w:tr>
    </w:tbl>
    <w:p w:rsidR="00CE6739" w:rsidRDefault="00CE6739" w:rsidP="00CE6739">
      <w:pPr>
        <w:spacing w:before="156" w:after="156"/>
        <w:ind w:firstLine="480"/>
        <w:rPr>
          <w:ins w:id="1606" w:author="zhaoxw" w:date="2015-04-18T10:25:00Z"/>
          <w:color w:val="C00000"/>
        </w:rPr>
      </w:pPr>
      <w:r w:rsidRPr="00CE6739">
        <w:rPr>
          <w:rFonts w:hint="eastAsia"/>
          <w:color w:val="C00000"/>
        </w:rPr>
        <w:t>注：这里，寻呼流程的作用是什么？正常的是寻呼发下去后，上来</w:t>
      </w:r>
      <w:r w:rsidRPr="00CE6739">
        <w:rPr>
          <w:rFonts w:hint="eastAsia"/>
          <w:color w:val="C00000"/>
        </w:rPr>
        <w:t>SERVICE REQUEST</w:t>
      </w:r>
      <w:r w:rsidRPr="00CE6739">
        <w:rPr>
          <w:rFonts w:hint="eastAsia"/>
          <w:color w:val="C00000"/>
        </w:rPr>
        <w:t>，后续的流程怎么处理？</w:t>
      </w:r>
    </w:p>
    <w:p w:rsidR="00FA1622" w:rsidDel="00073EC2" w:rsidRDefault="00FA1622" w:rsidP="00CE6739">
      <w:pPr>
        <w:spacing w:before="156" w:after="156"/>
        <w:ind w:firstLine="480"/>
        <w:rPr>
          <w:del w:id="1607" w:author="suntingting" w:date="2015-04-20T10:44:00Z"/>
          <w:color w:val="C00000"/>
        </w:rPr>
      </w:pPr>
      <w:ins w:id="1608" w:author="zhaoxw" w:date="2015-04-18T10:25:00Z">
        <w:r>
          <w:rPr>
            <w:rFonts w:hint="eastAsia"/>
            <w:color w:val="C00000"/>
          </w:rPr>
          <w:t>&gt;&gt;</w:t>
        </w:r>
      </w:ins>
      <w:ins w:id="1609" w:author="zhaoxw" w:date="2015-04-18T10:26:00Z">
        <w:r>
          <w:rPr>
            <w:rFonts w:hint="eastAsia"/>
            <w:color w:val="C00000"/>
          </w:rPr>
          <w:t>参考给你们的</w:t>
        </w:r>
      </w:ins>
      <w:ins w:id="1610" w:author="zhaoxw" w:date="2015-04-18T10:27:00Z">
        <w:r>
          <w:rPr>
            <w:rFonts w:hint="eastAsia"/>
            <w:color w:val="C00000"/>
          </w:rPr>
          <w:t>参考流程。在</w:t>
        </w:r>
        <w:r>
          <w:rPr>
            <w:rFonts w:hint="eastAsia"/>
            <w:color w:val="C00000"/>
          </w:rPr>
          <w:t>AKA</w:t>
        </w:r>
        <w:r>
          <w:rPr>
            <w:rFonts w:hint="eastAsia"/>
            <w:color w:val="C00000"/>
          </w:rPr>
          <w:t>过程无法通过的后续流程不</w:t>
        </w:r>
      </w:ins>
      <w:ins w:id="1611" w:author="zhaoxw" w:date="2015-04-18T10:28:00Z">
        <w:r>
          <w:rPr>
            <w:rFonts w:hint="eastAsia"/>
            <w:color w:val="C00000"/>
          </w:rPr>
          <w:t>用</w:t>
        </w:r>
      </w:ins>
      <w:ins w:id="1612" w:author="zhaoxw" w:date="2015-04-18T10:27:00Z">
        <w:r>
          <w:rPr>
            <w:rFonts w:hint="eastAsia"/>
            <w:color w:val="C00000"/>
          </w:rPr>
          <w:t>处理，</w:t>
        </w:r>
      </w:ins>
      <w:ins w:id="1613" w:author="zhaoxw" w:date="2015-04-18T10:28:00Z">
        <w:r>
          <w:rPr>
            <w:rFonts w:hint="eastAsia"/>
            <w:color w:val="C00000"/>
          </w:rPr>
          <w:t>通过</w:t>
        </w:r>
        <w:r>
          <w:rPr>
            <w:rFonts w:hint="eastAsia"/>
            <w:color w:val="C00000"/>
          </w:rPr>
          <w:t xml:space="preserve">RRC </w:t>
        </w:r>
        <w:r>
          <w:rPr>
            <w:rFonts w:hint="eastAsia"/>
            <w:color w:val="C00000"/>
          </w:rPr>
          <w:lastRenderedPageBreak/>
          <w:t>release</w:t>
        </w:r>
        <w:r>
          <w:rPr>
            <w:rFonts w:hint="eastAsia"/>
            <w:color w:val="C00000"/>
          </w:rPr>
          <w:t>进行释放</w:t>
        </w:r>
      </w:ins>
    </w:p>
    <w:p w:rsidR="00073EC2" w:rsidRDefault="00073EC2" w:rsidP="00CE6739">
      <w:pPr>
        <w:spacing w:before="156" w:after="156"/>
        <w:ind w:firstLine="480"/>
        <w:rPr>
          <w:ins w:id="1614" w:author="zhaoxw" w:date="2015-05-14T09:52:00Z"/>
          <w:color w:val="C00000"/>
        </w:rPr>
      </w:pPr>
      <w:ins w:id="1615" w:author="zhaoxw" w:date="2015-05-14T09:52:00Z">
        <w:r>
          <w:object w:dxaOrig="7038" w:dyaOrig="14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32.25pt;height:649.5pt" o:ole="">
              <v:imagedata r:id="rId9" o:title=""/>
            </v:shape>
            <o:OLEObject Type="Embed" ProgID="Visio.Drawing.11" ShapeID="_x0000_i1025" DrawAspect="Content" ObjectID="_1498329715" r:id="rId10"/>
          </w:object>
        </w:r>
      </w:ins>
    </w:p>
    <w:p w:rsidR="003B5E99" w:rsidRDefault="003B5E99" w:rsidP="00CE6739">
      <w:pPr>
        <w:spacing w:before="156" w:after="156"/>
        <w:ind w:firstLine="480"/>
        <w:rPr>
          <w:ins w:id="1616" w:author="zhaoxw" w:date="2015-04-20T15:17:00Z"/>
          <w:color w:val="C00000"/>
        </w:rPr>
      </w:pPr>
      <w:ins w:id="1617" w:author="zhaoxw" w:date="2015-04-20T15:17:00Z">
        <w:r>
          <w:rPr>
            <w:rFonts w:hint="eastAsia"/>
            <w:color w:val="C00000"/>
          </w:rPr>
          <w:t>&gt;&gt;</w:t>
        </w:r>
        <w:r>
          <w:rPr>
            <w:rFonts w:hint="eastAsia"/>
            <w:color w:val="C00000"/>
          </w:rPr>
          <w:t>请参考一下流程。</w:t>
        </w:r>
        <w:bookmarkStart w:id="1618" w:name="OLE_LINK5"/>
        <w:bookmarkStart w:id="1619" w:name="OLE_LINK6"/>
        <w:r>
          <w:rPr>
            <w:rFonts w:hint="eastAsia"/>
            <w:color w:val="C00000"/>
          </w:rPr>
          <w:t>用户被寻呼后</w:t>
        </w:r>
      </w:ins>
      <w:ins w:id="1620" w:author="zhaoxw" w:date="2015-04-20T15:18:00Z">
        <w:r>
          <w:rPr>
            <w:rFonts w:hint="eastAsia"/>
            <w:color w:val="C00000"/>
          </w:rPr>
          <w:t>索要他的</w:t>
        </w:r>
        <w:r>
          <w:rPr>
            <w:rFonts w:hint="eastAsia"/>
            <w:color w:val="C00000"/>
          </w:rPr>
          <w:t>ID</w:t>
        </w:r>
        <w:r>
          <w:rPr>
            <w:rFonts w:hint="eastAsia"/>
            <w:color w:val="C00000"/>
          </w:rPr>
          <w:t>和</w:t>
        </w:r>
        <w:r>
          <w:rPr>
            <w:rFonts w:hint="eastAsia"/>
            <w:color w:val="C00000"/>
          </w:rPr>
          <w:t>Capability</w:t>
        </w:r>
        <w:r>
          <w:rPr>
            <w:rFonts w:hint="eastAsia"/>
            <w:color w:val="C00000"/>
          </w:rPr>
          <w:t>，然后用户被重定向</w:t>
        </w:r>
      </w:ins>
      <w:ins w:id="1621" w:author="zhaoxw" w:date="2015-04-20T15:19:00Z">
        <w:r>
          <w:rPr>
            <w:rFonts w:hint="eastAsia"/>
            <w:color w:val="C00000"/>
          </w:rPr>
          <w:t>到</w:t>
        </w:r>
        <w:r>
          <w:rPr>
            <w:rFonts w:hint="eastAsia"/>
            <w:color w:val="C00000"/>
          </w:rPr>
          <w:lastRenderedPageBreak/>
          <w:t>其他小区或或者其他</w:t>
        </w:r>
        <w:r>
          <w:rPr>
            <w:rFonts w:hint="eastAsia"/>
            <w:color w:val="C00000"/>
          </w:rPr>
          <w:t>RAT</w:t>
        </w:r>
      </w:ins>
      <w:bookmarkEnd w:id="1618"/>
      <w:bookmarkEnd w:id="1619"/>
    </w:p>
    <w:p w:rsidR="00FA1622" w:rsidRPr="00CE6739" w:rsidRDefault="00A64F0C" w:rsidP="00CE6739">
      <w:pPr>
        <w:spacing w:before="156" w:after="156"/>
        <w:ind w:firstLine="480"/>
        <w:rPr>
          <w:color w:val="C00000"/>
        </w:rPr>
      </w:pPr>
      <w:ins w:id="1622" w:author="zhaoxw" w:date="2015-04-20T15:10:00Z">
        <w:r>
          <w:object w:dxaOrig="7038" w:dyaOrig="14795">
            <v:shape id="_x0000_i1026" type="#_x0000_t75" style="width:332.25pt;height:649.5pt" o:ole="">
              <v:imagedata r:id="rId11" o:title=""/>
            </v:shape>
            <o:OLEObject Type="Embed" ProgID="Visio.Drawing.11" ShapeID="_x0000_i1026" DrawAspect="Content" ObjectID="_1498329716" r:id="rId12"/>
          </w:object>
        </w:r>
      </w:ins>
    </w:p>
    <w:p w:rsidR="00E23239" w:rsidRPr="00E23239" w:rsidRDefault="00E23239" w:rsidP="00FD76EF">
      <w:pPr>
        <w:pStyle w:val="3"/>
        <w:spacing w:before="156" w:after="156"/>
      </w:pPr>
      <w:bookmarkStart w:id="1623" w:name="_Toc417292655"/>
      <w:r w:rsidRPr="00E23239">
        <w:rPr>
          <w:rFonts w:hint="eastAsia"/>
        </w:rPr>
        <w:lastRenderedPageBreak/>
        <w:t>1.3.</w:t>
      </w:r>
      <w:r w:rsidR="00B05D13">
        <w:rPr>
          <w:rFonts w:hint="eastAsia"/>
        </w:rPr>
        <w:t>7</w:t>
      </w:r>
      <w:r w:rsidRPr="00E23239">
        <w:rPr>
          <w:rFonts w:hint="eastAsia"/>
        </w:rPr>
        <w:t>射频参数</w:t>
      </w:r>
      <w:r w:rsidRPr="00E23239">
        <w:rPr>
          <w:rFonts w:hint="eastAsia"/>
        </w:rPr>
        <w:t>RECV_RF_PARA</w:t>
      </w:r>
      <w:bookmarkEnd w:id="1623"/>
    </w:p>
    <w:p w:rsidR="00E23239" w:rsidRPr="00E23239" w:rsidRDefault="00E23239" w:rsidP="0019500B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9B6493">
      <w:pPr>
        <w:pStyle w:val="af7"/>
      </w:pPr>
      <w:r w:rsidRPr="00E23239">
        <w:rPr>
          <w:rFonts w:hint="eastAsia"/>
        </w:rPr>
        <w:t>struct RecvRfPara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//rf</w:t>
      </w:r>
      <w:r w:rsidRPr="00E23239">
        <w:rPr>
          <w:rFonts w:hint="eastAsia"/>
        </w:rPr>
        <w:t>参数数据结构</w:t>
      </w:r>
    </w:p>
    <w:p w:rsidR="00E23239" w:rsidRPr="00E23239" w:rsidRDefault="00E23239" w:rsidP="009B6493">
      <w:pPr>
        <w:pStyle w:val="af7"/>
      </w:pPr>
      <w:r w:rsidRPr="00E23239">
        <w:t>{</w:t>
      </w:r>
    </w:p>
    <w:p w:rsidR="00E23239" w:rsidRPr="00E23239" w:rsidRDefault="00E23239" w:rsidP="009B6493">
      <w:pPr>
        <w:pStyle w:val="af7"/>
      </w:pPr>
      <w:r w:rsidRPr="00E23239">
        <w:tab/>
      </w:r>
      <w:del w:id="1624" w:author="thomas" w:date="2015-05-15T23:14:00Z">
        <w:r w:rsidRPr="00E23239" w:rsidDel="003D414A">
          <w:delText>Uint16</w:delText>
        </w:r>
      </w:del>
      <w:ins w:id="1625" w:author="thomas" w:date="2015-05-15T23:14:00Z">
        <w:r w:rsidR="003D414A" w:rsidRPr="00E23239">
          <w:t>Uint</w:t>
        </w:r>
        <w:del w:id="1626" w:author="suntingting" w:date="2015-06-04T09:58:00Z">
          <w:r w:rsidR="003D414A" w:rsidDel="00F51C99">
            <w:delText>8</w:delText>
          </w:r>
        </w:del>
      </w:ins>
      <w:ins w:id="1627" w:author="suntingting" w:date="2015-06-04T09:58:00Z">
        <w:r w:rsidR="00F51C99">
          <w:rPr>
            <w:rFonts w:hint="eastAsia"/>
            <w:lang w:eastAsia="zh-CN"/>
          </w:rPr>
          <w:t>16</w:t>
        </w:r>
      </w:ins>
      <w:r w:rsidRPr="00E23239">
        <w:tab/>
        <w:t>rfSysNo;</w:t>
      </w:r>
    </w:p>
    <w:p w:rsidR="00E23239" w:rsidRDefault="00E23239" w:rsidP="009B6493">
      <w:pPr>
        <w:pStyle w:val="af7"/>
        <w:rPr>
          <w:ins w:id="1628" w:author="suntingting" w:date="2015-06-04T09:58:00Z"/>
          <w:lang w:eastAsia="zh-CN"/>
        </w:rPr>
      </w:pPr>
      <w:r w:rsidRPr="00E23239">
        <w:tab/>
        <w:t>Uint8</w:t>
      </w:r>
      <w:r w:rsidRPr="00E23239">
        <w:tab/>
        <w:t>rfEnable;</w:t>
      </w:r>
    </w:p>
    <w:p w:rsidR="00F51C99" w:rsidDel="00F51C99" w:rsidRDefault="00F51C99" w:rsidP="00F51C99">
      <w:pPr>
        <w:pStyle w:val="af7"/>
        <w:ind w:firstLineChars="200" w:firstLine="420"/>
        <w:rPr>
          <w:del w:id="1629" w:author="suntingting" w:date="2015-06-04T09:58:00Z"/>
          <w:lang w:eastAsia="zh-CN"/>
        </w:rPr>
      </w:pPr>
      <w:moveToRangeStart w:id="1630" w:author="suntingting" w:date="2015-06-04T09:58:00Z" w:name="move421175259"/>
      <w:moveTo w:id="1631" w:author="suntingting" w:date="2015-06-04T09:58:00Z">
        <w:r>
          <w:rPr>
            <w:lang w:eastAsia="zh-CN"/>
          </w:rPr>
          <w:t xml:space="preserve">Uint8 </w:t>
        </w:r>
      </w:moveTo>
      <w:ins w:id="1632" w:author="suntingting" w:date="2015-06-18T10:23:00Z">
        <w:r w:rsidR="00BA4132" w:rsidRPr="00BA4132">
          <w:rPr>
            <w:lang w:eastAsia="zh-CN"/>
          </w:rPr>
          <w:t>fastConfigEarfcn</w:t>
        </w:r>
      </w:ins>
      <w:moveTo w:id="1633" w:author="suntingting" w:date="2015-06-04T09:58:00Z">
        <w:del w:id="1634" w:author="suntingting" w:date="2015-06-18T10:23:00Z">
          <w:r w:rsidDel="00BA4132">
            <w:rPr>
              <w:lang w:eastAsia="zh-CN"/>
            </w:rPr>
            <w:delText>padding</w:delText>
          </w:r>
        </w:del>
        <w:r>
          <w:rPr>
            <w:lang w:eastAsia="zh-CN"/>
          </w:rPr>
          <w:t>;</w:t>
        </w:r>
      </w:moveTo>
    </w:p>
    <w:moveToRangeEnd w:id="1630"/>
    <w:p w:rsidR="00000000" w:rsidRDefault="005A6AF4">
      <w:pPr>
        <w:pStyle w:val="af7"/>
        <w:ind w:firstLineChars="200" w:firstLine="420"/>
        <w:rPr>
          <w:ins w:id="1635" w:author="suntingting" w:date="2015-05-13T16:39:00Z"/>
          <w:lang w:eastAsia="zh-CN"/>
        </w:rPr>
        <w:pPrChange w:id="1636" w:author="suntingting" w:date="2015-06-04T09:58:00Z">
          <w:pPr>
            <w:pStyle w:val="af7"/>
          </w:pPr>
        </w:pPrChange>
      </w:pPr>
    </w:p>
    <w:p w:rsidR="0065089B" w:rsidDel="00C32A50" w:rsidRDefault="0065089B" w:rsidP="009B6493">
      <w:pPr>
        <w:pStyle w:val="af7"/>
        <w:rPr>
          <w:ins w:id="1637" w:author="thomas" w:date="2015-05-15T23:19:00Z"/>
          <w:del w:id="1638" w:author="suntingting" w:date="2015-07-13T21:27:00Z"/>
          <w:lang w:eastAsia="zh-CN"/>
        </w:rPr>
      </w:pPr>
      <w:ins w:id="1639" w:author="suntingting" w:date="2015-05-13T16:39:00Z">
        <w:r>
          <w:rPr>
            <w:rFonts w:hint="eastAsia"/>
            <w:lang w:eastAsia="zh-CN"/>
          </w:rPr>
          <w:tab/>
          <w:t>Uint</w:t>
        </w:r>
      </w:ins>
      <w:ins w:id="1640" w:author="thomas" w:date="2015-05-15T23:19:00Z">
        <w:del w:id="1641" w:author="suntingting" w:date="2015-06-04T09:58:00Z">
          <w:r w:rsidR="003D414A" w:rsidDel="00F51C99">
            <w:rPr>
              <w:lang w:eastAsia="zh-CN"/>
            </w:rPr>
            <w:delText>8</w:delText>
          </w:r>
        </w:del>
      </w:ins>
      <w:ins w:id="1642" w:author="suntingting" w:date="2015-06-04T09:58:00Z">
        <w:r w:rsidR="00F51C99">
          <w:rPr>
            <w:rFonts w:hint="eastAsia"/>
            <w:lang w:eastAsia="zh-CN"/>
          </w:rPr>
          <w:t>16</w:t>
        </w:r>
      </w:ins>
      <w:ins w:id="1643" w:author="suntingting" w:date="2015-05-13T16:39:00Z">
        <w:del w:id="1644" w:author="thomas" w:date="2015-05-15T23:19:00Z">
          <w:r w:rsidDel="003D414A">
            <w:rPr>
              <w:rFonts w:hint="eastAsia"/>
              <w:lang w:eastAsia="zh-CN"/>
            </w:rPr>
            <w:delText>16</w:delText>
          </w:r>
        </w:del>
        <w:r>
          <w:rPr>
            <w:rFonts w:hint="eastAsia"/>
            <w:lang w:eastAsia="zh-CN"/>
          </w:rPr>
          <w:t xml:space="preserve"> eutra_band;</w:t>
        </w:r>
      </w:ins>
    </w:p>
    <w:p w:rsidR="00000000" w:rsidRDefault="003D414A">
      <w:pPr>
        <w:pStyle w:val="af7"/>
        <w:rPr>
          <w:lang w:eastAsia="zh-CN"/>
        </w:rPr>
      </w:pPr>
      <w:moveFromRangeStart w:id="1645" w:author="suntingting" w:date="2015-06-04T09:58:00Z" w:name="move421175259"/>
      <w:moveFrom w:id="1646" w:author="suntingting" w:date="2015-06-04T09:58:00Z">
        <w:ins w:id="1647" w:author="thomas" w:date="2015-05-15T23:19:00Z">
          <w:r w:rsidDel="00F51C99">
            <w:rPr>
              <w:lang w:eastAsia="zh-CN"/>
            </w:rPr>
            <w:t>Uint8 padding;</w:t>
          </w:r>
        </w:ins>
      </w:moveFrom>
    </w:p>
    <w:moveFromRangeEnd w:id="1645"/>
    <w:p w:rsidR="00E23239" w:rsidRDefault="00E23239" w:rsidP="009B6493">
      <w:pPr>
        <w:pStyle w:val="af7"/>
        <w:rPr>
          <w:ins w:id="1648" w:author="suntingting" w:date="2015-07-13T21:27:00Z"/>
          <w:lang w:eastAsia="zh-CN"/>
        </w:rPr>
      </w:pPr>
      <w:r w:rsidRPr="00E23239">
        <w:tab/>
      </w:r>
      <w:del w:id="1649" w:author="suntingting" w:date="2015-05-13T16:38:00Z">
        <w:r w:rsidRPr="00E23239" w:rsidDel="0065089B">
          <w:delText>Uint32</w:delText>
        </w:r>
        <w:r w:rsidRPr="00E23239" w:rsidDel="0065089B">
          <w:tab/>
          <w:delText>rfFreq</w:delText>
        </w:r>
      </w:del>
      <w:ins w:id="1650" w:author="suntingting" w:date="2015-05-13T16:38:00Z">
        <w:r w:rsidR="0065089B">
          <w:rPr>
            <w:rFonts w:hint="eastAsia"/>
            <w:lang w:eastAsia="zh-CN"/>
          </w:rPr>
          <w:t xml:space="preserve">Uint16 </w:t>
        </w:r>
      </w:ins>
      <w:ins w:id="1651" w:author="suntingting" w:date="2015-07-13T21:27:00Z">
        <w:r w:rsidR="00C32A50">
          <w:rPr>
            <w:rFonts w:hint="eastAsia"/>
            <w:lang w:eastAsia="zh-CN"/>
          </w:rPr>
          <w:t>DlE</w:t>
        </w:r>
      </w:ins>
      <w:ins w:id="1652" w:author="suntingting" w:date="2015-05-13T16:38:00Z">
        <w:r w:rsidR="0065089B">
          <w:rPr>
            <w:rFonts w:hint="eastAsia"/>
            <w:lang w:eastAsia="zh-CN"/>
          </w:rPr>
          <w:t>arfcn</w:t>
        </w:r>
      </w:ins>
      <w:r w:rsidRPr="00E23239">
        <w:t>;</w:t>
      </w:r>
    </w:p>
    <w:p w:rsidR="00C32A50" w:rsidRDefault="00C32A50" w:rsidP="009B6493">
      <w:pPr>
        <w:pStyle w:val="af7"/>
        <w:rPr>
          <w:ins w:id="1653" w:author="suntingting" w:date="2015-07-13T21:30:00Z"/>
          <w:lang w:eastAsia="zh-CN"/>
        </w:rPr>
      </w:pPr>
      <w:ins w:id="1654" w:author="suntingting" w:date="2015-07-13T21:27:00Z">
        <w:r>
          <w:rPr>
            <w:rFonts w:hint="eastAsia"/>
            <w:lang w:eastAsia="zh-CN"/>
          </w:rPr>
          <w:tab/>
          <w:t>Uint16 UlEarfcn</w:t>
        </w:r>
        <w:r w:rsidRPr="00E23239">
          <w:t>;</w:t>
        </w:r>
      </w:ins>
    </w:p>
    <w:p w:rsidR="00C32A50" w:rsidRDefault="00C32A50" w:rsidP="009B6493">
      <w:pPr>
        <w:pStyle w:val="af7"/>
        <w:rPr>
          <w:ins w:id="1655" w:author="suntingting" w:date="2015-07-13T21:28:00Z"/>
          <w:lang w:eastAsia="zh-CN"/>
        </w:rPr>
      </w:pPr>
      <w:ins w:id="1656" w:author="suntingting" w:date="2015-07-13T21:30:00Z">
        <w:r>
          <w:rPr>
            <w:rFonts w:hint="eastAsia"/>
            <w:lang w:eastAsia="zh-CN"/>
          </w:rPr>
          <w:tab/>
        </w:r>
        <w:r w:rsidRPr="00E23239">
          <w:t>Uint8</w:t>
        </w:r>
        <w:r w:rsidRPr="00E23239">
          <w:tab/>
        </w:r>
      </w:ins>
      <w:ins w:id="1657" w:author="suntingting" w:date="2015-07-13T21:31:00Z">
        <w:r>
          <w:rPr>
            <w:rFonts w:hint="eastAsia"/>
            <w:lang w:eastAsia="zh-CN"/>
          </w:rPr>
          <w:t>FrameStrucureType</w:t>
        </w:r>
      </w:ins>
      <w:ins w:id="1658" w:author="suntingting" w:date="2015-07-13T21:30:00Z">
        <w:r w:rsidRPr="00E23239">
          <w:t>;</w:t>
        </w:r>
      </w:ins>
    </w:p>
    <w:p w:rsidR="00C32A50" w:rsidRDefault="00C32A50" w:rsidP="00C32A50">
      <w:pPr>
        <w:pStyle w:val="af7"/>
        <w:rPr>
          <w:ins w:id="1659" w:author="suntingting" w:date="2015-07-13T21:28:00Z"/>
          <w:lang w:eastAsia="zh-CN"/>
        </w:rPr>
      </w:pPr>
      <w:ins w:id="1660" w:author="suntingting" w:date="2015-07-13T21:28:00Z">
        <w:r w:rsidRPr="00E23239">
          <w:tab/>
          <w:t>Uint8</w:t>
        </w:r>
        <w:r w:rsidRPr="00E23239">
          <w:tab/>
        </w:r>
      </w:ins>
      <w:ins w:id="1661" w:author="suntingting" w:date="2015-07-13T21:29:00Z">
        <w:r>
          <w:rPr>
            <w:rFonts w:hint="eastAsia"/>
            <w:lang w:eastAsia="zh-CN"/>
          </w:rPr>
          <w:t>SubframeAssinment</w:t>
        </w:r>
      </w:ins>
      <w:ins w:id="1662" w:author="suntingting" w:date="2015-07-13T21:28:00Z">
        <w:r w:rsidRPr="00E23239">
          <w:t>;</w:t>
        </w:r>
      </w:ins>
    </w:p>
    <w:p w:rsidR="00C32A50" w:rsidRDefault="00C32A50" w:rsidP="00C32A50">
      <w:pPr>
        <w:pStyle w:val="af7"/>
        <w:rPr>
          <w:ins w:id="1663" w:author="suntingting" w:date="2015-07-13T21:33:00Z"/>
          <w:lang w:eastAsia="zh-CN"/>
        </w:rPr>
      </w:pPr>
      <w:ins w:id="1664" w:author="suntingting" w:date="2015-07-13T21:28:00Z">
        <w:r>
          <w:rPr>
            <w:rFonts w:hint="eastAsia"/>
            <w:lang w:eastAsia="zh-CN"/>
          </w:rPr>
          <w:tab/>
        </w:r>
        <w:r>
          <w:rPr>
            <w:lang w:eastAsia="zh-CN"/>
          </w:rPr>
          <w:t xml:space="preserve">Uint8 </w:t>
        </w:r>
      </w:ins>
      <w:ins w:id="1665" w:author="suntingting" w:date="2015-07-13T21:29:00Z">
        <w:r w:rsidRPr="00C32A50">
          <w:rPr>
            <w:lang w:eastAsia="zh-CN"/>
          </w:rPr>
          <w:t>specialSubframePatterns</w:t>
        </w:r>
      </w:ins>
      <w:ins w:id="1666" w:author="suntingting" w:date="2015-07-13T21:28:00Z">
        <w:r>
          <w:rPr>
            <w:lang w:eastAsia="zh-CN"/>
          </w:rPr>
          <w:t>;</w:t>
        </w:r>
      </w:ins>
    </w:p>
    <w:p w:rsidR="00022E4D" w:rsidRDefault="00022E4D" w:rsidP="00022E4D">
      <w:pPr>
        <w:pStyle w:val="af7"/>
        <w:rPr>
          <w:ins w:id="1667" w:author="suntingting" w:date="2015-07-13T21:33:00Z"/>
          <w:lang w:eastAsia="zh-CN"/>
        </w:rPr>
      </w:pPr>
      <w:ins w:id="1668" w:author="suntingting" w:date="2015-07-13T21:33:00Z">
        <w:r>
          <w:rPr>
            <w:rFonts w:hint="eastAsia"/>
            <w:lang w:eastAsia="zh-CN"/>
          </w:rPr>
          <w:tab/>
        </w:r>
        <w:r>
          <w:rPr>
            <w:lang w:eastAsia="zh-CN"/>
          </w:rPr>
          <w:t xml:space="preserve">Uint8 </w:t>
        </w:r>
      </w:ins>
      <w:ins w:id="1669" w:author="suntingting" w:date="2015-07-13T21:34:00Z">
        <w:r>
          <w:rPr>
            <w:rFonts w:hint="eastAsia"/>
            <w:lang w:eastAsia="zh-CN"/>
          </w:rPr>
          <w:t>UlBandWidth</w:t>
        </w:r>
      </w:ins>
      <w:ins w:id="1670" w:author="suntingting" w:date="2015-07-13T21:33:00Z">
        <w:r>
          <w:rPr>
            <w:lang w:eastAsia="zh-CN"/>
          </w:rPr>
          <w:t>;</w:t>
        </w:r>
      </w:ins>
    </w:p>
    <w:p w:rsidR="00022E4D" w:rsidRDefault="00022E4D" w:rsidP="00C32A50">
      <w:pPr>
        <w:pStyle w:val="af7"/>
        <w:rPr>
          <w:ins w:id="1671" w:author="suntingting" w:date="2015-07-13T21:34:00Z"/>
          <w:lang w:eastAsia="zh-CN"/>
        </w:rPr>
      </w:pPr>
      <w:ins w:id="1672" w:author="suntingting" w:date="2015-07-13T21:33:00Z">
        <w:r>
          <w:rPr>
            <w:rFonts w:hint="eastAsia"/>
            <w:lang w:eastAsia="zh-CN"/>
          </w:rPr>
          <w:tab/>
        </w:r>
        <w:r>
          <w:rPr>
            <w:lang w:eastAsia="zh-CN"/>
          </w:rPr>
          <w:t xml:space="preserve">Uint8 </w:t>
        </w:r>
      </w:ins>
      <w:ins w:id="1673" w:author="suntingting" w:date="2015-07-13T21:34:00Z">
        <w:r>
          <w:rPr>
            <w:rFonts w:hint="eastAsia"/>
            <w:lang w:eastAsia="zh-CN"/>
          </w:rPr>
          <w:t>DlBandWidth</w:t>
        </w:r>
      </w:ins>
      <w:ins w:id="1674" w:author="suntingting" w:date="2015-07-13T21:33:00Z">
        <w:r>
          <w:rPr>
            <w:lang w:eastAsia="zh-CN"/>
          </w:rPr>
          <w:t>;</w:t>
        </w:r>
      </w:ins>
    </w:p>
    <w:p w:rsidR="00A07E83" w:rsidRDefault="00A07E83" w:rsidP="00C32A50">
      <w:pPr>
        <w:pStyle w:val="af7"/>
        <w:rPr>
          <w:ins w:id="1675" w:author="thomas" w:date="2015-05-15T23:17:00Z"/>
          <w:lang w:eastAsia="zh-CN"/>
        </w:rPr>
      </w:pPr>
      <w:ins w:id="1676" w:author="suntingting" w:date="2015-07-13T21:34:00Z">
        <w:r>
          <w:rPr>
            <w:rFonts w:hint="eastAsia"/>
            <w:lang w:eastAsia="zh-CN"/>
          </w:rPr>
          <w:tab/>
        </w:r>
        <w:r>
          <w:rPr>
            <w:lang w:eastAsia="zh-CN"/>
          </w:rPr>
          <w:t xml:space="preserve">Uint8 </w:t>
        </w:r>
        <w:r>
          <w:rPr>
            <w:rFonts w:hint="eastAsia"/>
            <w:lang w:eastAsia="zh-CN"/>
          </w:rPr>
          <w:t>padding</w:t>
        </w:r>
        <w:r>
          <w:rPr>
            <w:lang w:eastAsia="zh-CN"/>
          </w:rPr>
          <w:t>;</w:t>
        </w:r>
      </w:ins>
    </w:p>
    <w:p w:rsidR="003D414A" w:rsidRPr="00E23239" w:rsidDel="00F51C99" w:rsidRDefault="003D414A" w:rsidP="009B6493">
      <w:pPr>
        <w:pStyle w:val="af7"/>
        <w:rPr>
          <w:del w:id="1677" w:author="suntingting" w:date="2015-06-04T09:58:00Z"/>
        </w:rPr>
      </w:pPr>
      <w:ins w:id="1678" w:author="thomas" w:date="2015-05-15T23:18:00Z">
        <w:del w:id="1679" w:author="suntingting" w:date="2015-06-04T09:58:00Z">
          <w:r w:rsidDel="00F51C99">
            <w:delText>Uint8</w:delText>
          </w:r>
        </w:del>
      </w:ins>
      <w:ins w:id="1680" w:author="thomas" w:date="2015-05-15T23:17:00Z">
        <w:del w:id="1681" w:author="suntingting" w:date="2015-06-04T09:58:00Z">
          <w:r w:rsidDel="00F51C99">
            <w:delText xml:space="preserve"> padding;</w:delText>
          </w:r>
        </w:del>
      </w:ins>
    </w:p>
    <w:p w:rsidR="00E23239" w:rsidRPr="00E23239" w:rsidRDefault="00E23239" w:rsidP="009B6493">
      <w:pPr>
        <w:pStyle w:val="af7"/>
      </w:pPr>
      <w:r w:rsidRPr="00E23239">
        <w:tab/>
      </w:r>
      <w:del w:id="1682" w:author="thomas" w:date="2015-05-15T23:18:00Z">
        <w:r w:rsidRPr="00E23239" w:rsidDel="003D414A">
          <w:delText>int32</w:delText>
        </w:r>
      </w:del>
      <w:ins w:id="1683" w:author="suntingting" w:date="2015-06-04T09:59:00Z">
        <w:r w:rsidR="005867EA">
          <w:rPr>
            <w:rFonts w:hint="eastAsia"/>
            <w:lang w:eastAsia="zh-CN"/>
          </w:rPr>
          <w:t>Uint32</w:t>
        </w:r>
      </w:ins>
      <w:ins w:id="1684" w:author="thomas" w:date="2015-05-15T23:18:00Z">
        <w:del w:id="1685" w:author="suntingting" w:date="2015-06-04T09:59:00Z">
          <w:r w:rsidR="003D414A" w:rsidDel="005867EA">
            <w:delText>sbyte</w:delText>
          </w:r>
        </w:del>
      </w:ins>
      <w:r w:rsidRPr="00E23239">
        <w:tab/>
        <w:t>rfPwr;</w:t>
      </w:r>
    </w:p>
    <w:p w:rsidR="00E23239" w:rsidRPr="00E23239" w:rsidRDefault="00E23239" w:rsidP="009B6493">
      <w:pPr>
        <w:pStyle w:val="af7"/>
      </w:pPr>
      <w:r w:rsidRPr="00E23239">
        <w:t>};</w:t>
      </w:r>
    </w:p>
    <w:p w:rsidR="00E23239" w:rsidRPr="00E23239" w:rsidRDefault="00E23239" w:rsidP="0019500B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2"/>
        <w:gridCol w:w="1134"/>
        <w:gridCol w:w="2268"/>
        <w:gridCol w:w="1134"/>
        <w:gridCol w:w="3544"/>
      </w:tblGrid>
      <w:tr w:rsidR="001E5A40" w:rsidRPr="00E23239" w:rsidTr="00CF00D2">
        <w:tc>
          <w:tcPr>
            <w:tcW w:w="1242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13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2268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取值范围</w:t>
            </w:r>
          </w:p>
        </w:tc>
        <w:tc>
          <w:tcPr>
            <w:tcW w:w="113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默认值</w:t>
            </w:r>
          </w:p>
        </w:tc>
        <w:tc>
          <w:tcPr>
            <w:tcW w:w="354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1E5A40" w:rsidRPr="00E23239" w:rsidTr="00CF00D2">
        <w:tc>
          <w:tcPr>
            <w:tcW w:w="1242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t>rfSysNo</w:t>
            </w:r>
          </w:p>
        </w:tc>
        <w:tc>
          <w:tcPr>
            <w:tcW w:w="113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2268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:rsidR="0042023B" w:rsidRDefault="00E23239" w:rsidP="007C4067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7C4067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1E5A40" w:rsidRPr="00E23239" w:rsidTr="00CF00D2">
        <w:tc>
          <w:tcPr>
            <w:tcW w:w="1242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t>rfEnable</w:t>
            </w:r>
          </w:p>
        </w:tc>
        <w:tc>
          <w:tcPr>
            <w:tcW w:w="113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射频使能</w:t>
            </w:r>
          </w:p>
        </w:tc>
        <w:tc>
          <w:tcPr>
            <w:tcW w:w="2268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0/1</w:t>
            </w:r>
          </w:p>
        </w:tc>
        <w:tc>
          <w:tcPr>
            <w:tcW w:w="113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:rsidR="0042023B" w:rsidRDefault="00E23239" w:rsidP="007C4067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0</w:t>
            </w:r>
            <w:r w:rsidRPr="00E23239">
              <w:rPr>
                <w:rFonts w:hint="eastAsia"/>
              </w:rPr>
              <w:t>表示射频关闭，</w:t>
            </w:r>
          </w:p>
          <w:p w:rsidR="00E23239" w:rsidRPr="00E23239" w:rsidRDefault="00E23239" w:rsidP="007C4067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表示射频打开</w:t>
            </w:r>
          </w:p>
        </w:tc>
      </w:tr>
      <w:tr w:rsidR="008D0A15" w:rsidRPr="00E23239" w:rsidTr="00CF00D2">
        <w:trPr>
          <w:ins w:id="1686" w:author="suntingting" w:date="2015-06-18T10:24:00Z"/>
        </w:trPr>
        <w:tc>
          <w:tcPr>
            <w:tcW w:w="1242" w:type="dxa"/>
          </w:tcPr>
          <w:p w:rsidR="008D0A15" w:rsidRPr="00E23239" w:rsidRDefault="008D0A15" w:rsidP="00FD76EF">
            <w:pPr>
              <w:pStyle w:val="af0"/>
              <w:spacing w:after="156"/>
              <w:rPr>
                <w:ins w:id="1687" w:author="suntingting" w:date="2015-06-18T10:24:00Z"/>
              </w:rPr>
            </w:pPr>
            <w:ins w:id="1688" w:author="suntingting" w:date="2015-06-18T10:24:00Z">
              <w:r w:rsidRPr="00BA4132">
                <w:t>fastConfigEarfcn</w:t>
              </w:r>
            </w:ins>
          </w:p>
        </w:tc>
        <w:tc>
          <w:tcPr>
            <w:tcW w:w="1134" w:type="dxa"/>
          </w:tcPr>
          <w:p w:rsidR="008D0A15" w:rsidRPr="00E23239" w:rsidRDefault="008D0A15" w:rsidP="00FD76EF">
            <w:pPr>
              <w:pStyle w:val="af0"/>
              <w:spacing w:after="156"/>
              <w:rPr>
                <w:ins w:id="1689" w:author="suntingting" w:date="2015-06-18T10:24:00Z"/>
              </w:rPr>
            </w:pPr>
            <w:ins w:id="1690" w:author="suntingting" w:date="2015-06-18T10:24:00Z">
              <w:r>
                <w:rPr>
                  <w:rFonts w:hint="eastAsia"/>
                </w:rPr>
                <w:t>快速配置频点</w:t>
              </w:r>
            </w:ins>
          </w:p>
        </w:tc>
        <w:tc>
          <w:tcPr>
            <w:tcW w:w="2268" w:type="dxa"/>
          </w:tcPr>
          <w:p w:rsidR="008D0A15" w:rsidRPr="00E23239" w:rsidRDefault="008D0A15" w:rsidP="00FD76EF">
            <w:pPr>
              <w:pStyle w:val="af0"/>
              <w:spacing w:after="156"/>
              <w:rPr>
                <w:ins w:id="1691" w:author="suntingting" w:date="2015-06-18T10:24:00Z"/>
              </w:rPr>
            </w:pPr>
            <w:ins w:id="1692" w:author="suntingting" w:date="2015-06-18T10:24:00Z">
              <w:r>
                <w:rPr>
                  <w:rFonts w:hint="eastAsia"/>
                </w:rPr>
                <w:t>0/1</w:t>
              </w:r>
            </w:ins>
          </w:p>
        </w:tc>
        <w:tc>
          <w:tcPr>
            <w:tcW w:w="1134" w:type="dxa"/>
          </w:tcPr>
          <w:p w:rsidR="008D0A15" w:rsidRPr="00E23239" w:rsidRDefault="008D0A15" w:rsidP="00FD76EF">
            <w:pPr>
              <w:pStyle w:val="af0"/>
              <w:spacing w:after="156"/>
              <w:rPr>
                <w:ins w:id="1693" w:author="suntingting" w:date="2015-06-18T10:24:00Z"/>
              </w:rPr>
            </w:pPr>
            <w:ins w:id="1694" w:author="suntingting" w:date="2015-06-18T10:24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544" w:type="dxa"/>
          </w:tcPr>
          <w:p w:rsidR="008D0A15" w:rsidRDefault="008D0A15" w:rsidP="007C4067">
            <w:pPr>
              <w:pStyle w:val="af0"/>
              <w:spacing w:after="156"/>
              <w:jc w:val="left"/>
              <w:rPr>
                <w:ins w:id="1695" w:author="suntingting" w:date="2015-06-18T10:25:00Z"/>
              </w:rPr>
            </w:pPr>
            <w:ins w:id="1696" w:author="suntingting" w:date="2015-06-18T10:24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开启快速</w:t>
              </w:r>
            </w:ins>
            <w:ins w:id="1697" w:author="suntingting" w:date="2015-06-18T10:25:00Z">
              <w:r>
                <w:rPr>
                  <w:rFonts w:hint="eastAsia"/>
                </w:rPr>
                <w:t>配置频点</w:t>
              </w:r>
            </w:ins>
          </w:p>
          <w:p w:rsidR="008D0A15" w:rsidRPr="00E23239" w:rsidRDefault="008D0A15" w:rsidP="007C4067">
            <w:pPr>
              <w:pStyle w:val="af0"/>
              <w:spacing w:after="156"/>
              <w:jc w:val="left"/>
              <w:rPr>
                <w:ins w:id="1698" w:author="suntingting" w:date="2015-06-18T10:24:00Z"/>
              </w:rPr>
            </w:pPr>
            <w:ins w:id="1699" w:author="suntingting" w:date="2015-06-18T10:25:00Z"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关闭快速配置频点</w:t>
              </w:r>
            </w:ins>
          </w:p>
        </w:tc>
      </w:tr>
      <w:tr w:rsidR="00CE6D20" w:rsidRPr="00A50476" w:rsidTr="00CF00D2">
        <w:trPr>
          <w:ins w:id="1700" w:author="suntingting" w:date="2015-05-13T16:39:00Z"/>
        </w:trPr>
        <w:tc>
          <w:tcPr>
            <w:tcW w:w="1242" w:type="dxa"/>
          </w:tcPr>
          <w:p w:rsidR="00CE6D20" w:rsidRPr="00517E0B" w:rsidDel="00C84828" w:rsidRDefault="00CE6D20" w:rsidP="00517E0B">
            <w:pPr>
              <w:pStyle w:val="af0"/>
              <w:spacing w:after="156"/>
              <w:rPr>
                <w:ins w:id="1701" w:author="suntingting" w:date="2015-05-13T16:39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1702" w:author="suntingting" w:date="2015-05-13T16:39:00Z">
              <w:r>
                <w:rPr>
                  <w:rFonts w:hint="eastAsia"/>
                </w:rPr>
                <w:t>eutra_band</w:t>
              </w:r>
            </w:ins>
          </w:p>
        </w:tc>
        <w:tc>
          <w:tcPr>
            <w:tcW w:w="1134" w:type="dxa"/>
          </w:tcPr>
          <w:p w:rsidR="00CE6D20" w:rsidRPr="00517E0B" w:rsidRDefault="00CE6D20" w:rsidP="00517E0B">
            <w:pPr>
              <w:pStyle w:val="af0"/>
              <w:spacing w:after="156"/>
              <w:rPr>
                <w:ins w:id="1703" w:author="suntingting" w:date="2015-05-13T16:39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1704" w:author="suntingting" w:date="2015-05-13T16:39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频带号</w:t>
              </w:r>
            </w:ins>
          </w:p>
        </w:tc>
        <w:tc>
          <w:tcPr>
            <w:tcW w:w="2268" w:type="dxa"/>
          </w:tcPr>
          <w:p w:rsidR="00CE6D20" w:rsidRDefault="001535F4" w:rsidP="00C74AB5">
            <w:pPr>
              <w:pStyle w:val="af0"/>
              <w:spacing w:after="156"/>
              <w:jc w:val="left"/>
              <w:rPr>
                <w:ins w:id="1705" w:author="suntingting" w:date="2015-05-13T16:39:00Z"/>
              </w:rPr>
            </w:pPr>
            <w:ins w:id="1706" w:author="suntingting" w:date="2015-05-13T16:40:00Z">
              <w:r>
                <w:rPr>
                  <w:rFonts w:hint="eastAsia"/>
                </w:rPr>
                <w:t>38/39/40/41</w:t>
              </w:r>
            </w:ins>
          </w:p>
        </w:tc>
        <w:tc>
          <w:tcPr>
            <w:tcW w:w="1134" w:type="dxa"/>
          </w:tcPr>
          <w:p w:rsidR="00CE6D20" w:rsidRPr="00A50476" w:rsidRDefault="00CE6D20" w:rsidP="00FD76EF">
            <w:pPr>
              <w:pStyle w:val="af0"/>
              <w:spacing w:after="156"/>
              <w:rPr>
                <w:ins w:id="1707" w:author="suntingting" w:date="2015-05-13T16:39:00Z"/>
                <w:rStyle w:val="af3"/>
              </w:rPr>
            </w:pPr>
          </w:p>
        </w:tc>
        <w:tc>
          <w:tcPr>
            <w:tcW w:w="3544" w:type="dxa"/>
          </w:tcPr>
          <w:p w:rsidR="00CE6D20" w:rsidRPr="00A50476" w:rsidRDefault="00CE6D20" w:rsidP="007C4067">
            <w:pPr>
              <w:pStyle w:val="af0"/>
              <w:spacing w:after="156"/>
              <w:jc w:val="left"/>
              <w:rPr>
                <w:ins w:id="1708" w:author="suntingting" w:date="2015-05-13T16:39:00Z"/>
                <w:rStyle w:val="af3"/>
              </w:rPr>
            </w:pPr>
          </w:p>
        </w:tc>
      </w:tr>
      <w:tr w:rsidR="001E5A40" w:rsidRPr="00A50476" w:rsidTr="00CF00D2">
        <w:tc>
          <w:tcPr>
            <w:tcW w:w="1242" w:type="dxa"/>
          </w:tcPr>
          <w:p w:rsidR="00E23239" w:rsidRPr="00517E0B" w:rsidRDefault="00E23239" w:rsidP="00517E0B">
            <w:pPr>
              <w:pStyle w:val="af0"/>
              <w:spacing w:after="156"/>
              <w:rPr>
                <w:rStyle w:val="af3"/>
                <w:b w:val="0"/>
                <w:bCs w:val="0"/>
                <w:i w:val="0"/>
                <w:iCs w:val="0"/>
                <w:color w:val="C00000"/>
              </w:rPr>
            </w:pPr>
            <w:del w:id="1709" w:author="suntingting" w:date="2015-05-13T09:52:00Z">
              <w:r w:rsidRPr="00517E0B" w:rsidDel="00C84828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delText>rfFreq</w:delText>
              </w:r>
            </w:del>
            <w:ins w:id="1710" w:author="suntingting" w:date="2015-05-13T09:52:00Z">
              <w:r w:rsidR="00C84828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earfcn</w:t>
              </w:r>
            </w:ins>
          </w:p>
        </w:tc>
        <w:tc>
          <w:tcPr>
            <w:tcW w:w="1134" w:type="dxa"/>
          </w:tcPr>
          <w:p w:rsidR="00E23239" w:rsidRPr="00517E0B" w:rsidRDefault="00E23239" w:rsidP="00517E0B">
            <w:pPr>
              <w:pStyle w:val="af0"/>
              <w:spacing w:after="156"/>
              <w:rPr>
                <w:rStyle w:val="af3"/>
                <w:b w:val="0"/>
                <w:bCs w:val="0"/>
                <w:i w:val="0"/>
                <w:iCs w:val="0"/>
                <w:color w:val="C00000"/>
              </w:rPr>
            </w:pPr>
            <w:r w:rsidRPr="00517E0B">
              <w:rPr>
                <w:rStyle w:val="af3"/>
                <w:rFonts w:hint="eastAsia"/>
                <w:b w:val="0"/>
                <w:bCs w:val="0"/>
                <w:i w:val="0"/>
                <w:iCs w:val="0"/>
                <w:color w:val="C00000"/>
              </w:rPr>
              <w:t>信道号</w:t>
            </w:r>
            <w:ins w:id="1711" w:author="zhaoxw" w:date="2015-04-24T15:36:00Z">
              <w:r w:rsidR="00211E28" w:rsidRPr="00D06B96">
                <w:rPr>
                  <w:rFonts w:hint="eastAsia"/>
                  <w:color w:val="C00000"/>
                </w:rPr>
                <w:t>EARFCN</w:t>
              </w:r>
            </w:ins>
          </w:p>
        </w:tc>
        <w:tc>
          <w:tcPr>
            <w:tcW w:w="2268" w:type="dxa"/>
          </w:tcPr>
          <w:p w:rsidR="00C74AB5" w:rsidRDefault="00C74AB5" w:rsidP="00C74AB5">
            <w:pPr>
              <w:pStyle w:val="af0"/>
              <w:spacing w:after="156"/>
              <w:jc w:val="left"/>
              <w:rPr>
                <w:ins w:id="1712" w:author="suntingting" w:date="2015-04-20T13:38:00Z"/>
              </w:rPr>
            </w:pPr>
            <w:ins w:id="1713" w:author="suntingting" w:date="2015-04-20T13:38:00Z">
              <w:r>
                <w:rPr>
                  <w:rFonts w:hint="eastAsia"/>
                </w:rPr>
                <w:t>TDD</w:t>
              </w:r>
            </w:ins>
          </w:p>
          <w:p w:rsidR="00C74AB5" w:rsidRDefault="00C74AB5" w:rsidP="00C74AB5">
            <w:pPr>
              <w:pStyle w:val="af0"/>
              <w:spacing w:after="156"/>
              <w:jc w:val="left"/>
              <w:rPr>
                <w:ins w:id="1714" w:author="suntingting" w:date="2015-04-20T13:38:00Z"/>
              </w:rPr>
            </w:pPr>
            <w:ins w:id="1715" w:author="suntingting" w:date="2015-04-20T13:38:00Z">
              <w:r>
                <w:rPr>
                  <w:rFonts w:hint="eastAsia"/>
                </w:rPr>
                <w:t>Band38:37750-38249</w:t>
              </w:r>
            </w:ins>
          </w:p>
          <w:p w:rsidR="00C74AB5" w:rsidRDefault="00C74AB5" w:rsidP="00C74AB5">
            <w:pPr>
              <w:pStyle w:val="af0"/>
              <w:spacing w:after="156"/>
              <w:jc w:val="left"/>
              <w:rPr>
                <w:ins w:id="1716" w:author="suntingting" w:date="2015-04-20T13:38:00Z"/>
              </w:rPr>
            </w:pPr>
            <w:ins w:id="1717" w:author="suntingting" w:date="2015-04-20T13:38:00Z">
              <w:r>
                <w:t>B</w:t>
              </w:r>
              <w:r>
                <w:rPr>
                  <w:rFonts w:hint="eastAsia"/>
                </w:rPr>
                <w:t>and39: 38250-38649</w:t>
              </w:r>
            </w:ins>
          </w:p>
          <w:p w:rsidR="00C74AB5" w:rsidRDefault="00C74AB5" w:rsidP="00C74AB5">
            <w:pPr>
              <w:pStyle w:val="af0"/>
              <w:spacing w:after="156"/>
              <w:jc w:val="left"/>
              <w:rPr>
                <w:ins w:id="1718" w:author="suntingting" w:date="2015-04-20T13:38:00Z"/>
              </w:rPr>
            </w:pPr>
            <w:ins w:id="1719" w:author="suntingting" w:date="2015-04-20T13:38:00Z">
              <w:r>
                <w:rPr>
                  <w:rFonts w:hint="eastAsia"/>
                </w:rPr>
                <w:t>Band 40:38650-38849</w:t>
              </w:r>
            </w:ins>
          </w:p>
          <w:p w:rsidR="00C74AB5" w:rsidRDefault="00C74AB5" w:rsidP="00C74AB5">
            <w:pPr>
              <w:pStyle w:val="af0"/>
              <w:spacing w:after="156"/>
              <w:jc w:val="left"/>
              <w:rPr>
                <w:ins w:id="1720" w:author="suntingting" w:date="2015-04-20T13:38:00Z"/>
              </w:rPr>
            </w:pPr>
            <w:ins w:id="1721" w:author="suntingting" w:date="2015-04-20T13:38:00Z">
              <w:r>
                <w:rPr>
                  <w:rFonts w:hint="eastAsia"/>
                </w:rPr>
                <w:t xml:space="preserve">       38850-39349</w:t>
              </w:r>
            </w:ins>
          </w:p>
          <w:p w:rsidR="00C74AB5" w:rsidRDefault="00C74AB5" w:rsidP="00C74AB5">
            <w:pPr>
              <w:pStyle w:val="af0"/>
              <w:spacing w:after="156"/>
              <w:jc w:val="left"/>
              <w:rPr>
                <w:ins w:id="1722" w:author="suntingting" w:date="2015-04-20T13:38:00Z"/>
              </w:rPr>
            </w:pPr>
            <w:ins w:id="1723" w:author="suntingting" w:date="2015-04-20T13:38:00Z">
              <w:r>
                <w:rPr>
                  <w:rFonts w:hint="eastAsia"/>
                </w:rPr>
                <w:t xml:space="preserve">       39350-39549</w:t>
              </w:r>
            </w:ins>
          </w:p>
          <w:p w:rsidR="00C74AB5" w:rsidRDefault="00C74AB5" w:rsidP="00C74AB5">
            <w:pPr>
              <w:pStyle w:val="af0"/>
              <w:spacing w:after="156"/>
              <w:jc w:val="left"/>
              <w:rPr>
                <w:ins w:id="1724" w:author="suntingting" w:date="2015-04-20T13:38:00Z"/>
              </w:rPr>
            </w:pPr>
            <w:ins w:id="1725" w:author="suntingting" w:date="2015-04-20T13:38:00Z">
              <w:r>
                <w:rPr>
                  <w:rFonts w:hint="eastAsia"/>
                </w:rPr>
                <w:t>Band 41:40240-40439</w:t>
              </w:r>
            </w:ins>
          </w:p>
          <w:p w:rsidR="00C74AB5" w:rsidRDefault="00C74AB5" w:rsidP="00C74AB5">
            <w:pPr>
              <w:pStyle w:val="af0"/>
              <w:spacing w:after="156"/>
              <w:jc w:val="left"/>
              <w:rPr>
                <w:ins w:id="1726" w:author="suntingting" w:date="2015-04-20T13:38:00Z"/>
              </w:rPr>
            </w:pPr>
            <w:ins w:id="1727" w:author="suntingting" w:date="2015-04-20T13:38:00Z">
              <w:r>
                <w:rPr>
                  <w:rFonts w:hint="eastAsia"/>
                </w:rPr>
                <w:lastRenderedPageBreak/>
                <w:t xml:space="preserve">       40900-41039</w:t>
              </w:r>
            </w:ins>
          </w:p>
          <w:p w:rsidR="00C74AB5" w:rsidRDefault="00C74AB5" w:rsidP="00C74AB5">
            <w:pPr>
              <w:pStyle w:val="af0"/>
              <w:spacing w:after="156"/>
              <w:jc w:val="left"/>
              <w:rPr>
                <w:ins w:id="1728" w:author="suntingting" w:date="2015-04-20T13:38:00Z"/>
              </w:rPr>
            </w:pPr>
            <w:ins w:id="1729" w:author="suntingting" w:date="2015-04-20T13:38:00Z">
              <w:r>
                <w:rPr>
                  <w:rFonts w:hint="eastAsia"/>
                </w:rPr>
                <w:t xml:space="preserve">       41040-41239</w:t>
              </w:r>
            </w:ins>
          </w:p>
          <w:p w:rsidR="00000000" w:rsidRDefault="00C74AB5">
            <w:pPr>
              <w:pStyle w:val="af0"/>
              <w:spacing w:after="156"/>
              <w:jc w:val="left"/>
              <w:rPr>
                <w:rStyle w:val="af3"/>
                <w:b w:val="0"/>
                <w:bCs w:val="0"/>
                <w:i w:val="0"/>
                <w:iCs w:val="0"/>
                <w:color w:val="auto"/>
                <w:rPrChange w:id="1730" w:author="suntingting" w:date="2015-04-20T13:38:00Z">
                  <w:rPr>
                    <w:rStyle w:val="af3"/>
                  </w:rPr>
                </w:rPrChange>
              </w:rPr>
              <w:pPrChange w:id="1731" w:author="suntingting" w:date="2015-04-20T13:38:00Z">
                <w:pPr>
                  <w:pStyle w:val="af0"/>
                  <w:spacing w:after="156"/>
                </w:pPr>
              </w:pPrChange>
            </w:pPr>
            <w:ins w:id="1732" w:author="suntingting" w:date="2015-04-20T13:38:00Z">
              <w:r>
                <w:rPr>
                  <w:rFonts w:hint="eastAsia"/>
                </w:rPr>
                <w:t>FDD</w:t>
              </w:r>
            </w:ins>
          </w:p>
        </w:tc>
        <w:tc>
          <w:tcPr>
            <w:tcW w:w="1134" w:type="dxa"/>
          </w:tcPr>
          <w:p w:rsidR="00E23239" w:rsidRPr="00A50476" w:rsidRDefault="00E23239" w:rsidP="00FD76EF">
            <w:pPr>
              <w:pStyle w:val="af0"/>
              <w:spacing w:after="156"/>
              <w:rPr>
                <w:rStyle w:val="af3"/>
              </w:rPr>
            </w:pPr>
          </w:p>
        </w:tc>
        <w:tc>
          <w:tcPr>
            <w:tcW w:w="3544" w:type="dxa"/>
          </w:tcPr>
          <w:p w:rsidR="00E23239" w:rsidRPr="00A50476" w:rsidRDefault="00E23239" w:rsidP="007C4067">
            <w:pPr>
              <w:pStyle w:val="af0"/>
              <w:spacing w:after="156"/>
              <w:jc w:val="left"/>
              <w:rPr>
                <w:rStyle w:val="af3"/>
              </w:rPr>
            </w:pPr>
          </w:p>
        </w:tc>
      </w:tr>
      <w:tr w:rsidR="001E5A40" w:rsidRPr="00E23239" w:rsidTr="00CF00D2">
        <w:tc>
          <w:tcPr>
            <w:tcW w:w="1242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lastRenderedPageBreak/>
              <w:t>rfPwr</w:t>
            </w:r>
          </w:p>
        </w:tc>
        <w:tc>
          <w:tcPr>
            <w:tcW w:w="113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发射功率</w:t>
            </w:r>
          </w:p>
        </w:tc>
        <w:tc>
          <w:tcPr>
            <w:tcW w:w="2268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-33~43</w:t>
            </w:r>
          </w:p>
        </w:tc>
        <w:tc>
          <w:tcPr>
            <w:tcW w:w="1134" w:type="dxa"/>
          </w:tcPr>
          <w:p w:rsidR="00E23239" w:rsidRPr="00E23239" w:rsidRDefault="00E23239" w:rsidP="00FD76EF">
            <w:pPr>
              <w:pStyle w:val="af0"/>
              <w:spacing w:after="156"/>
            </w:pPr>
            <w:r w:rsidRPr="00E23239">
              <w:rPr>
                <w:rFonts w:hint="eastAsia"/>
              </w:rPr>
              <w:t>-33</w:t>
            </w:r>
          </w:p>
        </w:tc>
        <w:tc>
          <w:tcPr>
            <w:tcW w:w="3544" w:type="dxa"/>
          </w:tcPr>
          <w:p w:rsidR="00E23239" w:rsidRPr="00E23239" w:rsidRDefault="00E23239" w:rsidP="007C4067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单位</w:t>
            </w:r>
            <w:r w:rsidRPr="00E23239">
              <w:rPr>
                <w:rFonts w:hint="eastAsia"/>
              </w:rPr>
              <w:t>dBm</w:t>
            </w:r>
          </w:p>
        </w:tc>
      </w:tr>
    </w:tbl>
    <w:p w:rsidR="00517E0B" w:rsidRDefault="00177214" w:rsidP="00517E0B">
      <w:pPr>
        <w:spacing w:before="156" w:after="156"/>
        <w:ind w:firstLine="480"/>
        <w:rPr>
          <w:ins w:id="1733" w:author="zhaoxw" w:date="2015-04-18T10:28:00Z"/>
          <w:color w:val="C00000"/>
        </w:rPr>
      </w:pPr>
      <w:r w:rsidRPr="00D06B96">
        <w:rPr>
          <w:rFonts w:hint="eastAsia"/>
          <w:color w:val="C00000"/>
        </w:rPr>
        <w:t>注：</w:t>
      </w:r>
      <w:r w:rsidR="00517E0B" w:rsidRPr="00D06B96">
        <w:rPr>
          <w:rFonts w:hint="eastAsia"/>
          <w:color w:val="C00000"/>
        </w:rPr>
        <w:t>信道号指</w:t>
      </w:r>
      <w:r w:rsidR="00517E0B" w:rsidRPr="00D06B96">
        <w:rPr>
          <w:rFonts w:hint="eastAsia"/>
          <w:color w:val="C00000"/>
        </w:rPr>
        <w:t>EARFCN</w:t>
      </w:r>
      <w:r w:rsidR="00517E0B" w:rsidRPr="00D06B96">
        <w:rPr>
          <w:rFonts w:hint="eastAsia"/>
          <w:color w:val="C00000"/>
        </w:rPr>
        <w:t>？</w:t>
      </w:r>
      <w:r w:rsidR="00517E0B" w:rsidRPr="00D06B96">
        <w:rPr>
          <w:rFonts w:hint="eastAsia"/>
          <w:color w:val="C00000"/>
        </w:rPr>
        <w:t>BAND</w:t>
      </w:r>
      <w:r w:rsidR="00517E0B" w:rsidRPr="00D06B96">
        <w:rPr>
          <w:rFonts w:hint="eastAsia"/>
          <w:color w:val="C00000"/>
        </w:rPr>
        <w:t>要配置么？</w:t>
      </w:r>
    </w:p>
    <w:p w:rsidR="00A47708" w:rsidRDefault="00A47708" w:rsidP="00517E0B">
      <w:pPr>
        <w:spacing w:before="156" w:after="156"/>
        <w:ind w:firstLine="480"/>
        <w:rPr>
          <w:ins w:id="1734" w:author="zhaoxw" w:date="2015-04-18T10:28:00Z"/>
          <w:color w:val="C00000"/>
        </w:rPr>
      </w:pPr>
      <w:ins w:id="1735" w:author="zhaoxw" w:date="2015-04-18T10:28:00Z">
        <w:r>
          <w:rPr>
            <w:rFonts w:hint="eastAsia"/>
            <w:color w:val="C00000"/>
          </w:rPr>
          <w:t>&gt;&gt;</w:t>
        </w:r>
      </w:ins>
      <w:ins w:id="1736" w:author="zhaoxw" w:date="2015-04-18T10:29:00Z">
        <w:r w:rsidRPr="00517E0B">
          <w:rPr>
            <w:rStyle w:val="af3"/>
            <w:b w:val="0"/>
            <w:bCs w:val="0"/>
            <w:i w:val="0"/>
            <w:iCs w:val="0"/>
            <w:color w:val="C00000"/>
          </w:rPr>
          <w:t>rfFreq</w:t>
        </w:r>
      </w:ins>
      <w:ins w:id="1737" w:author="zhaoxw" w:date="2015-04-18T10:32:00Z">
        <w:r>
          <w:rPr>
            <w:rStyle w:val="af3"/>
            <w:rFonts w:hint="eastAsia"/>
            <w:b w:val="0"/>
            <w:bCs w:val="0"/>
            <w:i w:val="0"/>
            <w:iCs w:val="0"/>
            <w:color w:val="C00000"/>
          </w:rPr>
          <w:t>和（</w:t>
        </w:r>
        <w:r w:rsidRPr="00D06B96">
          <w:rPr>
            <w:rFonts w:hint="eastAsia"/>
            <w:color w:val="C00000"/>
          </w:rPr>
          <w:t>BAND</w:t>
        </w:r>
        <w:r>
          <w:rPr>
            <w:rFonts w:hint="eastAsia"/>
            <w:color w:val="C00000"/>
          </w:rPr>
          <w:t>，</w:t>
        </w:r>
        <w:r w:rsidRPr="00D06B96">
          <w:rPr>
            <w:rFonts w:hint="eastAsia"/>
            <w:color w:val="C00000"/>
          </w:rPr>
          <w:t>EARFCN</w:t>
        </w:r>
        <w:r>
          <w:rPr>
            <w:rFonts w:hint="eastAsia"/>
            <w:color w:val="C00000"/>
          </w:rPr>
          <w:t>）的对应关系</w:t>
        </w:r>
      </w:ins>
      <w:ins w:id="1738" w:author="zhaoxw" w:date="2015-04-18T10:33:00Z">
        <w:r>
          <w:rPr>
            <w:rFonts w:hint="eastAsia"/>
            <w:color w:val="C00000"/>
          </w:rPr>
          <w:t>在基站设备内对应，或者在接口上直接配置</w:t>
        </w:r>
        <w:r>
          <w:rPr>
            <w:rStyle w:val="af3"/>
            <w:rFonts w:hint="eastAsia"/>
            <w:b w:val="0"/>
            <w:bCs w:val="0"/>
            <w:i w:val="0"/>
            <w:iCs w:val="0"/>
            <w:color w:val="C00000"/>
          </w:rPr>
          <w:t>（</w:t>
        </w:r>
        <w:r w:rsidRPr="00D06B96">
          <w:rPr>
            <w:rFonts w:hint="eastAsia"/>
            <w:color w:val="C00000"/>
          </w:rPr>
          <w:t>BAND</w:t>
        </w:r>
        <w:r>
          <w:rPr>
            <w:rFonts w:hint="eastAsia"/>
            <w:color w:val="C00000"/>
          </w:rPr>
          <w:t>，</w:t>
        </w:r>
        <w:r w:rsidRPr="00D06B96">
          <w:rPr>
            <w:rFonts w:hint="eastAsia"/>
            <w:color w:val="C00000"/>
          </w:rPr>
          <w:t>EARFCN</w:t>
        </w:r>
        <w:r>
          <w:rPr>
            <w:rFonts w:hint="eastAsia"/>
            <w:color w:val="C00000"/>
          </w:rPr>
          <w:t>）</w:t>
        </w:r>
      </w:ins>
    </w:p>
    <w:p w:rsidR="00A47708" w:rsidRPr="00A47708" w:rsidRDefault="00A47708" w:rsidP="00517E0B">
      <w:pPr>
        <w:spacing w:before="156" w:after="156"/>
        <w:ind w:firstLine="480"/>
        <w:rPr>
          <w:color w:val="C00000"/>
        </w:rPr>
      </w:pPr>
    </w:p>
    <w:p w:rsidR="00E23239" w:rsidRPr="00E23239" w:rsidRDefault="00E23239" w:rsidP="00F8630A">
      <w:pPr>
        <w:pStyle w:val="3"/>
        <w:spacing w:before="156" w:after="156"/>
      </w:pPr>
      <w:bookmarkStart w:id="1739" w:name="_Toc417292656"/>
      <w:r w:rsidRPr="00E23239">
        <w:rPr>
          <w:rFonts w:hint="eastAsia"/>
        </w:rPr>
        <w:t>1.3.</w:t>
      </w:r>
      <w:r w:rsidR="00B05D13">
        <w:rPr>
          <w:rFonts w:hint="eastAsia"/>
        </w:rPr>
        <w:t>8</w:t>
      </w:r>
      <w:r w:rsidRPr="00E23239">
        <w:rPr>
          <w:rFonts w:hint="eastAsia"/>
        </w:rPr>
        <w:t>查询版本</w:t>
      </w:r>
      <w:r w:rsidRPr="00E23239">
        <w:rPr>
          <w:rFonts w:hint="eastAsia"/>
        </w:rPr>
        <w:t>RECV_QUERY_VER</w:t>
      </w:r>
      <w:bookmarkEnd w:id="1739"/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ab/>
      </w:r>
      <w:r w:rsidRPr="00E23239">
        <w:rPr>
          <w:rFonts w:hint="eastAsia"/>
        </w:rPr>
        <w:t>无内容。</w:t>
      </w:r>
    </w:p>
    <w:p w:rsidR="00E23239" w:rsidRPr="00E23239" w:rsidDel="00073EC2" w:rsidRDefault="00E23239" w:rsidP="00F8630A">
      <w:pPr>
        <w:pStyle w:val="3"/>
        <w:spacing w:before="156" w:after="156"/>
        <w:rPr>
          <w:del w:id="1740" w:author="zhaoxw" w:date="2015-05-14T09:53:00Z"/>
        </w:rPr>
      </w:pPr>
      <w:bookmarkStart w:id="1741" w:name="_Toc417292657"/>
      <w:del w:id="1742" w:author="zhaoxw" w:date="2015-05-14T09:53:00Z">
        <w:r w:rsidRPr="00E23239" w:rsidDel="00073EC2">
          <w:rPr>
            <w:rFonts w:hint="eastAsia"/>
          </w:rPr>
          <w:delText>1.3.</w:delText>
        </w:r>
        <w:r w:rsidR="00B05D13" w:rsidDel="00073EC2">
          <w:rPr>
            <w:rFonts w:hint="eastAsia"/>
          </w:rPr>
          <w:delText>9</w:delText>
        </w:r>
        <w:r w:rsidRPr="00E23239" w:rsidDel="00073EC2">
          <w:rPr>
            <w:rFonts w:hint="eastAsia"/>
          </w:rPr>
          <w:delText>计数清零</w:delText>
        </w:r>
        <w:r w:rsidRPr="00E23239" w:rsidDel="00073EC2">
          <w:rPr>
            <w:rFonts w:hint="eastAsia"/>
          </w:rPr>
          <w:delText>RECV_COUNT_ZERO</w:delText>
        </w:r>
        <w:bookmarkEnd w:id="1741"/>
      </w:del>
    </w:p>
    <w:p w:rsidR="00FA5F46" w:rsidRDefault="00541794" w:rsidP="004A27F5">
      <w:pPr>
        <w:spacing w:before="156" w:after="156"/>
        <w:ind w:firstLine="480"/>
        <w:rPr>
          <w:del w:id="1743" w:author="zhaoxw" w:date="2015-05-14T09:53:00Z"/>
          <w:color w:val="C00000"/>
        </w:rPr>
        <w:pPrChange w:id="1744" w:author="winspread" w:date="2015-07-13T21:54:00Z">
          <w:pPr>
            <w:spacing w:before="156" w:after="156"/>
            <w:ind w:firstLine="480"/>
          </w:pPr>
        </w:pPrChange>
      </w:pPr>
      <w:del w:id="1745" w:author="zhaoxw" w:date="2015-05-14T09:53:00Z">
        <w:r w:rsidRPr="00CF7661" w:rsidDel="00073EC2">
          <w:rPr>
            <w:rFonts w:hint="eastAsia"/>
            <w:color w:val="C00000"/>
          </w:rPr>
          <w:delText>清除已经上报的</w:delText>
        </w:r>
        <w:r w:rsidRPr="00CF7661" w:rsidDel="00073EC2">
          <w:rPr>
            <w:rFonts w:hint="eastAsia"/>
            <w:color w:val="C00000"/>
          </w:rPr>
          <w:delText>IMSI</w:delText>
        </w:r>
        <w:r w:rsidRPr="00CF7661" w:rsidDel="00073EC2">
          <w:rPr>
            <w:rFonts w:hint="eastAsia"/>
            <w:color w:val="C00000"/>
          </w:rPr>
          <w:delText>个数？</w:delText>
        </w:r>
      </w:del>
    </w:p>
    <w:p w:rsidR="0077792F" w:rsidRPr="00CF7661" w:rsidDel="00073EC2" w:rsidRDefault="00541794" w:rsidP="002A3822">
      <w:pPr>
        <w:spacing w:before="156" w:after="156"/>
        <w:ind w:firstLine="480"/>
        <w:rPr>
          <w:del w:id="1746" w:author="zhaoxw" w:date="2015-05-14T09:53:00Z"/>
          <w:color w:val="C00000"/>
        </w:rPr>
      </w:pPr>
      <w:del w:id="1747" w:author="zhaoxw" w:date="2015-05-14T09:53:00Z">
        <w:r w:rsidRPr="00CF7661" w:rsidDel="00073EC2">
          <w:rPr>
            <w:rFonts w:hint="eastAsia"/>
            <w:color w:val="C00000"/>
          </w:rPr>
          <w:delText>还是清除每个</w:delText>
        </w:r>
        <w:r w:rsidRPr="00CF7661" w:rsidDel="00073EC2">
          <w:rPr>
            <w:rFonts w:hint="eastAsia"/>
            <w:color w:val="C00000"/>
          </w:rPr>
          <w:delText>IMSI</w:delText>
        </w:r>
        <w:r w:rsidRPr="00CF7661" w:rsidDel="00073EC2">
          <w:rPr>
            <w:rFonts w:hint="eastAsia"/>
            <w:color w:val="C00000"/>
          </w:rPr>
          <w:delText>的上报次数？</w:delText>
        </w:r>
      </w:del>
    </w:p>
    <w:p w:rsidR="00E23239" w:rsidRPr="00E23239" w:rsidRDefault="00E23239" w:rsidP="00F8630A">
      <w:pPr>
        <w:pStyle w:val="3"/>
        <w:spacing w:before="156" w:after="156"/>
      </w:pPr>
      <w:bookmarkStart w:id="1748" w:name="_Toc417292658"/>
      <w:r w:rsidRPr="00E23239">
        <w:rPr>
          <w:rFonts w:hint="eastAsia"/>
        </w:rPr>
        <w:t>1.3.1</w:t>
      </w:r>
      <w:r w:rsidR="00B05D13">
        <w:rPr>
          <w:rFonts w:hint="eastAsia"/>
        </w:rPr>
        <w:t>0</w:t>
      </w:r>
      <w:r w:rsidRPr="00E23239">
        <w:rPr>
          <w:rFonts w:hint="eastAsia"/>
        </w:rPr>
        <w:t>接收参数</w:t>
      </w:r>
      <w:r w:rsidRPr="00E23239">
        <w:rPr>
          <w:rFonts w:hint="eastAsia"/>
        </w:rPr>
        <w:t>RECV_RX_PARA</w:t>
      </w:r>
      <w:bookmarkEnd w:id="1748"/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待定义。</w:t>
      </w:r>
    </w:p>
    <w:p w:rsidR="00E23239" w:rsidRPr="00E23239" w:rsidRDefault="00E23239" w:rsidP="00F8630A">
      <w:pPr>
        <w:pStyle w:val="3"/>
        <w:spacing w:before="156" w:after="156"/>
      </w:pPr>
      <w:bookmarkStart w:id="1749" w:name="_Toc417292659"/>
      <w:r w:rsidRPr="00E23239">
        <w:rPr>
          <w:rFonts w:hint="eastAsia"/>
        </w:rPr>
        <w:t>1.3.1</w:t>
      </w:r>
      <w:r w:rsidR="00B05D13">
        <w:rPr>
          <w:rFonts w:hint="eastAsia"/>
        </w:rPr>
        <w:t>1</w:t>
      </w:r>
      <w:r w:rsidRPr="00E23239">
        <w:rPr>
          <w:rFonts w:hint="eastAsia"/>
        </w:rPr>
        <w:t>重新获取</w:t>
      </w:r>
      <w:r w:rsidRPr="00E23239">
        <w:rPr>
          <w:rFonts w:hint="eastAsia"/>
        </w:rPr>
        <w:t>RECV_NEW_</w:t>
      </w:r>
      <w:del w:id="1750" w:author="suntingting" w:date="2015-05-13T09:55:00Z">
        <w:r w:rsidRPr="00E23239" w:rsidDel="00A1722D">
          <w:rPr>
            <w:rFonts w:hint="eastAsia"/>
          </w:rPr>
          <w:delText>LAC</w:delText>
        </w:r>
      </w:del>
      <w:bookmarkEnd w:id="1749"/>
      <w:ins w:id="1751" w:author="suntingting" w:date="2015-05-13T09:55:00Z">
        <w:r w:rsidR="00A1722D">
          <w:rPr>
            <w:rFonts w:hint="eastAsia"/>
          </w:rPr>
          <w:t>T</w:t>
        </w:r>
        <w:r w:rsidR="00A1722D" w:rsidRPr="00E23239">
          <w:rPr>
            <w:rFonts w:hint="eastAsia"/>
          </w:rPr>
          <w:t>AC</w:t>
        </w:r>
      </w:ins>
      <w:r w:rsidRPr="00E23239">
        <w:rPr>
          <w:rFonts w:hint="eastAsia"/>
        </w:rPr>
        <w:tab/>
      </w:r>
    </w:p>
    <w:p w:rsidR="00E23239" w:rsidRPr="00E23239" w:rsidRDefault="00E23239" w:rsidP="00AD3DB8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struct RecvNew</w:t>
      </w:r>
      <w:del w:id="1752" w:author="suntingting" w:date="2015-05-13T11:58:00Z">
        <w:r w:rsidRPr="00E23239" w:rsidDel="00BE1842">
          <w:rPr>
            <w:rFonts w:hint="eastAsia"/>
            <w:lang w:eastAsia="zh-CN"/>
          </w:rPr>
          <w:delText>L</w:delText>
        </w:r>
      </w:del>
      <w:ins w:id="1753" w:author="suntingting" w:date="2015-05-13T11:58:00Z">
        <w:r w:rsidR="00BE1842">
          <w:rPr>
            <w:rFonts w:hint="eastAsia"/>
            <w:lang w:eastAsia="zh-CN"/>
          </w:rPr>
          <w:t>T</w:t>
        </w:r>
      </w:ins>
      <w:r w:rsidRPr="00E23239">
        <w:rPr>
          <w:rFonts w:hint="eastAsia"/>
        </w:rPr>
        <w:t>ac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重新</w:t>
      </w:r>
      <w:ins w:id="1754" w:author="zhaoxw" w:date="2015-04-27T10:35:00Z">
        <w:r w:rsidR="005C79D5">
          <w:rPr>
            <w:rFonts w:hint="eastAsia"/>
            <w:lang w:eastAsia="zh-CN"/>
          </w:rPr>
          <w:t>设置</w:t>
        </w:r>
      </w:ins>
      <w:del w:id="1755" w:author="zhaoxw" w:date="2015-04-27T10:35:00Z">
        <w:r w:rsidRPr="00E23239" w:rsidDel="005C79D5">
          <w:rPr>
            <w:rFonts w:hint="eastAsia"/>
          </w:rPr>
          <w:delText>获取</w:delText>
        </w:r>
      </w:del>
      <w:r w:rsidR="00756C62" w:rsidRPr="00E23239">
        <w:rPr>
          <w:rFonts w:hint="eastAsia"/>
        </w:rPr>
        <w:t>位置区</w:t>
      </w:r>
      <w:ins w:id="1756" w:author="zhaoxw" w:date="2015-04-27T10:35:00Z">
        <w:r w:rsidR="005C79D5">
          <w:rPr>
            <w:rFonts w:hint="eastAsia"/>
            <w:lang w:eastAsia="zh-CN"/>
          </w:rPr>
          <w:t>TAI</w:t>
        </w:r>
      </w:ins>
      <w:r w:rsidR="00756C62" w:rsidRPr="00E23239">
        <w:rPr>
          <w:rFonts w:hint="eastAsia"/>
        </w:rPr>
        <w:t>相关信息</w:t>
      </w:r>
    </w:p>
    <w:p w:rsidR="00E23239" w:rsidRPr="00E23239" w:rsidRDefault="00E23239" w:rsidP="00231176">
      <w:pPr>
        <w:pStyle w:val="af7"/>
      </w:pPr>
      <w:r w:rsidRPr="00E23239">
        <w:t>{</w:t>
      </w:r>
    </w:p>
    <w:p w:rsidR="00E23239" w:rsidRPr="00E23239" w:rsidRDefault="00E23239" w:rsidP="00231176">
      <w:pPr>
        <w:pStyle w:val="af7"/>
      </w:pPr>
      <w:r w:rsidRPr="00E23239">
        <w:tab/>
        <w:t>Uint</w:t>
      </w:r>
      <w:del w:id="1757" w:author="suntingting" w:date="2015-05-16T16:05:00Z">
        <w:r w:rsidRPr="00E23239" w:rsidDel="008F2A72">
          <w:rPr>
            <w:rFonts w:hint="eastAsia"/>
            <w:lang w:eastAsia="zh-CN"/>
          </w:rPr>
          <w:delText>16</w:delText>
        </w:r>
      </w:del>
      <w:ins w:id="1758" w:author="suntingting" w:date="2015-05-16T16:05:00Z">
        <w:r w:rsidR="008F2A72">
          <w:rPr>
            <w:rFonts w:hint="eastAsia"/>
            <w:lang w:eastAsia="zh-CN"/>
          </w:rPr>
          <w:t>8</w:t>
        </w:r>
      </w:ins>
      <w:r w:rsidRPr="00E23239">
        <w:tab/>
      </w:r>
      <w:r w:rsidRPr="00E23239">
        <w:rPr>
          <w:rFonts w:hint="eastAsia"/>
        </w:rPr>
        <w:t>new</w:t>
      </w:r>
      <w:r w:rsidRPr="00E23239">
        <w:t>SysNo;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ab/>
      </w:r>
      <w:r w:rsidRPr="00E23239">
        <w:t>Uint16</w:t>
      </w:r>
      <w:r w:rsidRPr="00E23239">
        <w:tab/>
      </w:r>
      <w:r w:rsidRPr="00E23239">
        <w:rPr>
          <w:rFonts w:hint="eastAsia"/>
        </w:rPr>
        <w:t>newTimer</w:t>
      </w:r>
      <w:r w:rsidRPr="00E23239">
        <w:t>;</w:t>
      </w:r>
    </w:p>
    <w:p w:rsidR="00E23239" w:rsidRPr="00E23239" w:rsidRDefault="00E23239" w:rsidP="00231176">
      <w:pPr>
        <w:pStyle w:val="af7"/>
      </w:pPr>
      <w:r w:rsidRPr="00E23239">
        <w:t>};</w:t>
      </w:r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8"/>
        <w:gridCol w:w="1102"/>
        <w:gridCol w:w="1417"/>
        <w:gridCol w:w="1418"/>
        <w:gridCol w:w="3827"/>
      </w:tblGrid>
      <w:tr w:rsidR="00E23239" w:rsidRPr="00E23239" w:rsidTr="00342687">
        <w:tc>
          <w:tcPr>
            <w:tcW w:w="1558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102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取值范围</w:t>
            </w:r>
          </w:p>
        </w:tc>
        <w:tc>
          <w:tcPr>
            <w:tcW w:w="1418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默认值</w:t>
            </w:r>
          </w:p>
        </w:tc>
        <w:tc>
          <w:tcPr>
            <w:tcW w:w="3827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342687">
        <w:tc>
          <w:tcPr>
            <w:tcW w:w="1558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new</w:t>
            </w:r>
            <w:r w:rsidRPr="00E23239">
              <w:t>SysNo</w:t>
            </w:r>
          </w:p>
        </w:tc>
        <w:tc>
          <w:tcPr>
            <w:tcW w:w="1102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417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1/2</w:t>
            </w:r>
          </w:p>
        </w:tc>
        <w:tc>
          <w:tcPr>
            <w:tcW w:w="1418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6C62" w:rsidRDefault="00E23239" w:rsidP="00756C62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756C62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E23239" w:rsidRPr="00AC6E56" w:rsidTr="00342687">
        <w:tc>
          <w:tcPr>
            <w:tcW w:w="1558" w:type="dxa"/>
          </w:tcPr>
          <w:p w:rsidR="00E23239" w:rsidRPr="00AC6E56" w:rsidRDefault="00E23239" w:rsidP="0075051D">
            <w:pPr>
              <w:pStyle w:val="af0"/>
              <w:spacing w:after="156"/>
              <w:rPr>
                <w:color w:val="C00000"/>
              </w:rPr>
            </w:pPr>
            <w:r w:rsidRPr="00AC6E56">
              <w:rPr>
                <w:rFonts w:hint="eastAsia"/>
                <w:color w:val="C00000"/>
              </w:rPr>
              <w:t>newTimer</w:t>
            </w:r>
          </w:p>
        </w:tc>
        <w:tc>
          <w:tcPr>
            <w:tcW w:w="1102" w:type="dxa"/>
          </w:tcPr>
          <w:p w:rsidR="00E23239" w:rsidRPr="00AC6E56" w:rsidRDefault="00E23239" w:rsidP="0075051D">
            <w:pPr>
              <w:pStyle w:val="af0"/>
              <w:spacing w:after="156"/>
              <w:rPr>
                <w:color w:val="C00000"/>
              </w:rPr>
            </w:pPr>
            <w:r w:rsidRPr="00AC6E56">
              <w:rPr>
                <w:rFonts w:hint="eastAsia"/>
                <w:color w:val="C00000"/>
              </w:rPr>
              <w:t>定时器</w:t>
            </w:r>
          </w:p>
        </w:tc>
        <w:tc>
          <w:tcPr>
            <w:tcW w:w="1417" w:type="dxa"/>
          </w:tcPr>
          <w:p w:rsidR="00E23239" w:rsidRPr="00AC6E56" w:rsidRDefault="00E23239" w:rsidP="0075051D">
            <w:pPr>
              <w:pStyle w:val="af0"/>
              <w:spacing w:after="156"/>
              <w:rPr>
                <w:color w:val="C00000"/>
              </w:rPr>
            </w:pPr>
            <w:r w:rsidRPr="00AC6E56">
              <w:rPr>
                <w:rFonts w:hint="eastAsia"/>
                <w:color w:val="C00000"/>
              </w:rPr>
              <w:t>0~500</w:t>
            </w:r>
          </w:p>
        </w:tc>
        <w:tc>
          <w:tcPr>
            <w:tcW w:w="1418" w:type="dxa"/>
          </w:tcPr>
          <w:p w:rsidR="005C79D5" w:rsidRDefault="005C79D5" w:rsidP="0075051D">
            <w:pPr>
              <w:pStyle w:val="af0"/>
              <w:spacing w:after="156"/>
              <w:rPr>
                <w:ins w:id="1759" w:author="zhaoxw" w:date="2015-04-27T10:35:00Z"/>
                <w:color w:val="C00000"/>
              </w:rPr>
            </w:pPr>
          </w:p>
          <w:p w:rsidR="00E23239" w:rsidRPr="00AC6E56" w:rsidRDefault="00E23239" w:rsidP="0075051D">
            <w:pPr>
              <w:pStyle w:val="af0"/>
              <w:spacing w:after="156"/>
              <w:rPr>
                <w:color w:val="C00000"/>
              </w:rPr>
            </w:pPr>
            <w:r w:rsidRPr="00AC6E56">
              <w:rPr>
                <w:rFonts w:hint="eastAsia"/>
                <w:color w:val="C00000"/>
              </w:rPr>
              <w:t>0</w:t>
            </w:r>
          </w:p>
        </w:tc>
        <w:tc>
          <w:tcPr>
            <w:tcW w:w="3827" w:type="dxa"/>
          </w:tcPr>
          <w:p w:rsidR="005C79D5" w:rsidRDefault="00E23239" w:rsidP="005C79D5">
            <w:pPr>
              <w:pStyle w:val="af0"/>
              <w:spacing w:after="156"/>
              <w:rPr>
                <w:ins w:id="1760" w:author="zhaoxw" w:date="2015-04-27T10:36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r w:rsidRPr="00AC6E56">
              <w:rPr>
                <w:rFonts w:hint="eastAsia"/>
                <w:color w:val="C00000"/>
              </w:rPr>
              <w:t>间隔多长时间重新</w:t>
            </w:r>
            <w:ins w:id="1761" w:author="zhaoxw" w:date="2015-04-27T10:36:00Z">
              <w:r w:rsidR="005C79D5">
                <w:rPr>
                  <w:rFonts w:hint="eastAsia"/>
                  <w:color w:val="C00000"/>
                </w:rPr>
                <w:t>设置</w:t>
              </w:r>
            </w:ins>
            <w:del w:id="1762" w:author="zhaoxw" w:date="2015-04-27T10:36:00Z">
              <w:r w:rsidRPr="00AC6E56" w:rsidDel="005C79D5">
                <w:rPr>
                  <w:rFonts w:hint="eastAsia"/>
                  <w:color w:val="C00000"/>
                </w:rPr>
                <w:delText>获取</w:delText>
              </w:r>
            </w:del>
            <w:r w:rsidRPr="00AC6E56">
              <w:rPr>
                <w:rFonts w:hint="eastAsia"/>
                <w:color w:val="C00000"/>
              </w:rPr>
              <w:t>一次，单位</w:t>
            </w:r>
            <w:ins w:id="1763" w:author="zhaoxw" w:date="2015-04-27T10:36:00Z">
              <w:r w:rsidR="005C79D5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基本</w:t>
              </w:r>
            </w:ins>
          </w:p>
          <w:p w:rsidR="00756C62" w:rsidRPr="00AC6E56" w:rsidRDefault="005C79D5" w:rsidP="005C79D5">
            <w:pPr>
              <w:pStyle w:val="af0"/>
              <w:spacing w:after="156"/>
              <w:jc w:val="left"/>
              <w:rPr>
                <w:color w:val="C00000"/>
              </w:rPr>
            </w:pPr>
            <w:ins w:id="1764" w:author="zhaoxw" w:date="2015-04-27T10:36:00Z"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10ms</w:t>
              </w:r>
            </w:ins>
            <w:del w:id="1765" w:author="zhaoxw" w:date="2015-04-27T10:36:00Z">
              <w:r w:rsidR="00E23239" w:rsidRPr="00AC6E56" w:rsidDel="005C79D5">
                <w:rPr>
                  <w:rFonts w:hint="eastAsia"/>
                  <w:color w:val="C00000"/>
                </w:rPr>
                <w:delText>分钟</w:delText>
              </w:r>
            </w:del>
            <w:r w:rsidR="00E23239" w:rsidRPr="00AC6E56">
              <w:rPr>
                <w:rFonts w:hint="eastAsia"/>
                <w:color w:val="C00000"/>
              </w:rPr>
              <w:t>，</w:t>
            </w:r>
          </w:p>
          <w:p w:rsidR="00E23239" w:rsidRPr="00AC6E56" w:rsidRDefault="00E23239" w:rsidP="005C79D5">
            <w:pPr>
              <w:pStyle w:val="af0"/>
              <w:spacing w:after="156"/>
              <w:jc w:val="left"/>
              <w:rPr>
                <w:color w:val="C00000"/>
              </w:rPr>
            </w:pPr>
            <w:r w:rsidRPr="00AC6E56">
              <w:rPr>
                <w:rFonts w:hint="eastAsia"/>
                <w:color w:val="C00000"/>
              </w:rPr>
              <w:t>0</w:t>
            </w:r>
            <w:r w:rsidRPr="00AC6E56">
              <w:rPr>
                <w:rFonts w:hint="eastAsia"/>
                <w:color w:val="C00000"/>
              </w:rPr>
              <w:t>表示</w:t>
            </w:r>
            <w:del w:id="1766" w:author="zhaoxw" w:date="2015-04-27T10:36:00Z">
              <w:r w:rsidRPr="00AC6E56" w:rsidDel="005C79D5">
                <w:rPr>
                  <w:rFonts w:hint="eastAsia"/>
                  <w:color w:val="C00000"/>
                </w:rPr>
                <w:delText>立即重新获取</w:delText>
              </w:r>
            </w:del>
            <w:ins w:id="1767" w:author="zhaoxw" w:date="2015-04-27T10:36:00Z">
              <w:r w:rsidR="005C79D5">
                <w:rPr>
                  <w:rFonts w:hint="eastAsia"/>
                  <w:color w:val="C00000"/>
                </w:rPr>
                <w:t>定时器无效</w:t>
              </w:r>
            </w:ins>
            <w:r w:rsidRPr="00AC6E56">
              <w:rPr>
                <w:rFonts w:hint="eastAsia"/>
                <w:color w:val="C00000"/>
              </w:rPr>
              <w:t>。</w:t>
            </w:r>
          </w:p>
        </w:tc>
      </w:tr>
    </w:tbl>
    <w:p w:rsidR="00FA5F46" w:rsidRDefault="001052E0" w:rsidP="004A27F5">
      <w:pPr>
        <w:spacing w:before="156" w:after="156"/>
        <w:ind w:firstLine="480"/>
        <w:rPr>
          <w:del w:id="1768" w:author="zhaoxw" w:date="2015-04-27T10:37:00Z"/>
          <w:color w:val="C00000"/>
        </w:rPr>
        <w:pPrChange w:id="1769" w:author="winspread" w:date="2015-07-13T21:51:00Z">
          <w:pPr>
            <w:spacing w:before="156" w:after="156"/>
            <w:ind w:firstLine="480"/>
          </w:pPr>
        </w:pPrChange>
      </w:pPr>
      <w:del w:id="1770" w:author="zhaoxw" w:date="2015-04-27T10:37:00Z">
        <w:r w:rsidRPr="001A7423" w:rsidDel="005C79D5">
          <w:rPr>
            <w:rFonts w:hint="eastAsia"/>
            <w:color w:val="C00000"/>
          </w:rPr>
          <w:delText>注：该条的功能需要</w:delText>
        </w:r>
        <w:r w:rsidR="00A638E9" w:rsidDel="005C79D5">
          <w:rPr>
            <w:rFonts w:hint="eastAsia"/>
            <w:color w:val="C00000"/>
          </w:rPr>
          <w:delText>进一步</w:delText>
        </w:r>
        <w:r w:rsidRPr="001A7423" w:rsidDel="005C79D5">
          <w:rPr>
            <w:rFonts w:hint="eastAsia"/>
            <w:color w:val="C00000"/>
          </w:rPr>
          <w:delText>讨论。</w:delText>
        </w:r>
      </w:del>
    </w:p>
    <w:p w:rsidR="00E23239" w:rsidRPr="00E23239" w:rsidRDefault="00E23239" w:rsidP="0075051D">
      <w:pPr>
        <w:pStyle w:val="3"/>
        <w:spacing w:before="156" w:after="156"/>
      </w:pPr>
      <w:bookmarkStart w:id="1771" w:name="_Toc417292660"/>
      <w:r w:rsidRPr="00E23239">
        <w:rPr>
          <w:rFonts w:hint="eastAsia"/>
        </w:rPr>
        <w:t>1.3.1</w:t>
      </w:r>
      <w:r w:rsidR="0075051D">
        <w:rPr>
          <w:rFonts w:hint="eastAsia"/>
        </w:rPr>
        <w:t>2</w:t>
      </w:r>
      <w:r w:rsidRPr="00E23239">
        <w:rPr>
          <w:rFonts w:hint="eastAsia"/>
        </w:rPr>
        <w:t>获取当前参数</w:t>
      </w:r>
      <w:r w:rsidRPr="00E23239">
        <w:rPr>
          <w:rFonts w:hint="eastAsia"/>
        </w:rPr>
        <w:t>RECV_NOW_PARA</w:t>
      </w:r>
      <w:bookmarkEnd w:id="1771"/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struct RecvNowPara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获取当前参数</w:t>
      </w:r>
    </w:p>
    <w:p w:rsidR="00E23239" w:rsidRPr="00E23239" w:rsidRDefault="00E23239" w:rsidP="00231176">
      <w:pPr>
        <w:pStyle w:val="af7"/>
      </w:pPr>
      <w:r w:rsidRPr="00E23239">
        <w:t>{</w:t>
      </w:r>
    </w:p>
    <w:p w:rsidR="00E23239" w:rsidRPr="00E23239" w:rsidRDefault="00E23239" w:rsidP="00231176">
      <w:pPr>
        <w:pStyle w:val="af7"/>
      </w:pPr>
      <w:r w:rsidRPr="00E23239">
        <w:tab/>
        <w:t>Uint</w:t>
      </w:r>
      <w:del w:id="1772" w:author="suntingting" w:date="2015-05-16T16:05:00Z">
        <w:r w:rsidRPr="00E23239" w:rsidDel="008F2A72">
          <w:rPr>
            <w:rFonts w:hint="eastAsia"/>
            <w:lang w:eastAsia="zh-CN"/>
          </w:rPr>
          <w:delText>16</w:delText>
        </w:r>
      </w:del>
      <w:ins w:id="1773" w:author="suntingting" w:date="2015-05-16T16:05:00Z">
        <w:r w:rsidR="008F2A72">
          <w:rPr>
            <w:rFonts w:hint="eastAsia"/>
            <w:lang w:eastAsia="zh-CN"/>
          </w:rPr>
          <w:t>8</w:t>
        </w:r>
      </w:ins>
      <w:r w:rsidRPr="00E23239">
        <w:tab/>
      </w:r>
      <w:r w:rsidRPr="00E23239">
        <w:rPr>
          <w:rFonts w:hint="eastAsia"/>
        </w:rPr>
        <w:t>now</w:t>
      </w:r>
      <w:r w:rsidRPr="00E23239">
        <w:t>SysNo;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lastRenderedPageBreak/>
        <w:tab/>
        <w:t>Uint16</w:t>
      </w:r>
      <w:r w:rsidRPr="00E23239">
        <w:rPr>
          <w:rFonts w:hint="eastAsia"/>
        </w:rPr>
        <w:tab/>
        <w:t>nowType;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返回的请求类型，同</w:t>
      </w:r>
      <w:r w:rsidRPr="00E23239">
        <w:rPr>
          <w:rFonts w:hint="eastAsia"/>
        </w:rPr>
        <w:t>enum RecvPktType</w:t>
      </w:r>
    </w:p>
    <w:p w:rsidR="00E23239" w:rsidRPr="00E23239" w:rsidRDefault="00E23239" w:rsidP="00231176">
      <w:pPr>
        <w:pStyle w:val="af7"/>
      </w:pPr>
      <w:r w:rsidRPr="00E23239">
        <w:t>};</w:t>
      </w:r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8"/>
        <w:gridCol w:w="1102"/>
        <w:gridCol w:w="1276"/>
        <w:gridCol w:w="992"/>
        <w:gridCol w:w="4252"/>
      </w:tblGrid>
      <w:tr w:rsidR="00E23239" w:rsidRPr="00E23239" w:rsidTr="00304ED8">
        <w:tc>
          <w:tcPr>
            <w:tcW w:w="1558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102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取值范围</w:t>
            </w:r>
          </w:p>
        </w:tc>
        <w:tc>
          <w:tcPr>
            <w:tcW w:w="992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默认值</w:t>
            </w:r>
          </w:p>
        </w:tc>
        <w:tc>
          <w:tcPr>
            <w:tcW w:w="4252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304ED8">
        <w:tc>
          <w:tcPr>
            <w:tcW w:w="1558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now</w:t>
            </w:r>
            <w:r w:rsidRPr="00E23239">
              <w:t>SysNo</w:t>
            </w:r>
          </w:p>
        </w:tc>
        <w:tc>
          <w:tcPr>
            <w:tcW w:w="1102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276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1/2</w:t>
            </w:r>
          </w:p>
        </w:tc>
        <w:tc>
          <w:tcPr>
            <w:tcW w:w="992" w:type="dxa"/>
          </w:tcPr>
          <w:p w:rsidR="00E23239" w:rsidRPr="00E23239" w:rsidRDefault="00E23239" w:rsidP="0075051D">
            <w:pPr>
              <w:pStyle w:val="af0"/>
              <w:spacing w:after="156"/>
            </w:pPr>
            <w:r w:rsidRPr="00E23239">
              <w:rPr>
                <w:rFonts w:hint="eastAsia"/>
              </w:rPr>
              <w:t>1</w:t>
            </w:r>
          </w:p>
        </w:tc>
        <w:tc>
          <w:tcPr>
            <w:tcW w:w="4252" w:type="dxa"/>
          </w:tcPr>
          <w:p w:rsidR="00734E7B" w:rsidRDefault="00E23239" w:rsidP="00734E7B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734E7B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E23239" w:rsidRPr="00A638E9" w:rsidTr="00304ED8">
        <w:tc>
          <w:tcPr>
            <w:tcW w:w="1558" w:type="dxa"/>
          </w:tcPr>
          <w:p w:rsidR="00E23239" w:rsidRPr="00A638E9" w:rsidRDefault="00E23239" w:rsidP="0075051D">
            <w:pPr>
              <w:pStyle w:val="af0"/>
              <w:spacing w:after="156"/>
              <w:rPr>
                <w:color w:val="C00000"/>
              </w:rPr>
            </w:pPr>
            <w:r w:rsidRPr="00A638E9">
              <w:rPr>
                <w:rFonts w:hint="eastAsia"/>
                <w:color w:val="C00000"/>
              </w:rPr>
              <w:t>nowType</w:t>
            </w:r>
          </w:p>
        </w:tc>
        <w:tc>
          <w:tcPr>
            <w:tcW w:w="1102" w:type="dxa"/>
          </w:tcPr>
          <w:p w:rsidR="00E23239" w:rsidRPr="00A638E9" w:rsidRDefault="00E23239" w:rsidP="0075051D">
            <w:pPr>
              <w:pStyle w:val="af0"/>
              <w:spacing w:after="156"/>
              <w:rPr>
                <w:color w:val="C00000"/>
              </w:rPr>
            </w:pPr>
            <w:r w:rsidRPr="00A638E9">
              <w:rPr>
                <w:rFonts w:hint="eastAsia"/>
                <w:color w:val="C00000"/>
              </w:rPr>
              <w:t>返回类型</w:t>
            </w:r>
          </w:p>
        </w:tc>
        <w:tc>
          <w:tcPr>
            <w:tcW w:w="1276" w:type="dxa"/>
          </w:tcPr>
          <w:p w:rsidR="00E23239" w:rsidRPr="00A638E9" w:rsidRDefault="00E23239" w:rsidP="0075051D">
            <w:pPr>
              <w:pStyle w:val="af0"/>
              <w:spacing w:after="156"/>
              <w:rPr>
                <w:color w:val="C00000"/>
              </w:rPr>
            </w:pPr>
          </w:p>
        </w:tc>
        <w:tc>
          <w:tcPr>
            <w:tcW w:w="992" w:type="dxa"/>
          </w:tcPr>
          <w:p w:rsidR="00E23239" w:rsidRPr="00A638E9" w:rsidRDefault="00E23239" w:rsidP="0075051D">
            <w:pPr>
              <w:pStyle w:val="af0"/>
              <w:spacing w:after="156"/>
              <w:rPr>
                <w:color w:val="C00000"/>
              </w:rPr>
            </w:pPr>
          </w:p>
        </w:tc>
        <w:tc>
          <w:tcPr>
            <w:tcW w:w="4252" w:type="dxa"/>
          </w:tcPr>
          <w:p w:rsidR="00734E7B" w:rsidRPr="00A638E9" w:rsidRDefault="00E23239" w:rsidP="00734E7B">
            <w:pPr>
              <w:pStyle w:val="af0"/>
              <w:spacing w:after="156"/>
              <w:jc w:val="left"/>
              <w:rPr>
                <w:color w:val="C00000"/>
              </w:rPr>
            </w:pPr>
            <w:r w:rsidRPr="00A638E9">
              <w:rPr>
                <w:rFonts w:hint="eastAsia"/>
                <w:color w:val="C00000"/>
              </w:rPr>
              <w:t>同</w:t>
            </w:r>
            <w:r w:rsidRPr="00A638E9">
              <w:rPr>
                <w:rFonts w:hint="eastAsia"/>
                <w:color w:val="C00000"/>
              </w:rPr>
              <w:t>enumRecvPktType</w:t>
            </w:r>
            <w:r w:rsidRPr="00A638E9">
              <w:rPr>
                <w:rFonts w:hint="eastAsia"/>
                <w:color w:val="C00000"/>
              </w:rPr>
              <w:t>，</w:t>
            </w:r>
          </w:p>
          <w:p w:rsidR="00E23239" w:rsidRPr="00A638E9" w:rsidRDefault="00E23239" w:rsidP="00734E7B">
            <w:pPr>
              <w:pStyle w:val="af0"/>
              <w:spacing w:after="156"/>
              <w:jc w:val="left"/>
              <w:rPr>
                <w:color w:val="C00000"/>
              </w:rPr>
            </w:pPr>
            <w:r w:rsidRPr="00A638E9">
              <w:rPr>
                <w:rFonts w:hint="eastAsia"/>
                <w:color w:val="C00000"/>
              </w:rPr>
              <w:t>如要返回当前的</w:t>
            </w:r>
            <w:r w:rsidRPr="00A638E9">
              <w:rPr>
                <w:rFonts w:hint="eastAsia"/>
                <w:color w:val="C00000"/>
              </w:rPr>
              <w:t>RecvSysPara</w:t>
            </w:r>
            <w:r w:rsidRPr="00A638E9">
              <w:rPr>
                <w:rFonts w:hint="eastAsia"/>
                <w:color w:val="C00000"/>
              </w:rPr>
              <w:t>参数，</w:t>
            </w:r>
            <w:r w:rsidRPr="00A638E9">
              <w:rPr>
                <w:rFonts w:hint="eastAsia"/>
                <w:color w:val="C00000"/>
              </w:rPr>
              <w:t>cnfType=1</w:t>
            </w:r>
          </w:p>
        </w:tc>
      </w:tr>
    </w:tbl>
    <w:p w:rsidR="00A638E9" w:rsidRDefault="00A638E9" w:rsidP="00A638E9">
      <w:pPr>
        <w:spacing w:before="156" w:after="156"/>
        <w:ind w:firstLine="480"/>
        <w:rPr>
          <w:ins w:id="1774" w:author="zhaoxw" w:date="2015-04-18T10:57:00Z"/>
          <w:color w:val="C00000"/>
        </w:rPr>
      </w:pPr>
      <w:r w:rsidRPr="001A7423">
        <w:rPr>
          <w:rFonts w:hint="eastAsia"/>
          <w:color w:val="C00000"/>
        </w:rPr>
        <w:t>注：该条的功能需要</w:t>
      </w:r>
      <w:r>
        <w:rPr>
          <w:rFonts w:hint="eastAsia"/>
          <w:color w:val="C00000"/>
        </w:rPr>
        <w:t>进一步</w:t>
      </w:r>
      <w:r w:rsidRPr="001A7423">
        <w:rPr>
          <w:rFonts w:hint="eastAsia"/>
          <w:color w:val="C00000"/>
        </w:rPr>
        <w:t>讨论。</w:t>
      </w:r>
    </w:p>
    <w:p w:rsidR="0027271B" w:rsidRPr="00A638E9" w:rsidRDefault="0027271B" w:rsidP="00A638E9">
      <w:pPr>
        <w:spacing w:before="156" w:after="156"/>
        <w:ind w:firstLine="480"/>
        <w:rPr>
          <w:color w:val="C00000"/>
        </w:rPr>
      </w:pPr>
      <w:ins w:id="1775" w:author="zhaoxw" w:date="2015-04-18T10:57:00Z">
        <w:r>
          <w:rPr>
            <w:rFonts w:hint="eastAsia"/>
            <w:color w:val="C00000"/>
          </w:rPr>
          <w:t>&gt;&gt;</w:t>
        </w:r>
      </w:ins>
      <w:ins w:id="1776" w:author="zhaoxw" w:date="2015-04-18T11:43:00Z">
        <w:r w:rsidR="0004752C">
          <w:rPr>
            <w:rFonts w:hint="eastAsia"/>
            <w:color w:val="C00000"/>
          </w:rPr>
          <w:t>这条消息的功能是返回</w:t>
        </w:r>
      </w:ins>
      <w:ins w:id="1777" w:author="zhaoxw" w:date="2015-04-18T11:44:00Z">
        <w:r w:rsidR="0004752C">
          <w:rPr>
            <w:rFonts w:hint="eastAsia"/>
            <w:color w:val="C00000"/>
          </w:rPr>
          <w:t>最近</w:t>
        </w:r>
        <w:r w:rsidR="0004752C" w:rsidRPr="00A638E9">
          <w:rPr>
            <w:rFonts w:hint="eastAsia"/>
            <w:color w:val="C00000"/>
          </w:rPr>
          <w:t>RecvPktTyp</w:t>
        </w:r>
        <w:r w:rsidR="0004752C">
          <w:rPr>
            <w:rFonts w:hint="eastAsia"/>
            <w:color w:val="C00000"/>
          </w:rPr>
          <w:t>的消息内容</w:t>
        </w:r>
      </w:ins>
    </w:p>
    <w:p w:rsidR="00E23239" w:rsidRPr="00E23239" w:rsidDel="00155E1E" w:rsidRDefault="00E23239" w:rsidP="0075051D">
      <w:pPr>
        <w:pStyle w:val="3"/>
        <w:spacing w:before="156" w:after="156"/>
        <w:rPr>
          <w:del w:id="1778" w:author="zhaoxw" w:date="2015-04-24T16:34:00Z"/>
        </w:rPr>
      </w:pPr>
      <w:bookmarkStart w:id="1779" w:name="_Toc417292661"/>
      <w:del w:id="1780" w:author="zhaoxw" w:date="2015-04-24T16:34:00Z">
        <w:r w:rsidRPr="00E23239" w:rsidDel="00155E1E">
          <w:rPr>
            <w:rFonts w:hint="eastAsia"/>
          </w:rPr>
          <w:delText>1.3.1</w:delText>
        </w:r>
        <w:r w:rsidR="001D2B5B" w:rsidDel="00155E1E">
          <w:rPr>
            <w:rFonts w:hint="eastAsia"/>
          </w:rPr>
          <w:delText>3</w:delText>
        </w:r>
        <w:r w:rsidRPr="00E23239" w:rsidDel="00155E1E">
          <w:rPr>
            <w:rFonts w:hint="eastAsia"/>
          </w:rPr>
          <w:delText>系统控制</w:delText>
        </w:r>
        <w:r w:rsidRPr="00E23239" w:rsidDel="00155E1E">
          <w:rPr>
            <w:rFonts w:hint="eastAsia"/>
          </w:rPr>
          <w:delText>RECV_SYS_CONTROL</w:delText>
        </w:r>
        <w:bookmarkEnd w:id="1779"/>
        <w:r w:rsidRPr="00E23239" w:rsidDel="00155E1E">
          <w:rPr>
            <w:rFonts w:hint="eastAsia"/>
          </w:rPr>
          <w:tab/>
        </w:r>
      </w:del>
    </w:p>
    <w:p w:rsidR="00FA5F46" w:rsidRDefault="00E23239" w:rsidP="004A27F5">
      <w:pPr>
        <w:spacing w:before="156" w:after="156"/>
        <w:ind w:firstLine="480"/>
        <w:rPr>
          <w:del w:id="1781" w:author="zhaoxw" w:date="2015-04-24T16:34:00Z"/>
        </w:rPr>
        <w:pPrChange w:id="1782" w:author="winspread" w:date="2015-07-13T21:54:00Z">
          <w:pPr>
            <w:spacing w:before="156" w:after="156"/>
            <w:ind w:firstLine="480"/>
          </w:pPr>
        </w:pPrChange>
      </w:pPr>
      <w:del w:id="1783" w:author="zhaoxw" w:date="2015-04-24T16:34:00Z">
        <w:r w:rsidRPr="00E23239" w:rsidDel="00155E1E">
          <w:rPr>
            <w:rFonts w:hint="eastAsia"/>
          </w:rPr>
          <w:delText xml:space="preserve"> 1</w:delText>
        </w:r>
        <w:r w:rsidRPr="00E23239" w:rsidDel="00155E1E">
          <w:rPr>
            <w:rFonts w:hint="eastAsia"/>
          </w:rPr>
          <w:delText>）结构体定义</w:delText>
        </w:r>
      </w:del>
    </w:p>
    <w:p w:rsidR="00E23239" w:rsidRPr="00E23239" w:rsidDel="00155E1E" w:rsidRDefault="00E23239" w:rsidP="00231176">
      <w:pPr>
        <w:pStyle w:val="af7"/>
        <w:rPr>
          <w:del w:id="1784" w:author="zhaoxw" w:date="2015-04-24T16:34:00Z"/>
        </w:rPr>
      </w:pPr>
      <w:del w:id="1785" w:author="zhaoxw" w:date="2015-04-24T16:34:00Z">
        <w:r w:rsidRPr="00E23239" w:rsidDel="00155E1E">
          <w:rPr>
            <w:rFonts w:hint="eastAsia"/>
          </w:rPr>
          <w:delText>struct  RECV_SYS_CONTROL</w:delText>
        </w:r>
        <w:r w:rsidRPr="00E23239" w:rsidDel="00155E1E">
          <w:rPr>
            <w:rFonts w:hint="eastAsia"/>
          </w:rPr>
          <w:tab/>
        </w:r>
        <w:r w:rsidRPr="00E23239" w:rsidDel="00155E1E">
          <w:rPr>
            <w:rFonts w:hint="eastAsia"/>
          </w:rPr>
          <w:tab/>
        </w:r>
        <w:r w:rsidRPr="00E23239" w:rsidDel="00155E1E">
          <w:rPr>
            <w:rFonts w:hint="eastAsia"/>
          </w:rPr>
          <w:tab/>
        </w:r>
        <w:r w:rsidRPr="00E23239" w:rsidDel="00155E1E">
          <w:rPr>
            <w:rFonts w:hint="eastAsia"/>
          </w:rPr>
          <w:tab/>
          <w:delText>//</w:delText>
        </w:r>
        <w:r w:rsidRPr="00E23239" w:rsidDel="00155E1E">
          <w:rPr>
            <w:rFonts w:hint="eastAsia"/>
          </w:rPr>
          <w:delText>系统控制命令</w:delText>
        </w:r>
      </w:del>
    </w:p>
    <w:p w:rsidR="00E23239" w:rsidRPr="00E23239" w:rsidDel="00155E1E" w:rsidRDefault="00E23239" w:rsidP="00231176">
      <w:pPr>
        <w:pStyle w:val="af7"/>
        <w:rPr>
          <w:del w:id="1786" w:author="zhaoxw" w:date="2015-04-24T16:34:00Z"/>
        </w:rPr>
      </w:pPr>
      <w:del w:id="1787" w:author="zhaoxw" w:date="2015-04-24T16:34:00Z">
        <w:r w:rsidRPr="00E23239" w:rsidDel="00155E1E">
          <w:delText>{</w:delText>
        </w:r>
      </w:del>
    </w:p>
    <w:p w:rsidR="00E23239" w:rsidRPr="00E23239" w:rsidDel="00155E1E" w:rsidRDefault="00E23239" w:rsidP="00231176">
      <w:pPr>
        <w:pStyle w:val="af7"/>
        <w:rPr>
          <w:del w:id="1788" w:author="zhaoxw" w:date="2015-04-24T16:34:00Z"/>
        </w:rPr>
      </w:pPr>
      <w:del w:id="1789" w:author="zhaoxw" w:date="2015-04-24T16:34:00Z">
        <w:r w:rsidRPr="00E23239" w:rsidDel="00155E1E">
          <w:rPr>
            <w:rFonts w:hint="eastAsia"/>
          </w:rPr>
          <w:delText xml:space="preserve">    Uint16  sysNo;</w:delText>
        </w:r>
      </w:del>
    </w:p>
    <w:p w:rsidR="00E23239" w:rsidRPr="00E23239" w:rsidDel="00155E1E" w:rsidRDefault="00E23239" w:rsidP="00231176">
      <w:pPr>
        <w:pStyle w:val="af7"/>
        <w:rPr>
          <w:del w:id="1790" w:author="zhaoxw" w:date="2015-04-24T16:34:00Z"/>
        </w:rPr>
      </w:pPr>
      <w:del w:id="1791" w:author="zhaoxw" w:date="2015-04-24T16:34:00Z">
        <w:r w:rsidRPr="00E23239" w:rsidDel="00155E1E">
          <w:tab/>
          <w:delText>Uint</w:delText>
        </w:r>
        <w:r w:rsidRPr="00E23239" w:rsidDel="00155E1E">
          <w:rPr>
            <w:rFonts w:hint="eastAsia"/>
          </w:rPr>
          <w:delText>8</w:delText>
        </w:r>
        <w:r w:rsidRPr="00E23239" w:rsidDel="00155E1E">
          <w:tab/>
        </w:r>
        <w:r w:rsidRPr="00E23239" w:rsidDel="00155E1E">
          <w:rPr>
            <w:rFonts w:hint="eastAsia"/>
          </w:rPr>
          <w:delText>c</w:delText>
        </w:r>
        <w:r w:rsidRPr="00E23239" w:rsidDel="00155E1E">
          <w:delText>ontrolType;</w:delText>
        </w:r>
      </w:del>
    </w:p>
    <w:p w:rsidR="00E23239" w:rsidRPr="00E23239" w:rsidDel="00155E1E" w:rsidRDefault="00E23239" w:rsidP="00231176">
      <w:pPr>
        <w:pStyle w:val="af7"/>
        <w:rPr>
          <w:del w:id="1792" w:author="zhaoxw" w:date="2015-04-24T16:34:00Z"/>
        </w:rPr>
      </w:pPr>
      <w:del w:id="1793" w:author="zhaoxw" w:date="2015-04-24T16:34:00Z">
        <w:r w:rsidRPr="00E23239" w:rsidDel="00155E1E">
          <w:delText>};</w:delText>
        </w:r>
      </w:del>
    </w:p>
    <w:p w:rsidR="00E23239" w:rsidRPr="00E23239" w:rsidDel="00155E1E" w:rsidRDefault="00E23239" w:rsidP="00E23239">
      <w:pPr>
        <w:spacing w:before="156" w:after="156"/>
        <w:ind w:firstLine="480"/>
        <w:rPr>
          <w:del w:id="1794" w:author="zhaoxw" w:date="2015-04-24T16:34:00Z"/>
        </w:rPr>
      </w:pPr>
      <w:del w:id="1795" w:author="zhaoxw" w:date="2015-04-24T16:34:00Z">
        <w:r w:rsidRPr="00E23239" w:rsidDel="00155E1E">
          <w:rPr>
            <w:rFonts w:hint="eastAsia"/>
          </w:rPr>
          <w:delText>2</w:delText>
        </w:r>
        <w:r w:rsidRPr="00E23239" w:rsidDel="00155E1E">
          <w:rPr>
            <w:rFonts w:hint="eastAsia"/>
          </w:rPr>
          <w:delText>）说明</w:delText>
        </w:r>
      </w:del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8"/>
        <w:gridCol w:w="1244"/>
        <w:gridCol w:w="1417"/>
        <w:gridCol w:w="1418"/>
        <w:gridCol w:w="3543"/>
      </w:tblGrid>
      <w:tr w:rsidR="00E23239" w:rsidRPr="00E23239" w:rsidDel="00155E1E" w:rsidTr="00507BD2">
        <w:trPr>
          <w:del w:id="1796" w:author="zhaoxw" w:date="2015-04-24T16:34:00Z"/>
        </w:trPr>
        <w:tc>
          <w:tcPr>
            <w:tcW w:w="155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797" w:author="zhaoxw" w:date="2015-04-24T16:34:00Z"/>
              </w:rPr>
            </w:pPr>
            <w:del w:id="1798" w:author="zhaoxw" w:date="2015-04-24T16:34:00Z">
              <w:r w:rsidRPr="00E23239" w:rsidDel="00155E1E">
                <w:rPr>
                  <w:rFonts w:hint="eastAsia"/>
                </w:rPr>
                <w:delText>符号</w:delText>
              </w:r>
            </w:del>
          </w:p>
        </w:tc>
        <w:tc>
          <w:tcPr>
            <w:tcW w:w="1244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799" w:author="zhaoxw" w:date="2015-04-24T16:34:00Z"/>
              </w:rPr>
            </w:pPr>
            <w:del w:id="1800" w:author="zhaoxw" w:date="2015-04-24T16:34:00Z">
              <w:r w:rsidRPr="00E23239" w:rsidDel="00155E1E">
                <w:rPr>
                  <w:rFonts w:hint="eastAsia"/>
                </w:rPr>
                <w:delText>名称</w:delText>
              </w:r>
            </w:del>
          </w:p>
        </w:tc>
        <w:tc>
          <w:tcPr>
            <w:tcW w:w="1417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801" w:author="zhaoxw" w:date="2015-04-24T16:34:00Z"/>
              </w:rPr>
            </w:pPr>
            <w:del w:id="1802" w:author="zhaoxw" w:date="2015-04-24T16:34:00Z">
              <w:r w:rsidRPr="00E23239" w:rsidDel="00155E1E">
                <w:rPr>
                  <w:rFonts w:hint="eastAsia"/>
                </w:rPr>
                <w:delText>取值范围</w:delText>
              </w:r>
            </w:del>
          </w:p>
        </w:tc>
        <w:tc>
          <w:tcPr>
            <w:tcW w:w="141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803" w:author="zhaoxw" w:date="2015-04-24T16:34:00Z"/>
              </w:rPr>
            </w:pPr>
            <w:del w:id="1804" w:author="zhaoxw" w:date="2015-04-24T16:34:00Z">
              <w:r w:rsidRPr="00E23239" w:rsidDel="00155E1E">
                <w:rPr>
                  <w:rFonts w:hint="eastAsia"/>
                </w:rPr>
                <w:delText>默认值</w:delText>
              </w:r>
            </w:del>
          </w:p>
        </w:tc>
        <w:tc>
          <w:tcPr>
            <w:tcW w:w="3543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805" w:author="zhaoxw" w:date="2015-04-24T16:34:00Z"/>
              </w:rPr>
            </w:pPr>
            <w:del w:id="1806" w:author="zhaoxw" w:date="2015-04-24T16:34:00Z">
              <w:r w:rsidRPr="00E23239" w:rsidDel="00155E1E">
                <w:rPr>
                  <w:rFonts w:hint="eastAsia"/>
                </w:rPr>
                <w:delText>说明</w:delText>
              </w:r>
            </w:del>
          </w:p>
        </w:tc>
      </w:tr>
      <w:tr w:rsidR="00E23239" w:rsidRPr="00E23239" w:rsidDel="00155E1E" w:rsidTr="00507BD2">
        <w:trPr>
          <w:del w:id="1807" w:author="zhaoxw" w:date="2015-04-24T16:34:00Z"/>
        </w:trPr>
        <w:tc>
          <w:tcPr>
            <w:tcW w:w="155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808" w:author="zhaoxw" w:date="2015-04-24T16:34:00Z"/>
              </w:rPr>
            </w:pPr>
            <w:del w:id="1809" w:author="zhaoxw" w:date="2015-04-24T16:34:00Z">
              <w:r w:rsidRPr="00E23239" w:rsidDel="00155E1E">
                <w:rPr>
                  <w:rFonts w:hint="eastAsia"/>
                </w:rPr>
                <w:delText>sysNO</w:delText>
              </w:r>
            </w:del>
          </w:p>
        </w:tc>
        <w:tc>
          <w:tcPr>
            <w:tcW w:w="1244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810" w:author="zhaoxw" w:date="2015-04-24T16:34:00Z"/>
              </w:rPr>
            </w:pPr>
            <w:del w:id="1811" w:author="zhaoxw" w:date="2015-04-24T16:34:00Z">
              <w:r w:rsidRPr="00E23239" w:rsidDel="00155E1E">
                <w:rPr>
                  <w:rFonts w:hint="eastAsia"/>
                </w:rPr>
                <w:delText>系统号</w:delText>
              </w:r>
            </w:del>
          </w:p>
        </w:tc>
        <w:tc>
          <w:tcPr>
            <w:tcW w:w="1417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812" w:author="zhaoxw" w:date="2015-04-24T16:34:00Z"/>
              </w:rPr>
            </w:pPr>
            <w:del w:id="1813" w:author="zhaoxw" w:date="2015-04-24T16:34:00Z">
              <w:r w:rsidRPr="00E23239" w:rsidDel="00155E1E">
                <w:rPr>
                  <w:rFonts w:hint="eastAsia"/>
                </w:rPr>
                <w:delText>1/2</w:delText>
              </w:r>
            </w:del>
          </w:p>
        </w:tc>
        <w:tc>
          <w:tcPr>
            <w:tcW w:w="141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814" w:author="zhaoxw" w:date="2015-04-24T16:34:00Z"/>
              </w:rPr>
            </w:pPr>
            <w:del w:id="1815" w:author="zhaoxw" w:date="2015-04-24T16:34:00Z">
              <w:r w:rsidRPr="00E23239" w:rsidDel="00155E1E">
                <w:rPr>
                  <w:rFonts w:hint="eastAsia"/>
                </w:rPr>
                <w:delText>1</w:delText>
              </w:r>
            </w:del>
          </w:p>
        </w:tc>
        <w:tc>
          <w:tcPr>
            <w:tcW w:w="3543" w:type="dxa"/>
          </w:tcPr>
          <w:p w:rsidR="00E23239" w:rsidRPr="00E23239" w:rsidDel="00155E1E" w:rsidRDefault="00E23239" w:rsidP="00507BD2">
            <w:pPr>
              <w:pStyle w:val="af0"/>
              <w:spacing w:after="156"/>
              <w:jc w:val="left"/>
              <w:rPr>
                <w:del w:id="1816" w:author="zhaoxw" w:date="2015-04-24T16:34:00Z"/>
              </w:rPr>
            </w:pPr>
            <w:del w:id="1817" w:author="zhaoxw" w:date="2015-04-24T16:34:00Z">
              <w:r w:rsidRPr="00E23239" w:rsidDel="00155E1E">
                <w:rPr>
                  <w:rFonts w:hint="eastAsia"/>
                </w:rPr>
                <w:delText>完全是为了兼容设备已有消息结构</w:delText>
              </w:r>
            </w:del>
          </w:p>
          <w:p w:rsidR="00E23239" w:rsidRPr="00E23239" w:rsidDel="00155E1E" w:rsidRDefault="00E23239" w:rsidP="00507BD2">
            <w:pPr>
              <w:pStyle w:val="af0"/>
              <w:spacing w:after="156"/>
              <w:jc w:val="left"/>
              <w:rPr>
                <w:del w:id="1818" w:author="zhaoxw" w:date="2015-04-24T16:34:00Z"/>
              </w:rPr>
            </w:pPr>
            <w:del w:id="1819" w:author="zhaoxw" w:date="2015-04-24T16:34:00Z">
              <w:r w:rsidRPr="00E23239" w:rsidDel="00155E1E">
                <w:rPr>
                  <w:rFonts w:hint="eastAsia"/>
                </w:rPr>
                <w:delText>实际上设备并没有使用该信息</w:delText>
              </w:r>
            </w:del>
          </w:p>
        </w:tc>
      </w:tr>
      <w:tr w:rsidR="00E23239" w:rsidRPr="00E23239" w:rsidDel="00155E1E" w:rsidTr="00507BD2">
        <w:trPr>
          <w:del w:id="1820" w:author="zhaoxw" w:date="2015-04-24T16:34:00Z"/>
        </w:trPr>
        <w:tc>
          <w:tcPr>
            <w:tcW w:w="155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821" w:author="zhaoxw" w:date="2015-04-24T16:34:00Z"/>
              </w:rPr>
            </w:pPr>
            <w:del w:id="1822" w:author="zhaoxw" w:date="2015-04-24T16:34:00Z">
              <w:r w:rsidRPr="00E23239" w:rsidDel="00155E1E">
                <w:rPr>
                  <w:rFonts w:hint="eastAsia"/>
                </w:rPr>
                <w:delText>c</w:delText>
              </w:r>
              <w:r w:rsidRPr="00E23239" w:rsidDel="00155E1E">
                <w:delText>ontrolType</w:delText>
              </w:r>
            </w:del>
          </w:p>
        </w:tc>
        <w:tc>
          <w:tcPr>
            <w:tcW w:w="1244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823" w:author="zhaoxw" w:date="2015-04-24T16:34:00Z"/>
              </w:rPr>
            </w:pPr>
            <w:del w:id="1824" w:author="zhaoxw" w:date="2015-04-24T16:34:00Z">
              <w:r w:rsidRPr="00E23239" w:rsidDel="00155E1E">
                <w:rPr>
                  <w:rFonts w:hint="eastAsia"/>
                </w:rPr>
                <w:delText>控制类型</w:delText>
              </w:r>
            </w:del>
          </w:p>
        </w:tc>
        <w:tc>
          <w:tcPr>
            <w:tcW w:w="1417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825" w:author="zhaoxw" w:date="2015-04-24T16:34:00Z"/>
              </w:rPr>
            </w:pPr>
            <w:del w:id="1826" w:author="zhaoxw" w:date="2015-04-24T16:34:00Z">
              <w:r w:rsidRPr="00E23239" w:rsidDel="00155E1E">
                <w:rPr>
                  <w:rFonts w:hint="eastAsia"/>
                </w:rPr>
                <w:delText>0</w:delText>
              </w:r>
              <w:r w:rsidRPr="00E23239" w:rsidDel="00155E1E">
                <w:rPr>
                  <w:rFonts w:hint="eastAsia"/>
                </w:rPr>
                <w:delText>或者</w:delText>
              </w:r>
              <w:r w:rsidRPr="00E23239" w:rsidDel="00155E1E">
                <w:rPr>
                  <w:rFonts w:hint="eastAsia"/>
                </w:rPr>
                <w:delText>1</w:delText>
              </w:r>
            </w:del>
          </w:p>
        </w:tc>
        <w:tc>
          <w:tcPr>
            <w:tcW w:w="141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1827" w:author="zhaoxw" w:date="2015-04-24T16:34:00Z"/>
              </w:rPr>
            </w:pPr>
          </w:p>
        </w:tc>
        <w:tc>
          <w:tcPr>
            <w:tcW w:w="3543" w:type="dxa"/>
          </w:tcPr>
          <w:p w:rsidR="00E23239" w:rsidRPr="00E23239" w:rsidDel="00155E1E" w:rsidRDefault="00E23239" w:rsidP="00507BD2">
            <w:pPr>
              <w:pStyle w:val="af0"/>
              <w:spacing w:after="156"/>
              <w:jc w:val="left"/>
              <w:rPr>
                <w:del w:id="1828" w:author="zhaoxw" w:date="2015-04-24T16:34:00Z"/>
              </w:rPr>
            </w:pPr>
            <w:del w:id="1829" w:author="zhaoxw" w:date="2015-04-24T16:34:00Z">
              <w:r w:rsidRPr="00E23239" w:rsidDel="00155E1E">
                <w:rPr>
                  <w:rFonts w:hint="eastAsia"/>
                </w:rPr>
                <w:delText>0</w:delText>
              </w:r>
              <w:r w:rsidRPr="00E23239" w:rsidDel="00155E1E">
                <w:rPr>
                  <w:rFonts w:hint="eastAsia"/>
                </w:rPr>
                <w:delText>关闭物理层</w:delText>
              </w:r>
              <w:r w:rsidRPr="00E23239" w:rsidDel="00155E1E">
                <w:rPr>
                  <w:rFonts w:hint="eastAsia"/>
                </w:rPr>
                <w:delText>RF</w:delText>
              </w:r>
              <w:r w:rsidRPr="00E23239" w:rsidDel="00155E1E">
                <w:rPr>
                  <w:rFonts w:hint="eastAsia"/>
                </w:rPr>
                <w:delText>射频模块的供电</w:delText>
              </w:r>
            </w:del>
          </w:p>
          <w:p w:rsidR="00E23239" w:rsidRPr="00E23239" w:rsidDel="00155E1E" w:rsidRDefault="00E23239" w:rsidP="00800785">
            <w:pPr>
              <w:pStyle w:val="af0"/>
              <w:spacing w:after="156"/>
              <w:jc w:val="left"/>
              <w:rPr>
                <w:del w:id="1830" w:author="zhaoxw" w:date="2015-04-24T16:34:00Z"/>
              </w:rPr>
            </w:pPr>
            <w:del w:id="1831" w:author="zhaoxw" w:date="2015-04-24T16:34:00Z">
              <w:r w:rsidRPr="00E23239" w:rsidDel="00155E1E">
                <w:rPr>
                  <w:rFonts w:hint="eastAsia"/>
                </w:rPr>
                <w:delText>1</w:delText>
              </w:r>
              <w:r w:rsidRPr="00E23239" w:rsidDel="00155E1E">
                <w:rPr>
                  <w:rFonts w:hint="eastAsia"/>
                </w:rPr>
                <w:delText>重新启动系统</w:delText>
              </w:r>
            </w:del>
          </w:p>
        </w:tc>
      </w:tr>
    </w:tbl>
    <w:p w:rsidR="00E23239" w:rsidRPr="00E23239" w:rsidDel="005C79D5" w:rsidRDefault="00E23239" w:rsidP="0075051D">
      <w:pPr>
        <w:pStyle w:val="3"/>
        <w:spacing w:before="156" w:after="156"/>
        <w:rPr>
          <w:del w:id="1832" w:author="zhaoxw" w:date="2015-04-27T10:41:00Z"/>
        </w:rPr>
      </w:pPr>
      <w:bookmarkStart w:id="1833" w:name="_Toc417292662"/>
      <w:del w:id="1834" w:author="zhaoxw" w:date="2015-04-27T10:41:00Z">
        <w:r w:rsidRPr="00E23239" w:rsidDel="005C79D5">
          <w:delText>1.3.1</w:delText>
        </w:r>
        <w:r w:rsidR="00D705DD" w:rsidDel="005C79D5">
          <w:rPr>
            <w:rFonts w:hint="eastAsia"/>
          </w:rPr>
          <w:delText>4</w:delText>
        </w:r>
        <w:r w:rsidRPr="00E23239" w:rsidDel="005C79D5">
          <w:delText>配置系统时间</w:delText>
        </w:r>
        <w:r w:rsidRPr="00E23239" w:rsidDel="005C79D5">
          <w:delText>RECV_SYS_TIME</w:delText>
        </w:r>
        <w:bookmarkEnd w:id="1833"/>
      </w:del>
    </w:p>
    <w:p w:rsidR="0075051D" w:rsidDel="005C79D5" w:rsidRDefault="00E23239" w:rsidP="0044040E">
      <w:pPr>
        <w:spacing w:before="156" w:after="156"/>
        <w:ind w:firstLine="480"/>
        <w:rPr>
          <w:del w:id="1835" w:author="zhaoxw" w:date="2015-04-27T10:41:00Z"/>
        </w:rPr>
      </w:pPr>
      <w:del w:id="1836" w:author="zhaoxw" w:date="2015-04-27T10:41:00Z">
        <w:r w:rsidRPr="00E23239" w:rsidDel="005C79D5">
          <w:delText>1</w:delText>
        </w:r>
        <w:r w:rsidRPr="00E23239" w:rsidDel="005C79D5">
          <w:delText>）结构体定义</w:delText>
        </w:r>
      </w:del>
    </w:p>
    <w:p w:rsidR="00E23239" w:rsidRPr="00E23239" w:rsidDel="005C79D5" w:rsidRDefault="00E23239" w:rsidP="00231176">
      <w:pPr>
        <w:pStyle w:val="af7"/>
        <w:rPr>
          <w:del w:id="1837" w:author="zhaoxw" w:date="2015-04-27T10:41:00Z"/>
        </w:rPr>
      </w:pPr>
      <w:del w:id="1838" w:author="zhaoxw" w:date="2015-04-27T10:41:00Z">
        <w:r w:rsidRPr="00E23239" w:rsidDel="005C79D5">
          <w:delText>structRecvSysTime //</w:delText>
        </w:r>
        <w:r w:rsidRPr="00E23239" w:rsidDel="005C79D5">
          <w:delText>配置系统时间</w:delText>
        </w:r>
        <w:r w:rsidRPr="00E23239" w:rsidDel="005C79D5">
          <w:br/>
          <w:delText>{</w:delText>
        </w:r>
      </w:del>
    </w:p>
    <w:p w:rsidR="00E23239" w:rsidRPr="00E23239" w:rsidDel="005C79D5" w:rsidRDefault="009D60B8" w:rsidP="00231176">
      <w:pPr>
        <w:pStyle w:val="af7"/>
        <w:rPr>
          <w:del w:id="1839" w:author="zhaoxw" w:date="2015-04-27T10:41:00Z"/>
        </w:rPr>
      </w:pPr>
      <w:del w:id="1840" w:author="zhaoxw" w:date="2015-04-27T10:41:00Z">
        <w:r w:rsidDel="005C79D5">
          <w:rPr>
            <w:rFonts w:hint="eastAsia"/>
            <w:lang w:eastAsia="zh-CN"/>
          </w:rPr>
          <w:tab/>
        </w:r>
        <w:r w:rsidR="00E23239" w:rsidRPr="00E23239" w:rsidDel="005C79D5">
          <w:rPr>
            <w:rFonts w:hint="eastAsia"/>
          </w:rPr>
          <w:delText>Uint16 sysNo;//</w:delText>
        </w:r>
        <w:r w:rsidR="00E23239" w:rsidRPr="00E23239" w:rsidDel="005C79D5">
          <w:rPr>
            <w:rFonts w:hint="eastAsia"/>
          </w:rPr>
          <w:delText>系统号</w:delText>
        </w:r>
        <w:r w:rsidR="00E23239" w:rsidRPr="00E23239" w:rsidDel="005C79D5">
          <w:br/>
        </w:r>
        <w:r w:rsidDel="005C79D5">
          <w:rPr>
            <w:rFonts w:hint="eastAsia"/>
            <w:lang w:eastAsia="zh-CN"/>
          </w:rPr>
          <w:tab/>
        </w:r>
        <w:r w:rsidR="00E23239" w:rsidRPr="00E23239" w:rsidDel="005C79D5">
          <w:delText>Uint</w:delText>
        </w:r>
        <w:r w:rsidR="00E23239" w:rsidRPr="00E23239" w:rsidDel="005C79D5">
          <w:rPr>
            <w:rFonts w:hint="eastAsia"/>
          </w:rPr>
          <w:delText xml:space="preserve">32 </w:delText>
        </w:r>
        <w:r w:rsidR="00E23239" w:rsidRPr="00E23239" w:rsidDel="005C79D5">
          <w:delText>time; //1970-01-0100:00:00</w:delText>
        </w:r>
        <w:r w:rsidR="00E23239" w:rsidRPr="00E23239" w:rsidDel="005C79D5">
          <w:delText>上增加了多少秒</w:delText>
        </w:r>
        <w:r w:rsidR="00E23239" w:rsidRPr="00E23239" w:rsidDel="005C79D5">
          <w:br/>
          <w:delText xml:space="preserve">}; </w:delText>
        </w:r>
      </w:del>
    </w:p>
    <w:p w:rsidR="00E23239" w:rsidRPr="00E23239" w:rsidRDefault="00E23239" w:rsidP="0075051D">
      <w:pPr>
        <w:pStyle w:val="3"/>
        <w:spacing w:before="156" w:after="156"/>
      </w:pPr>
      <w:bookmarkStart w:id="1841" w:name="_Toc417292663"/>
      <w:r w:rsidRPr="00E23239">
        <w:rPr>
          <w:rFonts w:hint="eastAsia"/>
        </w:rPr>
        <w:t>1.3.</w:t>
      </w:r>
      <w:del w:id="1842" w:author="suntingting" w:date="2015-05-13T09:56:00Z">
        <w:r w:rsidRPr="00E23239" w:rsidDel="00A1722D">
          <w:rPr>
            <w:rFonts w:hint="eastAsia"/>
          </w:rPr>
          <w:delText>1</w:delText>
        </w:r>
        <w:r w:rsidR="00D705DD" w:rsidDel="00A1722D">
          <w:rPr>
            <w:rFonts w:hint="eastAsia"/>
          </w:rPr>
          <w:delText>5</w:delText>
        </w:r>
      </w:del>
      <w:ins w:id="1843" w:author="suntingting" w:date="2015-05-13T09:56:00Z">
        <w:r w:rsidR="00A1722D" w:rsidRPr="00E23239">
          <w:rPr>
            <w:rFonts w:hint="eastAsia"/>
          </w:rPr>
          <w:t>1</w:t>
        </w:r>
        <w:r w:rsidR="00A1722D">
          <w:rPr>
            <w:rFonts w:hint="eastAsia"/>
          </w:rPr>
          <w:t>3</w:t>
        </w:r>
      </w:ins>
      <w:r w:rsidRPr="00E23239">
        <w:rPr>
          <w:rFonts w:hint="eastAsia"/>
        </w:rPr>
        <w:t>心跳包确认</w:t>
      </w:r>
      <w:r w:rsidRPr="00E23239">
        <w:t>RECV_HEART_BEAT_CNF</w:t>
      </w:r>
      <w:bookmarkEnd w:id="1841"/>
    </w:p>
    <w:p w:rsidR="00E23239" w:rsidRDefault="00E23239" w:rsidP="00E23239">
      <w:pPr>
        <w:spacing w:before="156" w:after="156"/>
        <w:ind w:firstLine="480"/>
        <w:rPr>
          <w:ins w:id="1844" w:author="suntingting" w:date="2015-06-18T10:28:00Z"/>
        </w:rPr>
      </w:pPr>
      <w:r w:rsidRPr="00E23239">
        <w:rPr>
          <w:rFonts w:hint="eastAsia"/>
        </w:rPr>
        <w:t>无内容</w:t>
      </w:r>
    </w:p>
    <w:p w:rsidR="00000000" w:rsidRDefault="00A54C01">
      <w:pPr>
        <w:pStyle w:val="3"/>
        <w:spacing w:before="156" w:after="156"/>
        <w:rPr>
          <w:ins w:id="1845" w:author="suntingting" w:date="2015-06-18T10:29:00Z"/>
        </w:rPr>
        <w:pPrChange w:id="1846" w:author="suntingting" w:date="2015-06-18T10:29:00Z">
          <w:pPr>
            <w:spacing w:before="156" w:after="156"/>
            <w:ind w:firstLine="480"/>
          </w:pPr>
        </w:pPrChange>
      </w:pPr>
      <w:ins w:id="1847" w:author="suntingting" w:date="2015-06-18T10:28:00Z">
        <w:r>
          <w:rPr>
            <w:rFonts w:hint="eastAsia"/>
          </w:rPr>
          <w:t xml:space="preserve">1.3.14 </w:t>
        </w:r>
      </w:ins>
      <w:ins w:id="1848" w:author="suntingting" w:date="2015-06-18T10:29:00Z">
        <w:r w:rsidRPr="007E524F">
          <w:t>RECV_REDIRECT_R9</w:t>
        </w:r>
      </w:ins>
    </w:p>
    <w:p w:rsidR="00393ABD" w:rsidRDefault="00393ABD" w:rsidP="00393ABD">
      <w:pPr>
        <w:spacing w:before="156" w:after="156"/>
        <w:ind w:firstLine="480"/>
        <w:rPr>
          <w:ins w:id="1849" w:author="suntingting" w:date="2015-06-18T10:29:00Z"/>
        </w:rPr>
      </w:pPr>
      <w:ins w:id="1850" w:author="suntingting" w:date="2015-06-18T10:29:00Z">
        <w:r>
          <w:rPr>
            <w:rFonts w:hint="eastAsia"/>
          </w:rPr>
          <w:t>重定向</w:t>
        </w:r>
        <w:r>
          <w:rPr>
            <w:rFonts w:hint="eastAsia"/>
          </w:rPr>
          <w:t>R9</w:t>
        </w:r>
        <w:r>
          <w:rPr>
            <w:rFonts w:hint="eastAsia"/>
          </w:rPr>
          <w:t>的配置参数</w:t>
        </w:r>
      </w:ins>
    </w:p>
    <w:p w:rsidR="00000000" w:rsidRDefault="003C577A">
      <w:pPr>
        <w:pStyle w:val="af7"/>
        <w:rPr>
          <w:ins w:id="1851" w:author="suntingting" w:date="2015-06-18T10:29:00Z"/>
          <w:rPrChange w:id="1852" w:author="suntingting" w:date="2015-06-18T10:30:00Z">
            <w:rPr>
              <w:ins w:id="1853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1854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1855" w:author="suntingting" w:date="2015-06-18T10:29:00Z">
        <w:r w:rsidRPr="003C577A">
          <w:rPr>
            <w:rPrChange w:id="1856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7F0055"/>
                <w:sz w:val="20"/>
                <w:szCs w:val="20"/>
              </w:rPr>
            </w:rPrChange>
          </w:rPr>
          <w:t>typedef struct _RedirectedR9</w:t>
        </w:r>
        <w:r w:rsidRPr="003C577A">
          <w:rPr>
            <w:rPrChange w:id="1857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3C577A">
          <w:rPr>
            <w:rPrChange w:id="1858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3C577A">
          <w:rPr>
            <w:rPrChange w:id="1859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3C577A">
          <w:rPr>
            <w:rPrChange w:id="1860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3C577A">
          <w:rPr>
            <w:rPrChange w:id="1861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3C577A">
          <w:rPr>
            <w:rPrChange w:id="1862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//rf</w:t>
        </w:r>
        <w:r w:rsidRPr="003C577A">
          <w:rPr>
            <w:rFonts w:hint="eastAsia"/>
            <w:rPrChange w:id="1863" w:author="suntingting" w:date="2015-06-18T10:30:00Z">
              <w:rPr>
                <w:rFonts w:ascii="Monospace" w:eastAsiaTheme="minorEastAsia" w:hAnsi="Monospace" w:cs="Monospace" w:hint="eastAsia"/>
                <w:b/>
                <w:bCs/>
                <w:i/>
                <w:iCs/>
                <w:color w:val="3F7F5F"/>
                <w:sz w:val="20"/>
                <w:szCs w:val="20"/>
              </w:rPr>
            </w:rPrChange>
          </w:rPr>
          <w:t>参数数据结构</w:t>
        </w:r>
      </w:ins>
    </w:p>
    <w:p w:rsidR="00000000" w:rsidRDefault="003C577A">
      <w:pPr>
        <w:pStyle w:val="af7"/>
        <w:rPr>
          <w:ins w:id="1864" w:author="suntingting" w:date="2015-06-18T10:29:00Z"/>
          <w:rPrChange w:id="1865" w:author="suntingting" w:date="2015-06-18T10:30:00Z">
            <w:rPr>
              <w:ins w:id="1866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1867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1868" w:author="suntingting" w:date="2015-06-18T10:29:00Z">
        <w:r w:rsidRPr="003C577A">
          <w:rPr>
            <w:rPrChange w:id="1869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>{</w:t>
        </w:r>
      </w:ins>
    </w:p>
    <w:p w:rsidR="00000000" w:rsidRDefault="003C577A">
      <w:pPr>
        <w:pStyle w:val="af7"/>
        <w:rPr>
          <w:ins w:id="1870" w:author="suntingting" w:date="2015-06-18T10:29:00Z"/>
          <w:rPrChange w:id="1871" w:author="suntingting" w:date="2015-06-18T10:30:00Z">
            <w:rPr>
              <w:ins w:id="1872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1873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1874" w:author="suntingting" w:date="2015-06-18T10:29:00Z">
        <w:r w:rsidRPr="003C577A">
          <w:rPr>
            <w:rPrChange w:id="1875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3C577A">
          <w:rPr>
            <w:rPrChange w:id="1876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3C577A">
          <w:rPr>
            <w:rPrChange w:id="1877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BoolR9;</w:t>
        </w:r>
      </w:ins>
    </w:p>
    <w:p w:rsidR="00000000" w:rsidRDefault="003C577A">
      <w:pPr>
        <w:pStyle w:val="af7"/>
        <w:rPr>
          <w:ins w:id="1878" w:author="suntingting" w:date="2015-06-18T10:29:00Z"/>
          <w:rPrChange w:id="1879" w:author="suntingting" w:date="2015-06-18T10:30:00Z">
            <w:rPr>
              <w:ins w:id="1880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1881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1882" w:author="suntingting" w:date="2015-06-18T10:29:00Z">
        <w:r w:rsidRPr="003C577A">
          <w:rPr>
            <w:rPrChange w:id="1883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3C577A">
          <w:rPr>
            <w:rPrChange w:id="1884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3C577A">
          <w:rPr>
            <w:rPrChange w:id="1885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MsgType;</w:t>
        </w:r>
      </w:ins>
    </w:p>
    <w:p w:rsidR="00000000" w:rsidRDefault="003C577A">
      <w:pPr>
        <w:pStyle w:val="af7"/>
        <w:rPr>
          <w:ins w:id="1886" w:author="suntingting" w:date="2015-06-18T10:29:00Z"/>
          <w:rPrChange w:id="1887" w:author="suntingting" w:date="2015-06-18T10:30:00Z">
            <w:rPr>
              <w:ins w:id="1888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1889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1890" w:author="suntingting" w:date="2015-06-18T10:29:00Z">
        <w:r w:rsidRPr="003C577A">
          <w:rPr>
            <w:rPrChange w:id="1891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uint16_t    </w:t>
        </w:r>
        <w:r w:rsidRPr="003C577A">
          <w:rPr>
            <w:rPrChange w:id="1892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CellID;</w:t>
        </w:r>
      </w:ins>
    </w:p>
    <w:p w:rsidR="00000000" w:rsidRDefault="003C577A">
      <w:pPr>
        <w:pStyle w:val="af7"/>
        <w:rPr>
          <w:ins w:id="1893" w:author="suntingting" w:date="2015-06-18T10:29:00Z"/>
          <w:rPrChange w:id="1894" w:author="suntingting" w:date="2015-06-18T10:30:00Z">
            <w:rPr>
              <w:ins w:id="1895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1896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1897" w:author="suntingting" w:date="2015-06-18T10:29:00Z">
        <w:r w:rsidRPr="003C577A">
          <w:rPr>
            <w:rPrChange w:id="1898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uint16_t    </w:t>
        </w:r>
        <w:r w:rsidRPr="003C577A">
          <w:rPr>
            <w:rPrChange w:id="1899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LAC;</w:t>
        </w:r>
      </w:ins>
    </w:p>
    <w:p w:rsidR="00000000" w:rsidRDefault="003C577A">
      <w:pPr>
        <w:pStyle w:val="af7"/>
        <w:rPr>
          <w:ins w:id="1900" w:author="suntingting" w:date="2015-06-18T10:29:00Z"/>
          <w:rPrChange w:id="1901" w:author="suntingting" w:date="2015-06-18T10:30:00Z">
            <w:rPr>
              <w:ins w:id="1902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1903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1904" w:author="suntingting" w:date="2015-06-18T10:29:00Z">
        <w:r w:rsidRPr="003C577A">
          <w:rPr>
            <w:rPrChange w:id="1905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3C577A">
          <w:rPr>
            <w:rPrChange w:id="1906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3C577A">
          <w:rPr>
            <w:rPrChange w:id="1907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MSCR;</w:t>
        </w:r>
      </w:ins>
    </w:p>
    <w:p w:rsidR="00000000" w:rsidRDefault="003C577A">
      <w:pPr>
        <w:pStyle w:val="af7"/>
        <w:rPr>
          <w:ins w:id="1908" w:author="suntingting" w:date="2015-06-18T10:29:00Z"/>
          <w:rPrChange w:id="1909" w:author="suntingting" w:date="2015-06-18T10:30:00Z">
            <w:rPr>
              <w:ins w:id="1910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1911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1912" w:author="suntingting" w:date="2015-06-18T10:29:00Z">
        <w:r w:rsidRPr="003C577A">
          <w:rPr>
            <w:rPrChange w:id="1913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3C577A">
          <w:rPr>
            <w:rPrChange w:id="1914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3C577A">
          <w:rPr>
            <w:rPrChange w:id="1915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ba_ag_blks_res;</w:t>
        </w:r>
      </w:ins>
    </w:p>
    <w:p w:rsidR="00000000" w:rsidRDefault="003C577A">
      <w:pPr>
        <w:pStyle w:val="af7"/>
        <w:rPr>
          <w:ins w:id="1916" w:author="suntingting" w:date="2015-06-18T10:29:00Z"/>
          <w:rPrChange w:id="1917" w:author="suntingting" w:date="2015-06-18T10:30:00Z">
            <w:rPr>
              <w:ins w:id="1918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1919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1920" w:author="suntingting" w:date="2015-06-18T10:29:00Z">
        <w:r w:rsidRPr="003C577A">
          <w:rPr>
            <w:rPrChange w:id="1921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3C577A">
          <w:rPr>
            <w:rPrChange w:id="1922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3C577A">
          <w:rPr>
            <w:rPrChange w:id="1923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ccch_conf;</w:t>
        </w:r>
      </w:ins>
    </w:p>
    <w:p w:rsidR="00000000" w:rsidRDefault="003C577A">
      <w:pPr>
        <w:pStyle w:val="af7"/>
        <w:rPr>
          <w:ins w:id="1924" w:author="suntingting" w:date="2015-06-18T10:29:00Z"/>
          <w:rPrChange w:id="1925" w:author="suntingting" w:date="2015-06-18T10:30:00Z">
            <w:rPr>
              <w:ins w:id="1926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1927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1928" w:author="suntingting" w:date="2015-06-18T10:29:00Z">
        <w:r w:rsidRPr="003C577A">
          <w:rPr>
            <w:rPrChange w:id="1929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3C577A">
          <w:rPr>
            <w:rPrChange w:id="1930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3C577A">
          <w:rPr>
            <w:rPrChange w:id="1931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bs_pa_mfrms;</w:t>
        </w:r>
      </w:ins>
    </w:p>
    <w:p w:rsidR="00000000" w:rsidRDefault="003C577A">
      <w:pPr>
        <w:pStyle w:val="af7"/>
        <w:rPr>
          <w:ins w:id="1932" w:author="suntingting" w:date="2015-06-18T10:29:00Z"/>
          <w:rPrChange w:id="1933" w:author="suntingting" w:date="2015-06-18T10:30:00Z">
            <w:rPr>
              <w:ins w:id="1934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1935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1936" w:author="suntingting" w:date="2015-06-18T10:29:00Z">
        <w:r w:rsidRPr="003C577A">
          <w:rPr>
            <w:rPrChange w:id="1937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3C577A">
          <w:rPr>
            <w:rPrChange w:id="1938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3C577A">
          <w:rPr>
            <w:rPrChange w:id="1939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T3412_value;</w:t>
        </w:r>
      </w:ins>
    </w:p>
    <w:p w:rsidR="00000000" w:rsidRDefault="003C577A">
      <w:pPr>
        <w:pStyle w:val="af7"/>
        <w:rPr>
          <w:ins w:id="1940" w:author="suntingting" w:date="2015-06-18T10:29:00Z"/>
          <w:rPrChange w:id="1941" w:author="suntingting" w:date="2015-06-18T10:30:00Z">
            <w:rPr>
              <w:ins w:id="1942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1943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1944" w:author="suntingting" w:date="2015-06-18T10:29:00Z">
        <w:r w:rsidRPr="003C577A">
          <w:rPr>
            <w:rPrChange w:id="1945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3C577A">
          <w:rPr>
            <w:rPrChange w:id="1946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3C577A">
          <w:rPr>
            <w:rPrChange w:id="1947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pwrc;</w:t>
        </w:r>
      </w:ins>
    </w:p>
    <w:p w:rsidR="00000000" w:rsidRDefault="003C577A">
      <w:pPr>
        <w:pStyle w:val="af7"/>
        <w:rPr>
          <w:ins w:id="1948" w:author="suntingting" w:date="2015-06-18T10:29:00Z"/>
          <w:rPrChange w:id="1949" w:author="suntingting" w:date="2015-06-18T10:30:00Z">
            <w:rPr>
              <w:ins w:id="1950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1951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1952" w:author="suntingting" w:date="2015-06-18T10:29:00Z">
        <w:r w:rsidRPr="003C577A">
          <w:rPr>
            <w:rPrChange w:id="1953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3C577A">
          <w:rPr>
            <w:rPrChange w:id="1954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3C577A">
          <w:rPr>
            <w:rPrChange w:id="1955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DTX;</w:t>
        </w:r>
      </w:ins>
    </w:p>
    <w:p w:rsidR="00000000" w:rsidRDefault="003C577A">
      <w:pPr>
        <w:pStyle w:val="af7"/>
        <w:rPr>
          <w:ins w:id="1956" w:author="suntingting" w:date="2015-06-18T10:29:00Z"/>
          <w:rPrChange w:id="1957" w:author="suntingting" w:date="2015-06-18T10:30:00Z">
            <w:rPr>
              <w:ins w:id="1958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1959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1960" w:author="suntingting" w:date="2015-06-18T10:29:00Z">
        <w:r w:rsidRPr="003C577A">
          <w:rPr>
            <w:rPrChange w:id="1961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3C577A">
          <w:rPr>
            <w:rPrChange w:id="1962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3C577A">
          <w:rPr>
            <w:rPrChange w:id="1963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radio_link_timeout;</w:t>
        </w:r>
      </w:ins>
    </w:p>
    <w:p w:rsidR="00000000" w:rsidRDefault="003C577A">
      <w:pPr>
        <w:pStyle w:val="af7"/>
        <w:rPr>
          <w:ins w:id="1964" w:author="suntingting" w:date="2015-06-18T10:29:00Z"/>
          <w:rPrChange w:id="1965" w:author="suntingting" w:date="2015-06-18T10:30:00Z">
            <w:rPr>
              <w:ins w:id="1966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1967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1968" w:author="suntingting" w:date="2015-06-18T10:29:00Z">
        <w:r w:rsidRPr="003C577A">
          <w:rPr>
            <w:rPrChange w:id="1969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3C577A">
          <w:rPr>
            <w:rPrChange w:id="1970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3C577A">
          <w:rPr>
            <w:rPrChange w:id="1971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MsTxPwrMaxCch;</w:t>
        </w:r>
      </w:ins>
    </w:p>
    <w:p w:rsidR="00000000" w:rsidRDefault="003C577A">
      <w:pPr>
        <w:pStyle w:val="af7"/>
        <w:rPr>
          <w:ins w:id="1972" w:author="suntingting" w:date="2015-06-18T10:29:00Z"/>
          <w:rPrChange w:id="1973" w:author="suntingting" w:date="2015-06-18T10:30:00Z">
            <w:rPr>
              <w:ins w:id="1974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1975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1976" w:author="suntingting" w:date="2015-06-18T10:29:00Z">
        <w:r w:rsidRPr="003C577A">
          <w:rPr>
            <w:rPrChange w:id="1977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3C577A">
          <w:rPr>
            <w:rPrChange w:id="1978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3C577A">
          <w:rPr>
            <w:rPrChange w:id="1979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Neci;</w:t>
        </w:r>
      </w:ins>
    </w:p>
    <w:p w:rsidR="00000000" w:rsidRDefault="003C577A">
      <w:pPr>
        <w:pStyle w:val="af7"/>
        <w:rPr>
          <w:ins w:id="1980" w:author="suntingting" w:date="2015-06-18T10:29:00Z"/>
          <w:rPrChange w:id="1981" w:author="suntingting" w:date="2015-06-18T10:30:00Z">
            <w:rPr>
              <w:ins w:id="1982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1983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1984" w:author="suntingting" w:date="2015-06-18T10:29:00Z">
        <w:r w:rsidRPr="003C577A">
          <w:rPr>
            <w:rPrChange w:id="1985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3C577A">
          <w:rPr>
            <w:rPrChange w:id="1986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3C577A">
          <w:rPr>
            <w:rPrChange w:id="1987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RxlevAccessMin;</w:t>
        </w:r>
      </w:ins>
    </w:p>
    <w:p w:rsidR="00000000" w:rsidRDefault="003C577A">
      <w:pPr>
        <w:pStyle w:val="af7"/>
        <w:rPr>
          <w:ins w:id="1988" w:author="suntingting" w:date="2015-06-18T10:29:00Z"/>
          <w:rPrChange w:id="1989" w:author="suntingting" w:date="2015-06-18T10:30:00Z">
            <w:rPr>
              <w:ins w:id="1990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1991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1992" w:author="suntingting" w:date="2015-06-18T10:29:00Z">
        <w:r w:rsidRPr="003C577A">
          <w:rPr>
            <w:rPrChange w:id="1993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3C577A">
          <w:rPr>
            <w:rPrChange w:id="1994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3C577A">
          <w:rPr>
            <w:rPrChange w:id="1995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RachMax_retrans;</w:t>
        </w:r>
      </w:ins>
    </w:p>
    <w:p w:rsidR="00000000" w:rsidRDefault="003C577A">
      <w:pPr>
        <w:pStyle w:val="af7"/>
        <w:rPr>
          <w:ins w:id="1996" w:author="suntingting" w:date="2015-06-18T10:29:00Z"/>
          <w:rPrChange w:id="1997" w:author="suntingting" w:date="2015-06-18T10:30:00Z">
            <w:rPr>
              <w:ins w:id="1998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1999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2000" w:author="suntingting" w:date="2015-06-18T10:29:00Z">
        <w:r w:rsidRPr="003C577A">
          <w:rPr>
            <w:rPrChange w:id="2001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3C577A">
          <w:rPr>
            <w:rPrChange w:id="2002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3C577A">
          <w:rPr>
            <w:rPrChange w:id="2003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RachTx_int;</w:t>
        </w:r>
      </w:ins>
    </w:p>
    <w:p w:rsidR="00000000" w:rsidRDefault="003C577A">
      <w:pPr>
        <w:pStyle w:val="af7"/>
        <w:rPr>
          <w:ins w:id="2004" w:author="suntingting" w:date="2015-06-18T10:29:00Z"/>
          <w:rPrChange w:id="2005" w:author="suntingting" w:date="2015-06-18T10:30:00Z">
            <w:rPr>
              <w:ins w:id="2006" w:author="suntingting" w:date="2015-06-18T10:29:00Z"/>
              <w:rFonts w:ascii="Monospace" w:eastAsiaTheme="minorEastAsia" w:hAnsi="Monospace" w:cs="Monospace"/>
              <w:kern w:val="0"/>
              <w:sz w:val="20"/>
              <w:szCs w:val="20"/>
            </w:rPr>
          </w:rPrChange>
        </w:rPr>
        <w:pPrChange w:id="2007" w:author="suntingting" w:date="2015-06-18T10:30:00Z">
          <w:pPr>
            <w:autoSpaceDE w:val="0"/>
            <w:autoSpaceDN w:val="0"/>
            <w:adjustRightInd w:val="0"/>
            <w:spacing w:beforeLines="0" w:afterLines="0"/>
            <w:ind w:firstLineChars="0" w:firstLine="0"/>
            <w:jc w:val="left"/>
          </w:pPr>
        </w:pPrChange>
      </w:pPr>
      <w:ins w:id="2008" w:author="suntingting" w:date="2015-06-18T10:29:00Z">
        <w:r w:rsidRPr="003C577A">
          <w:rPr>
            <w:rPrChange w:id="2009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 xml:space="preserve">uint8_t    </w:t>
        </w:r>
        <w:r w:rsidRPr="003C577A">
          <w:rPr>
            <w:rPrChange w:id="2010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</w:r>
        <w:r w:rsidRPr="003C577A">
          <w:rPr>
            <w:rPrChange w:id="2011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ab/>
          <w:t>CelllReselOffset;</w:t>
        </w:r>
      </w:ins>
    </w:p>
    <w:p w:rsidR="00000000" w:rsidRDefault="003C577A">
      <w:pPr>
        <w:pStyle w:val="af7"/>
        <w:ind w:firstLine="402"/>
        <w:rPr>
          <w:ins w:id="2012" w:author="suntingting" w:date="2015-07-13T21:35:00Z"/>
        </w:rPr>
        <w:pPrChange w:id="2013" w:author="suntingting" w:date="2015-06-18T10:38:00Z">
          <w:pPr>
            <w:spacing w:before="156" w:after="156"/>
            <w:ind w:firstLine="402"/>
          </w:pPr>
        </w:pPrChange>
      </w:pPr>
      <w:ins w:id="2014" w:author="suntingting" w:date="2015-06-18T10:29:00Z">
        <w:r w:rsidRPr="003C577A">
          <w:rPr>
            <w:rPrChange w:id="2015" w:author="suntingting" w:date="2015-06-18T10:30:00Z">
              <w:rPr>
                <w:rFonts w:ascii="Monospace" w:eastAsiaTheme="minorEastAsia" w:hAnsi="Monospace" w:cs="Monospace"/>
                <w:b/>
                <w:bCs/>
                <w:i/>
                <w:iCs/>
                <w:color w:val="000000"/>
                <w:sz w:val="20"/>
                <w:szCs w:val="20"/>
              </w:rPr>
            </w:rPrChange>
          </w:rPr>
          <w:t>}RedirectedR9;</w:t>
        </w:r>
      </w:ins>
    </w:p>
    <w:p w:rsidR="00000000" w:rsidRDefault="0060698B">
      <w:pPr>
        <w:pStyle w:val="3"/>
        <w:spacing w:before="156" w:after="156"/>
        <w:ind w:firstLine="480"/>
        <w:pPrChange w:id="2016" w:author="suntingting" w:date="2015-07-13T21:37:00Z">
          <w:pPr>
            <w:spacing w:before="156" w:after="156"/>
            <w:ind w:firstLine="480"/>
          </w:pPr>
        </w:pPrChange>
      </w:pPr>
      <w:ins w:id="2017" w:author="suntingting" w:date="2015-07-13T21:35:00Z">
        <w:r>
          <w:rPr>
            <w:rFonts w:hint="eastAsia"/>
          </w:rPr>
          <w:lastRenderedPageBreak/>
          <w:t xml:space="preserve">1.3.15 </w:t>
        </w:r>
        <w:r w:rsidRPr="007E524F">
          <w:t>RECV_R</w:t>
        </w:r>
        <w:r>
          <w:rPr>
            <w:rFonts w:hint="eastAsia"/>
          </w:rPr>
          <w:t>EBOOT_ENB</w:t>
        </w:r>
      </w:ins>
    </w:p>
    <w:p w:rsidR="00E23239" w:rsidRPr="00E23239" w:rsidDel="00283093" w:rsidRDefault="00E23239" w:rsidP="0075051D">
      <w:pPr>
        <w:pStyle w:val="3"/>
        <w:spacing w:before="156" w:after="156"/>
        <w:rPr>
          <w:del w:id="2018" w:author="zhaoxw" w:date="2015-04-27T10:48:00Z"/>
        </w:rPr>
      </w:pPr>
      <w:bookmarkStart w:id="2019" w:name="_Toc417292664"/>
      <w:del w:id="2020" w:author="zhaoxw" w:date="2015-04-27T10:48:00Z">
        <w:r w:rsidRPr="00E23239" w:rsidDel="00283093">
          <w:rPr>
            <w:rFonts w:hint="eastAsia"/>
          </w:rPr>
          <w:delText>1.3.1</w:delText>
        </w:r>
        <w:r w:rsidR="00D705DD" w:rsidDel="00283093">
          <w:rPr>
            <w:rFonts w:hint="eastAsia"/>
          </w:rPr>
          <w:delText>6</w:delText>
        </w:r>
        <w:r w:rsidRPr="00E23239" w:rsidDel="00283093">
          <w:rPr>
            <w:rFonts w:hint="eastAsia"/>
          </w:rPr>
          <w:delText>设备自检</w:delText>
        </w:r>
        <w:r w:rsidRPr="00E23239" w:rsidDel="00283093">
          <w:rPr>
            <w:rFonts w:hint="eastAsia"/>
          </w:rPr>
          <w:delText xml:space="preserve"> RECV_SELF_CHECK</w:delText>
        </w:r>
        <w:r w:rsidRPr="00E23239" w:rsidDel="00283093">
          <w:rPr>
            <w:rFonts w:hint="eastAsia"/>
          </w:rPr>
          <w:delText>（</w:delText>
        </w:r>
        <w:r w:rsidRPr="00E23239" w:rsidDel="00283093">
          <w:rPr>
            <w:rFonts w:hint="eastAsia"/>
          </w:rPr>
          <w:delText>TBD</w:delText>
        </w:r>
        <w:r w:rsidRPr="00E23239" w:rsidDel="00283093">
          <w:rPr>
            <w:rFonts w:hint="eastAsia"/>
          </w:rPr>
          <w:delText>）</w:delText>
        </w:r>
        <w:bookmarkEnd w:id="2019"/>
      </w:del>
    </w:p>
    <w:p w:rsidR="00FA5F46" w:rsidRDefault="00E23239" w:rsidP="004A27F5">
      <w:pPr>
        <w:spacing w:before="156" w:after="156"/>
        <w:ind w:firstLine="480"/>
        <w:rPr>
          <w:del w:id="2021" w:author="zhaoxw" w:date="2015-04-27T10:48:00Z"/>
        </w:rPr>
        <w:pPrChange w:id="2022" w:author="winspread" w:date="2015-07-13T21:54:00Z">
          <w:pPr>
            <w:spacing w:before="156" w:after="156"/>
            <w:ind w:firstLine="480"/>
          </w:pPr>
        </w:pPrChange>
      </w:pPr>
      <w:del w:id="2023" w:author="zhaoxw" w:date="2015-04-27T10:48:00Z">
        <w:r w:rsidRPr="00E23239" w:rsidDel="00283093">
          <w:rPr>
            <w:rFonts w:hint="eastAsia"/>
          </w:rPr>
          <w:delText>1</w:delText>
        </w:r>
        <w:r w:rsidRPr="00E23239" w:rsidDel="00283093">
          <w:rPr>
            <w:rFonts w:hint="eastAsia"/>
          </w:rPr>
          <w:delText>）结构体定义</w:delText>
        </w:r>
      </w:del>
    </w:p>
    <w:p w:rsidR="00E23239" w:rsidRPr="00E23239" w:rsidDel="00283093" w:rsidRDefault="00E23239" w:rsidP="00231176">
      <w:pPr>
        <w:pStyle w:val="af7"/>
        <w:rPr>
          <w:del w:id="2024" w:author="zhaoxw" w:date="2015-04-27T10:48:00Z"/>
        </w:rPr>
      </w:pPr>
      <w:del w:id="2025" w:author="zhaoxw" w:date="2015-04-27T10:48:00Z">
        <w:r w:rsidRPr="00E23239" w:rsidDel="00283093">
          <w:rPr>
            <w:rFonts w:hint="eastAsia"/>
          </w:rPr>
          <w:delText>struct  RECV_SELF_CHECK</w:delText>
        </w:r>
        <w:r w:rsidRPr="00E23239" w:rsidDel="00283093">
          <w:rPr>
            <w:rFonts w:hint="eastAsia"/>
          </w:rPr>
          <w:tab/>
        </w:r>
        <w:r w:rsidRPr="00E23239" w:rsidDel="00283093">
          <w:rPr>
            <w:rFonts w:hint="eastAsia"/>
          </w:rPr>
          <w:tab/>
        </w:r>
        <w:r w:rsidRPr="00E23239" w:rsidDel="00283093">
          <w:rPr>
            <w:rFonts w:hint="eastAsia"/>
          </w:rPr>
          <w:tab/>
          <w:delText>//</w:delText>
        </w:r>
        <w:r w:rsidRPr="00E23239" w:rsidDel="00283093">
          <w:rPr>
            <w:rFonts w:hint="eastAsia"/>
          </w:rPr>
          <w:delText>设备自检</w:delText>
        </w:r>
      </w:del>
    </w:p>
    <w:p w:rsidR="00E23239" w:rsidRPr="00E23239" w:rsidDel="00283093" w:rsidRDefault="00E23239" w:rsidP="00231176">
      <w:pPr>
        <w:pStyle w:val="af7"/>
        <w:rPr>
          <w:del w:id="2026" w:author="zhaoxw" w:date="2015-04-27T10:48:00Z"/>
        </w:rPr>
      </w:pPr>
      <w:del w:id="2027" w:author="zhaoxw" w:date="2015-04-27T10:48:00Z">
        <w:r w:rsidRPr="00E23239" w:rsidDel="00283093">
          <w:delText>{</w:delText>
        </w:r>
      </w:del>
    </w:p>
    <w:p w:rsidR="00E23239" w:rsidRPr="00E23239" w:rsidDel="00283093" w:rsidRDefault="00E23239" w:rsidP="00231176">
      <w:pPr>
        <w:pStyle w:val="af7"/>
        <w:rPr>
          <w:del w:id="2028" w:author="zhaoxw" w:date="2015-04-27T10:48:00Z"/>
        </w:rPr>
      </w:pPr>
      <w:del w:id="2029" w:author="zhaoxw" w:date="2015-04-27T10:48:00Z">
        <w:r w:rsidRPr="00E23239" w:rsidDel="00283093">
          <w:rPr>
            <w:rFonts w:hint="eastAsia"/>
          </w:rPr>
          <w:delText xml:space="preserve">    Uint16sysNo;</w:delText>
        </w:r>
      </w:del>
    </w:p>
    <w:p w:rsidR="00E23239" w:rsidRPr="00E23239" w:rsidDel="00283093" w:rsidRDefault="00E23239" w:rsidP="00231176">
      <w:pPr>
        <w:pStyle w:val="af7"/>
        <w:rPr>
          <w:del w:id="2030" w:author="zhaoxw" w:date="2015-04-27T10:48:00Z"/>
        </w:rPr>
      </w:pPr>
      <w:del w:id="2031" w:author="zhaoxw" w:date="2015-04-27T10:48:00Z">
        <w:r w:rsidRPr="00E23239" w:rsidDel="00283093">
          <w:tab/>
          <w:delText>Uint</w:delText>
        </w:r>
        <w:r w:rsidRPr="00E23239" w:rsidDel="00283093">
          <w:rPr>
            <w:rFonts w:hint="eastAsia"/>
          </w:rPr>
          <w:delText>8</w:delText>
        </w:r>
        <w:r w:rsidR="00822C78" w:rsidDel="00283093">
          <w:rPr>
            <w:rFonts w:hint="eastAsia"/>
            <w:lang w:eastAsia="zh-CN"/>
          </w:rPr>
          <w:tab/>
        </w:r>
        <w:r w:rsidRPr="00E23239" w:rsidDel="00283093">
          <w:rPr>
            <w:rFonts w:hint="eastAsia"/>
          </w:rPr>
          <w:delText>check</w:delText>
        </w:r>
        <w:r w:rsidRPr="00E23239" w:rsidDel="00283093">
          <w:delText>Type;</w:delText>
        </w:r>
      </w:del>
    </w:p>
    <w:p w:rsidR="00E23239" w:rsidRPr="00E23239" w:rsidDel="00283093" w:rsidRDefault="00822C78" w:rsidP="00231176">
      <w:pPr>
        <w:pStyle w:val="af7"/>
        <w:rPr>
          <w:del w:id="2032" w:author="zhaoxw" w:date="2015-04-27T10:48:00Z"/>
        </w:rPr>
      </w:pPr>
      <w:del w:id="2033" w:author="zhaoxw" w:date="2015-04-27T10:48:00Z">
        <w:r w:rsidDel="00283093">
          <w:rPr>
            <w:rFonts w:hint="eastAsia"/>
            <w:lang w:eastAsia="zh-CN"/>
          </w:rPr>
          <w:tab/>
        </w:r>
        <w:r w:rsidR="00E23239" w:rsidRPr="00E23239" w:rsidDel="00283093">
          <w:rPr>
            <w:rFonts w:hint="eastAsia"/>
          </w:rPr>
          <w:delText>Uint8</w:delText>
        </w:r>
        <w:r w:rsidDel="00283093">
          <w:rPr>
            <w:rFonts w:hint="eastAsia"/>
            <w:lang w:eastAsia="zh-CN"/>
          </w:rPr>
          <w:tab/>
        </w:r>
        <w:r w:rsidR="00E23239" w:rsidRPr="00E23239" w:rsidDel="00283093">
          <w:rPr>
            <w:rFonts w:hint="eastAsia"/>
          </w:rPr>
          <w:delText>command</w:delText>
        </w:r>
      </w:del>
    </w:p>
    <w:p w:rsidR="00E23239" w:rsidRPr="00E23239" w:rsidDel="00283093" w:rsidRDefault="00822C78" w:rsidP="00231176">
      <w:pPr>
        <w:pStyle w:val="af7"/>
        <w:rPr>
          <w:del w:id="2034" w:author="zhaoxw" w:date="2015-04-27T10:48:00Z"/>
        </w:rPr>
      </w:pPr>
      <w:del w:id="2035" w:author="zhaoxw" w:date="2015-04-27T10:48:00Z">
        <w:r w:rsidDel="00283093">
          <w:rPr>
            <w:rFonts w:hint="eastAsia"/>
            <w:lang w:eastAsia="zh-CN"/>
          </w:rPr>
          <w:tab/>
        </w:r>
        <w:r w:rsidR="00E23239" w:rsidRPr="00E23239" w:rsidDel="00283093">
          <w:delText>I</w:delText>
        </w:r>
        <w:r w:rsidR="00E23239" w:rsidRPr="00E23239" w:rsidDel="00283093">
          <w:rPr>
            <w:rFonts w:hint="eastAsia"/>
          </w:rPr>
          <w:delText>nt32</w:delText>
        </w:r>
        <w:r w:rsidDel="00283093">
          <w:rPr>
            <w:rFonts w:hint="eastAsia"/>
            <w:lang w:eastAsia="zh-CN"/>
          </w:rPr>
          <w:tab/>
        </w:r>
        <w:r w:rsidR="00E23239" w:rsidRPr="00E23239" w:rsidDel="00283093">
          <w:rPr>
            <w:rFonts w:hint="eastAsia"/>
          </w:rPr>
          <w:delText>txPower</w:delText>
        </w:r>
      </w:del>
    </w:p>
    <w:p w:rsidR="00E23239" w:rsidRPr="00E23239" w:rsidDel="00283093" w:rsidRDefault="00822C78" w:rsidP="00231176">
      <w:pPr>
        <w:pStyle w:val="af7"/>
        <w:rPr>
          <w:del w:id="2036" w:author="zhaoxw" w:date="2015-04-27T10:48:00Z"/>
        </w:rPr>
      </w:pPr>
      <w:del w:id="2037" w:author="zhaoxw" w:date="2015-04-27T10:48:00Z">
        <w:r w:rsidDel="00283093">
          <w:rPr>
            <w:rFonts w:hint="eastAsia"/>
            <w:lang w:eastAsia="zh-CN"/>
          </w:rPr>
          <w:tab/>
        </w:r>
        <w:r w:rsidR="00E23239" w:rsidRPr="00E23239" w:rsidDel="00283093">
          <w:rPr>
            <w:rFonts w:hint="eastAsia"/>
          </w:rPr>
          <w:delText>Uint8</w:delText>
        </w:r>
        <w:r w:rsidDel="00283093">
          <w:rPr>
            <w:rFonts w:hint="eastAsia"/>
            <w:lang w:eastAsia="zh-CN"/>
          </w:rPr>
          <w:tab/>
        </w:r>
        <w:r w:rsidR="00E23239" w:rsidRPr="00E23239" w:rsidDel="00283093">
          <w:rPr>
            <w:rFonts w:hint="eastAsia"/>
          </w:rPr>
          <w:delText>insertLoss</w:delText>
        </w:r>
      </w:del>
    </w:p>
    <w:p w:rsidR="00E23239" w:rsidRPr="00E23239" w:rsidDel="00283093" w:rsidRDefault="00E23239" w:rsidP="00231176">
      <w:pPr>
        <w:pStyle w:val="af7"/>
        <w:rPr>
          <w:del w:id="2038" w:author="zhaoxw" w:date="2015-04-27T10:48:00Z"/>
        </w:rPr>
      </w:pPr>
      <w:del w:id="2039" w:author="zhaoxw" w:date="2015-04-27T10:48:00Z">
        <w:r w:rsidRPr="00E23239" w:rsidDel="00283093">
          <w:delText>};</w:delText>
        </w:r>
      </w:del>
    </w:p>
    <w:p w:rsidR="00E23239" w:rsidRPr="00E23239" w:rsidDel="00283093" w:rsidRDefault="00E23239" w:rsidP="00E23239">
      <w:pPr>
        <w:spacing w:before="156" w:after="156"/>
        <w:ind w:firstLine="480"/>
        <w:rPr>
          <w:del w:id="2040" w:author="zhaoxw" w:date="2015-04-27T10:48:00Z"/>
        </w:rPr>
      </w:pPr>
      <w:del w:id="2041" w:author="zhaoxw" w:date="2015-04-27T10:48:00Z">
        <w:r w:rsidRPr="00E23239" w:rsidDel="00283093">
          <w:rPr>
            <w:rFonts w:hint="eastAsia"/>
          </w:rPr>
          <w:delText>2</w:delText>
        </w:r>
        <w:r w:rsidRPr="00E23239" w:rsidDel="00283093">
          <w:rPr>
            <w:rFonts w:hint="eastAsia"/>
          </w:rPr>
          <w:delText>）说明</w:delText>
        </w:r>
      </w:del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8"/>
        <w:gridCol w:w="1385"/>
        <w:gridCol w:w="1134"/>
        <w:gridCol w:w="993"/>
        <w:gridCol w:w="4110"/>
      </w:tblGrid>
      <w:tr w:rsidR="00E23239" w:rsidRPr="00E23239" w:rsidDel="00283093" w:rsidTr="00806A53">
        <w:trPr>
          <w:del w:id="2042" w:author="zhaoxw" w:date="2015-04-27T10:48:00Z"/>
        </w:trPr>
        <w:tc>
          <w:tcPr>
            <w:tcW w:w="1558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043" w:author="zhaoxw" w:date="2015-04-27T10:48:00Z"/>
              </w:rPr>
            </w:pPr>
            <w:del w:id="2044" w:author="zhaoxw" w:date="2015-04-27T10:48:00Z">
              <w:r w:rsidRPr="00E23239" w:rsidDel="00283093">
                <w:rPr>
                  <w:rFonts w:hint="eastAsia"/>
                </w:rPr>
                <w:delText>符号</w:delText>
              </w:r>
            </w:del>
          </w:p>
        </w:tc>
        <w:tc>
          <w:tcPr>
            <w:tcW w:w="1385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045" w:author="zhaoxw" w:date="2015-04-27T10:48:00Z"/>
              </w:rPr>
            </w:pPr>
            <w:del w:id="2046" w:author="zhaoxw" w:date="2015-04-27T10:48:00Z">
              <w:r w:rsidRPr="00E23239" w:rsidDel="00283093">
                <w:rPr>
                  <w:rFonts w:hint="eastAsia"/>
                </w:rPr>
                <w:delText>名称</w:delText>
              </w:r>
            </w:del>
          </w:p>
        </w:tc>
        <w:tc>
          <w:tcPr>
            <w:tcW w:w="1134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047" w:author="zhaoxw" w:date="2015-04-27T10:48:00Z"/>
              </w:rPr>
            </w:pPr>
            <w:del w:id="2048" w:author="zhaoxw" w:date="2015-04-27T10:48:00Z">
              <w:r w:rsidRPr="00E23239" w:rsidDel="00283093">
                <w:rPr>
                  <w:rFonts w:hint="eastAsia"/>
                </w:rPr>
                <w:delText>取值范围</w:delText>
              </w:r>
            </w:del>
          </w:p>
        </w:tc>
        <w:tc>
          <w:tcPr>
            <w:tcW w:w="993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049" w:author="zhaoxw" w:date="2015-04-27T10:48:00Z"/>
              </w:rPr>
            </w:pPr>
            <w:del w:id="2050" w:author="zhaoxw" w:date="2015-04-27T10:48:00Z">
              <w:r w:rsidRPr="00E23239" w:rsidDel="00283093">
                <w:rPr>
                  <w:rFonts w:hint="eastAsia"/>
                </w:rPr>
                <w:delText>默认值</w:delText>
              </w:r>
            </w:del>
          </w:p>
        </w:tc>
        <w:tc>
          <w:tcPr>
            <w:tcW w:w="4110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051" w:author="zhaoxw" w:date="2015-04-27T10:48:00Z"/>
              </w:rPr>
            </w:pPr>
            <w:del w:id="2052" w:author="zhaoxw" w:date="2015-04-27T10:48:00Z">
              <w:r w:rsidRPr="00E23239" w:rsidDel="00283093">
                <w:rPr>
                  <w:rFonts w:hint="eastAsia"/>
                </w:rPr>
                <w:delText>说明</w:delText>
              </w:r>
            </w:del>
          </w:p>
        </w:tc>
      </w:tr>
      <w:tr w:rsidR="00E23239" w:rsidRPr="00E23239" w:rsidDel="00283093" w:rsidTr="00806A53">
        <w:trPr>
          <w:del w:id="2053" w:author="zhaoxw" w:date="2015-04-27T10:48:00Z"/>
        </w:trPr>
        <w:tc>
          <w:tcPr>
            <w:tcW w:w="1558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054" w:author="zhaoxw" w:date="2015-04-27T10:48:00Z"/>
              </w:rPr>
            </w:pPr>
            <w:del w:id="2055" w:author="zhaoxw" w:date="2015-04-27T10:48:00Z">
              <w:r w:rsidRPr="00E23239" w:rsidDel="00283093">
                <w:rPr>
                  <w:rFonts w:hint="eastAsia"/>
                </w:rPr>
                <w:delText>sysNO</w:delText>
              </w:r>
            </w:del>
          </w:p>
        </w:tc>
        <w:tc>
          <w:tcPr>
            <w:tcW w:w="1385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056" w:author="zhaoxw" w:date="2015-04-27T10:48:00Z"/>
              </w:rPr>
            </w:pPr>
            <w:del w:id="2057" w:author="zhaoxw" w:date="2015-04-27T10:48:00Z">
              <w:r w:rsidRPr="00E23239" w:rsidDel="00283093">
                <w:rPr>
                  <w:rFonts w:hint="eastAsia"/>
                </w:rPr>
                <w:delText>系统号</w:delText>
              </w:r>
            </w:del>
          </w:p>
        </w:tc>
        <w:tc>
          <w:tcPr>
            <w:tcW w:w="1134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058" w:author="zhaoxw" w:date="2015-04-27T10:48:00Z"/>
              </w:rPr>
            </w:pPr>
            <w:del w:id="2059" w:author="zhaoxw" w:date="2015-04-27T10:48:00Z">
              <w:r w:rsidRPr="00E23239" w:rsidDel="00283093">
                <w:rPr>
                  <w:rFonts w:hint="eastAsia"/>
                </w:rPr>
                <w:delText>1/2</w:delText>
              </w:r>
            </w:del>
          </w:p>
        </w:tc>
        <w:tc>
          <w:tcPr>
            <w:tcW w:w="993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060" w:author="zhaoxw" w:date="2015-04-27T10:48:00Z"/>
              </w:rPr>
            </w:pPr>
            <w:del w:id="2061" w:author="zhaoxw" w:date="2015-04-27T10:48:00Z">
              <w:r w:rsidRPr="00E23239" w:rsidDel="00283093">
                <w:rPr>
                  <w:rFonts w:hint="eastAsia"/>
                </w:rPr>
                <w:delText>1</w:delText>
              </w:r>
            </w:del>
          </w:p>
        </w:tc>
        <w:tc>
          <w:tcPr>
            <w:tcW w:w="4110" w:type="dxa"/>
          </w:tcPr>
          <w:p w:rsidR="00E23239" w:rsidRPr="00E23239" w:rsidDel="00283093" w:rsidRDefault="00E23239" w:rsidP="00C30268">
            <w:pPr>
              <w:pStyle w:val="af0"/>
              <w:spacing w:after="156"/>
              <w:jc w:val="left"/>
              <w:rPr>
                <w:del w:id="2062" w:author="zhaoxw" w:date="2015-04-27T10:48:00Z"/>
              </w:rPr>
            </w:pPr>
          </w:p>
        </w:tc>
      </w:tr>
      <w:tr w:rsidR="00E23239" w:rsidRPr="00E23239" w:rsidDel="00283093" w:rsidTr="00806A53">
        <w:trPr>
          <w:del w:id="2063" w:author="zhaoxw" w:date="2015-04-27T10:48:00Z"/>
        </w:trPr>
        <w:tc>
          <w:tcPr>
            <w:tcW w:w="1558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064" w:author="zhaoxw" w:date="2015-04-27T10:48:00Z"/>
              </w:rPr>
            </w:pPr>
            <w:del w:id="2065" w:author="zhaoxw" w:date="2015-04-27T10:48:00Z">
              <w:r w:rsidRPr="00E23239" w:rsidDel="00283093">
                <w:rPr>
                  <w:rFonts w:hint="eastAsia"/>
                </w:rPr>
                <w:delText>check</w:delText>
              </w:r>
              <w:r w:rsidRPr="00E23239" w:rsidDel="00283093">
                <w:delText>Type</w:delText>
              </w:r>
            </w:del>
          </w:p>
        </w:tc>
        <w:tc>
          <w:tcPr>
            <w:tcW w:w="1385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066" w:author="zhaoxw" w:date="2015-04-27T10:48:00Z"/>
              </w:rPr>
            </w:pPr>
            <w:del w:id="2067" w:author="zhaoxw" w:date="2015-04-27T10:48:00Z">
              <w:r w:rsidRPr="00E23239" w:rsidDel="00283093">
                <w:rPr>
                  <w:rFonts w:hint="eastAsia"/>
                </w:rPr>
                <w:delText>自检类型</w:delText>
              </w:r>
            </w:del>
          </w:p>
        </w:tc>
        <w:tc>
          <w:tcPr>
            <w:tcW w:w="1134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068" w:author="zhaoxw" w:date="2015-04-27T10:48:00Z"/>
              </w:rPr>
            </w:pPr>
            <w:del w:id="2069" w:author="zhaoxw" w:date="2015-04-27T10:48:00Z">
              <w:r w:rsidRPr="00E23239" w:rsidDel="00283093">
                <w:rPr>
                  <w:rFonts w:hint="eastAsia"/>
                </w:rPr>
                <w:delText>0</w:delText>
              </w:r>
              <w:r w:rsidRPr="00E23239" w:rsidDel="00283093">
                <w:rPr>
                  <w:rFonts w:hint="eastAsia"/>
                </w:rPr>
                <w:delText>或者</w:delText>
              </w:r>
              <w:r w:rsidRPr="00E23239" w:rsidDel="00283093">
                <w:rPr>
                  <w:rFonts w:hint="eastAsia"/>
                </w:rPr>
                <w:delText>1</w:delText>
              </w:r>
            </w:del>
          </w:p>
        </w:tc>
        <w:tc>
          <w:tcPr>
            <w:tcW w:w="993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070" w:author="zhaoxw" w:date="2015-04-27T10:48:00Z"/>
              </w:rPr>
            </w:pPr>
          </w:p>
        </w:tc>
        <w:tc>
          <w:tcPr>
            <w:tcW w:w="4110" w:type="dxa"/>
          </w:tcPr>
          <w:p w:rsidR="00E23239" w:rsidRPr="00E23239" w:rsidDel="00283093" w:rsidRDefault="00E23239" w:rsidP="00C30268">
            <w:pPr>
              <w:pStyle w:val="af0"/>
              <w:spacing w:after="156"/>
              <w:jc w:val="left"/>
              <w:rPr>
                <w:del w:id="2071" w:author="zhaoxw" w:date="2015-04-27T10:48:00Z"/>
              </w:rPr>
            </w:pPr>
            <w:del w:id="2072" w:author="zhaoxw" w:date="2015-04-27T10:48:00Z">
              <w:r w:rsidRPr="00E23239" w:rsidDel="00283093">
                <w:rPr>
                  <w:rFonts w:hint="eastAsia"/>
                </w:rPr>
                <w:delText>0</w:delText>
              </w:r>
              <w:r w:rsidRPr="00E23239" w:rsidDel="00283093">
                <w:rPr>
                  <w:rFonts w:hint="eastAsia"/>
                </w:rPr>
                <w:delText>发射自检</w:delText>
              </w:r>
            </w:del>
          </w:p>
          <w:p w:rsidR="00E23239" w:rsidRPr="00E23239" w:rsidDel="00283093" w:rsidRDefault="00E23239" w:rsidP="00800785">
            <w:pPr>
              <w:pStyle w:val="af0"/>
              <w:spacing w:after="156"/>
              <w:jc w:val="left"/>
              <w:rPr>
                <w:del w:id="2073" w:author="zhaoxw" w:date="2015-04-27T10:48:00Z"/>
              </w:rPr>
            </w:pPr>
            <w:del w:id="2074" w:author="zhaoxw" w:date="2015-04-27T10:48:00Z">
              <w:r w:rsidRPr="00E23239" w:rsidDel="00283093">
                <w:rPr>
                  <w:rFonts w:hint="eastAsia"/>
                </w:rPr>
                <w:delText>1</w:delText>
              </w:r>
              <w:r w:rsidRPr="00E23239" w:rsidDel="00283093">
                <w:rPr>
                  <w:rFonts w:hint="eastAsia"/>
                </w:rPr>
                <w:delText>接收自检</w:delText>
              </w:r>
            </w:del>
          </w:p>
        </w:tc>
      </w:tr>
      <w:tr w:rsidR="00E23239" w:rsidRPr="00E23239" w:rsidDel="00283093" w:rsidTr="00806A53">
        <w:trPr>
          <w:del w:id="2075" w:author="zhaoxw" w:date="2015-04-27T10:48:00Z"/>
        </w:trPr>
        <w:tc>
          <w:tcPr>
            <w:tcW w:w="1558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076" w:author="zhaoxw" w:date="2015-04-27T10:48:00Z"/>
              </w:rPr>
            </w:pPr>
            <w:del w:id="2077" w:author="zhaoxw" w:date="2015-04-27T10:48:00Z">
              <w:r w:rsidRPr="00E23239" w:rsidDel="00283093">
                <w:rPr>
                  <w:rFonts w:hint="eastAsia"/>
                </w:rPr>
                <w:delText>command</w:delText>
              </w:r>
            </w:del>
          </w:p>
        </w:tc>
        <w:tc>
          <w:tcPr>
            <w:tcW w:w="1385" w:type="dxa"/>
          </w:tcPr>
          <w:p w:rsidR="00E23239" w:rsidRPr="00E23239" w:rsidDel="00283093" w:rsidRDefault="00E23239" w:rsidP="00C30268">
            <w:pPr>
              <w:pStyle w:val="af0"/>
              <w:spacing w:after="156"/>
              <w:rPr>
                <w:del w:id="2078" w:author="zhaoxw" w:date="2015-04-27T10:48:00Z"/>
              </w:rPr>
            </w:pPr>
            <w:del w:id="2079" w:author="zhaoxw" w:date="2015-04-27T10:48:00Z">
              <w:r w:rsidRPr="00E23239" w:rsidDel="00283093">
                <w:rPr>
                  <w:rFonts w:hint="eastAsia"/>
                </w:rPr>
                <w:delText>控制命令</w:delText>
              </w:r>
            </w:del>
          </w:p>
        </w:tc>
        <w:tc>
          <w:tcPr>
            <w:tcW w:w="1134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080" w:author="zhaoxw" w:date="2015-04-27T10:48:00Z"/>
              </w:rPr>
            </w:pPr>
            <w:del w:id="2081" w:author="zhaoxw" w:date="2015-04-27T10:48:00Z">
              <w:r w:rsidRPr="00E23239" w:rsidDel="00283093">
                <w:rPr>
                  <w:rFonts w:hint="eastAsia"/>
                </w:rPr>
                <w:delText>0/1</w:delText>
              </w:r>
            </w:del>
          </w:p>
        </w:tc>
        <w:tc>
          <w:tcPr>
            <w:tcW w:w="993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082" w:author="zhaoxw" w:date="2015-04-27T10:48:00Z"/>
              </w:rPr>
            </w:pPr>
          </w:p>
        </w:tc>
        <w:tc>
          <w:tcPr>
            <w:tcW w:w="4110" w:type="dxa"/>
          </w:tcPr>
          <w:p w:rsidR="00E23239" w:rsidRPr="00E23239" w:rsidDel="00283093" w:rsidRDefault="00E23239" w:rsidP="00C30268">
            <w:pPr>
              <w:pStyle w:val="af0"/>
              <w:spacing w:after="156"/>
              <w:jc w:val="left"/>
              <w:rPr>
                <w:del w:id="2083" w:author="zhaoxw" w:date="2015-04-27T10:48:00Z"/>
              </w:rPr>
            </w:pPr>
            <w:del w:id="2084" w:author="zhaoxw" w:date="2015-04-27T10:48:00Z">
              <w:r w:rsidRPr="00E23239" w:rsidDel="00283093">
                <w:rPr>
                  <w:rFonts w:hint="eastAsia"/>
                </w:rPr>
                <w:delText>0</w:delText>
              </w:r>
              <w:r w:rsidRPr="00E23239" w:rsidDel="00283093">
                <w:rPr>
                  <w:rFonts w:hint="eastAsia"/>
                </w:rPr>
                <w:delText>关闭自检</w:delText>
              </w:r>
            </w:del>
          </w:p>
          <w:p w:rsidR="00E23239" w:rsidRPr="00E23239" w:rsidDel="00283093" w:rsidRDefault="00E23239" w:rsidP="00800785">
            <w:pPr>
              <w:pStyle w:val="af0"/>
              <w:spacing w:after="156"/>
              <w:jc w:val="left"/>
              <w:rPr>
                <w:del w:id="2085" w:author="zhaoxw" w:date="2015-04-27T10:48:00Z"/>
              </w:rPr>
            </w:pPr>
            <w:del w:id="2086" w:author="zhaoxw" w:date="2015-04-27T10:48:00Z">
              <w:r w:rsidRPr="00E23239" w:rsidDel="00283093">
                <w:rPr>
                  <w:rFonts w:hint="eastAsia"/>
                </w:rPr>
                <w:delText>1</w:delText>
              </w:r>
              <w:r w:rsidRPr="00E23239" w:rsidDel="00283093">
                <w:rPr>
                  <w:rFonts w:hint="eastAsia"/>
                </w:rPr>
                <w:delText>开启自检</w:delText>
              </w:r>
            </w:del>
          </w:p>
        </w:tc>
      </w:tr>
      <w:tr w:rsidR="00E23239" w:rsidRPr="00E23239" w:rsidDel="00283093" w:rsidTr="00806A53">
        <w:trPr>
          <w:del w:id="2087" w:author="zhaoxw" w:date="2015-04-27T10:48:00Z"/>
        </w:trPr>
        <w:tc>
          <w:tcPr>
            <w:tcW w:w="1558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088" w:author="zhaoxw" w:date="2015-04-27T10:48:00Z"/>
              </w:rPr>
            </w:pPr>
            <w:del w:id="2089" w:author="zhaoxw" w:date="2015-04-27T10:48:00Z">
              <w:r w:rsidRPr="00E23239" w:rsidDel="00283093">
                <w:rPr>
                  <w:rFonts w:hint="eastAsia"/>
                </w:rPr>
                <w:delText>txPower</w:delText>
              </w:r>
            </w:del>
          </w:p>
        </w:tc>
        <w:tc>
          <w:tcPr>
            <w:tcW w:w="1385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090" w:author="zhaoxw" w:date="2015-04-27T10:48:00Z"/>
              </w:rPr>
            </w:pPr>
            <w:del w:id="2091" w:author="zhaoxw" w:date="2015-04-27T10:48:00Z">
              <w:r w:rsidRPr="00E23239" w:rsidDel="00283093">
                <w:rPr>
                  <w:rFonts w:hint="eastAsia"/>
                </w:rPr>
                <w:delText>发生功率</w:delText>
              </w:r>
            </w:del>
          </w:p>
        </w:tc>
        <w:tc>
          <w:tcPr>
            <w:tcW w:w="1134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092" w:author="zhaoxw" w:date="2015-04-27T10:48:00Z"/>
              </w:rPr>
            </w:pPr>
            <w:del w:id="2093" w:author="zhaoxw" w:date="2015-04-27T10:48:00Z">
              <w:r w:rsidRPr="00E23239" w:rsidDel="00283093">
                <w:rPr>
                  <w:rFonts w:hint="eastAsia"/>
                </w:rPr>
                <w:delText>-33~30</w:delText>
              </w:r>
            </w:del>
          </w:p>
        </w:tc>
        <w:tc>
          <w:tcPr>
            <w:tcW w:w="993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094" w:author="zhaoxw" w:date="2015-04-27T10:48:00Z"/>
              </w:rPr>
            </w:pPr>
          </w:p>
        </w:tc>
        <w:tc>
          <w:tcPr>
            <w:tcW w:w="4110" w:type="dxa"/>
          </w:tcPr>
          <w:p w:rsidR="00E23239" w:rsidRPr="00E23239" w:rsidDel="00283093" w:rsidRDefault="00E23239" w:rsidP="00C30268">
            <w:pPr>
              <w:pStyle w:val="af0"/>
              <w:spacing w:after="156"/>
              <w:jc w:val="left"/>
              <w:rPr>
                <w:del w:id="2095" w:author="zhaoxw" w:date="2015-04-27T10:48:00Z"/>
              </w:rPr>
            </w:pPr>
            <w:del w:id="2096" w:author="zhaoxw" w:date="2015-04-27T10:48:00Z">
              <w:r w:rsidRPr="00E23239" w:rsidDel="00283093">
                <w:rPr>
                  <w:rFonts w:hint="eastAsia"/>
                </w:rPr>
                <w:delText>自检时控制设备发送的功率</w:delText>
              </w:r>
            </w:del>
          </w:p>
        </w:tc>
      </w:tr>
      <w:tr w:rsidR="00E23239" w:rsidRPr="00E23239" w:rsidDel="00283093" w:rsidTr="00806A53">
        <w:trPr>
          <w:del w:id="2097" w:author="zhaoxw" w:date="2015-04-27T10:48:00Z"/>
        </w:trPr>
        <w:tc>
          <w:tcPr>
            <w:tcW w:w="1558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098" w:author="zhaoxw" w:date="2015-04-27T10:48:00Z"/>
              </w:rPr>
            </w:pPr>
            <w:del w:id="2099" w:author="zhaoxw" w:date="2015-04-27T10:48:00Z">
              <w:r w:rsidRPr="00E23239" w:rsidDel="00283093">
                <w:delText>I</w:delText>
              </w:r>
              <w:r w:rsidRPr="00E23239" w:rsidDel="00283093">
                <w:rPr>
                  <w:rFonts w:hint="eastAsia"/>
                </w:rPr>
                <w:delText>nsertLoss</w:delText>
              </w:r>
            </w:del>
          </w:p>
        </w:tc>
        <w:tc>
          <w:tcPr>
            <w:tcW w:w="1385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100" w:author="zhaoxw" w:date="2015-04-27T10:48:00Z"/>
              </w:rPr>
            </w:pPr>
            <w:del w:id="2101" w:author="zhaoxw" w:date="2015-04-27T10:48:00Z">
              <w:r w:rsidRPr="00E23239" w:rsidDel="00283093">
                <w:rPr>
                  <w:rFonts w:hint="eastAsia"/>
                </w:rPr>
                <w:delText>插入损耗</w:delText>
              </w:r>
            </w:del>
          </w:p>
        </w:tc>
        <w:tc>
          <w:tcPr>
            <w:tcW w:w="1134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102" w:author="zhaoxw" w:date="2015-04-27T10:48:00Z"/>
              </w:rPr>
            </w:pPr>
          </w:p>
        </w:tc>
        <w:tc>
          <w:tcPr>
            <w:tcW w:w="993" w:type="dxa"/>
          </w:tcPr>
          <w:p w:rsidR="00E23239" w:rsidRPr="00E23239" w:rsidDel="00283093" w:rsidRDefault="00E23239" w:rsidP="0075051D">
            <w:pPr>
              <w:pStyle w:val="af0"/>
              <w:spacing w:after="156"/>
              <w:rPr>
                <w:del w:id="2103" w:author="zhaoxw" w:date="2015-04-27T10:48:00Z"/>
              </w:rPr>
            </w:pPr>
          </w:p>
        </w:tc>
        <w:tc>
          <w:tcPr>
            <w:tcW w:w="4110" w:type="dxa"/>
          </w:tcPr>
          <w:p w:rsidR="00E23239" w:rsidRPr="00E23239" w:rsidDel="00283093" w:rsidRDefault="00E23239" w:rsidP="00C30268">
            <w:pPr>
              <w:pStyle w:val="af0"/>
              <w:spacing w:after="156"/>
              <w:jc w:val="left"/>
              <w:rPr>
                <w:del w:id="2104" w:author="zhaoxw" w:date="2015-04-27T10:48:00Z"/>
              </w:rPr>
            </w:pPr>
            <w:del w:id="2105" w:author="zhaoxw" w:date="2015-04-27T10:48:00Z">
              <w:r w:rsidRPr="00E23239" w:rsidDel="00283093">
                <w:rPr>
                  <w:rFonts w:hint="eastAsia"/>
                </w:rPr>
                <w:delText>不同的天线的损耗不一样，如普通天线的</w:delText>
              </w:r>
            </w:del>
          </w:p>
          <w:p w:rsidR="00E23239" w:rsidRPr="00E23239" w:rsidDel="00283093" w:rsidRDefault="00E23239" w:rsidP="00C30268">
            <w:pPr>
              <w:pStyle w:val="af0"/>
              <w:spacing w:after="156"/>
              <w:jc w:val="left"/>
              <w:rPr>
                <w:del w:id="2106" w:author="zhaoxw" w:date="2015-04-27T10:48:00Z"/>
              </w:rPr>
            </w:pPr>
            <w:del w:id="2107" w:author="zhaoxw" w:date="2015-04-27T10:48:00Z">
              <w:r w:rsidRPr="00E23239" w:rsidDel="00283093">
                <w:rPr>
                  <w:rFonts w:hint="eastAsia"/>
                </w:rPr>
                <w:delText>损耗为</w:delText>
              </w:r>
              <w:r w:rsidRPr="00E23239" w:rsidDel="00283093">
                <w:rPr>
                  <w:rFonts w:hint="eastAsia"/>
                </w:rPr>
                <w:delText>1db</w:delText>
              </w:r>
              <w:r w:rsidRPr="00E23239" w:rsidDel="00283093">
                <w:rPr>
                  <w:rFonts w:hint="eastAsia"/>
                </w:rPr>
                <w:delText>，功分器的损耗为：</w:delText>
              </w:r>
              <w:r w:rsidRPr="00E23239" w:rsidDel="00283093">
                <w:rPr>
                  <w:rFonts w:hint="eastAsia"/>
                </w:rPr>
                <w:delText>10</w:delText>
              </w:r>
              <w:r w:rsidRPr="00E23239" w:rsidDel="00283093">
                <w:rPr>
                  <w:rFonts w:hint="eastAsia"/>
                </w:rPr>
                <w:delText>或</w:delText>
              </w:r>
              <w:r w:rsidRPr="00E23239" w:rsidDel="00283093">
                <w:rPr>
                  <w:rFonts w:hint="eastAsia"/>
                </w:rPr>
                <w:delText>20</w:delText>
              </w:r>
              <w:r w:rsidRPr="00E23239" w:rsidDel="00283093">
                <w:rPr>
                  <w:rFonts w:hint="eastAsia"/>
                </w:rPr>
                <w:delText>等</w:delText>
              </w:r>
            </w:del>
          </w:p>
        </w:tc>
      </w:tr>
    </w:tbl>
    <w:p w:rsidR="00E23239" w:rsidRPr="00E23239" w:rsidDel="00073EC2" w:rsidRDefault="00E23239" w:rsidP="0075051D">
      <w:pPr>
        <w:pStyle w:val="3"/>
        <w:spacing w:before="156" w:after="156"/>
        <w:rPr>
          <w:del w:id="2108" w:author="zhaoxw" w:date="2015-05-14T09:57:00Z"/>
        </w:rPr>
      </w:pPr>
      <w:bookmarkStart w:id="2109" w:name="_Toc417292665"/>
      <w:del w:id="2110" w:author="zhaoxw" w:date="2015-05-14T09:57:00Z">
        <w:r w:rsidRPr="00E23239" w:rsidDel="00073EC2">
          <w:rPr>
            <w:rFonts w:hint="eastAsia"/>
          </w:rPr>
          <w:delText>1.3.1</w:delText>
        </w:r>
        <w:r w:rsidR="00D705DD" w:rsidDel="00073EC2">
          <w:rPr>
            <w:rFonts w:hint="eastAsia"/>
          </w:rPr>
          <w:delText>7</w:delText>
        </w:r>
      </w:del>
      <w:ins w:id="2111" w:author="suntingting" w:date="2015-05-13T09:56:00Z">
        <w:del w:id="2112" w:author="zhaoxw" w:date="2015-05-14T09:57:00Z">
          <w:r w:rsidR="00A1722D" w:rsidRPr="00E23239" w:rsidDel="00073EC2">
            <w:rPr>
              <w:rFonts w:hint="eastAsia"/>
            </w:rPr>
            <w:delText>1</w:delText>
          </w:r>
          <w:r w:rsidR="00A1722D" w:rsidDel="00073EC2">
            <w:rPr>
              <w:rFonts w:hint="eastAsia"/>
            </w:rPr>
            <w:delText>4</w:delText>
          </w:r>
        </w:del>
      </w:ins>
      <w:del w:id="2113" w:author="zhaoxw" w:date="2015-05-14T09:57:00Z">
        <w:r w:rsidR="005A3EDB" w:rsidDel="00073EC2">
          <w:rPr>
            <w:rFonts w:hint="eastAsia"/>
          </w:rPr>
          <w:delText>查询</w:delText>
        </w:r>
        <w:r w:rsidRPr="00E23239" w:rsidDel="00073EC2">
          <w:rPr>
            <w:rFonts w:hint="eastAsia"/>
          </w:rPr>
          <w:delText>设备状态</w:delText>
        </w:r>
        <w:r w:rsidRPr="00E23239" w:rsidDel="00073EC2">
          <w:rPr>
            <w:rFonts w:hint="eastAsia"/>
          </w:rPr>
          <w:delText>RECV_DEV_STATE</w:delText>
        </w:r>
        <w:bookmarkEnd w:id="2109"/>
      </w:del>
    </w:p>
    <w:p w:rsidR="00E23239" w:rsidRPr="00E23239" w:rsidDel="00073EC2" w:rsidRDefault="00E23239" w:rsidP="00E23239">
      <w:pPr>
        <w:spacing w:before="156" w:after="156"/>
        <w:ind w:firstLine="480"/>
        <w:rPr>
          <w:del w:id="2114" w:author="zhaoxw" w:date="2015-05-14T09:57:00Z"/>
        </w:rPr>
      </w:pPr>
      <w:del w:id="2115" w:author="zhaoxw" w:date="2015-05-14T09:57:00Z">
        <w:r w:rsidRPr="00E23239" w:rsidDel="00073EC2">
          <w:rPr>
            <w:rFonts w:hint="eastAsia"/>
          </w:rPr>
          <w:delText>无内容</w:delText>
        </w:r>
      </w:del>
    </w:p>
    <w:p w:rsidR="00E23239" w:rsidRPr="00E23239" w:rsidDel="00155E1E" w:rsidRDefault="00E23239" w:rsidP="0075051D">
      <w:pPr>
        <w:pStyle w:val="3"/>
        <w:spacing w:before="156" w:after="156"/>
        <w:rPr>
          <w:del w:id="2116" w:author="zhaoxw" w:date="2015-04-24T16:36:00Z"/>
        </w:rPr>
      </w:pPr>
      <w:bookmarkStart w:id="2117" w:name="_Toc417292666"/>
      <w:del w:id="2118" w:author="zhaoxw" w:date="2015-04-24T16:36:00Z">
        <w:r w:rsidRPr="00E23239" w:rsidDel="00155E1E">
          <w:rPr>
            <w:rFonts w:hint="eastAsia"/>
          </w:rPr>
          <w:delText>1.3.1</w:delText>
        </w:r>
        <w:r w:rsidR="00D705DD" w:rsidDel="00155E1E">
          <w:rPr>
            <w:rFonts w:hint="eastAsia"/>
          </w:rPr>
          <w:delText>8</w:delText>
        </w:r>
        <w:r w:rsidRPr="00E23239" w:rsidDel="00155E1E">
          <w:rPr>
            <w:rFonts w:hint="eastAsia"/>
          </w:rPr>
          <w:delText>风扇控制</w:delText>
        </w:r>
        <w:r w:rsidRPr="00E23239" w:rsidDel="00155E1E">
          <w:delText>RECV_FAN_CTRL</w:delText>
        </w:r>
        <w:bookmarkEnd w:id="2117"/>
      </w:del>
    </w:p>
    <w:p w:rsidR="00073EC2" w:rsidRDefault="00E23239" w:rsidP="00073EC2">
      <w:pPr>
        <w:spacing w:before="156" w:after="156"/>
        <w:ind w:firstLine="480"/>
        <w:rPr>
          <w:del w:id="2119" w:author="zhaoxw" w:date="2015-04-24T16:36:00Z"/>
        </w:rPr>
      </w:pPr>
      <w:del w:id="2120" w:author="zhaoxw" w:date="2015-04-24T16:36:00Z">
        <w:r w:rsidRPr="00E23239" w:rsidDel="00155E1E">
          <w:rPr>
            <w:rFonts w:hint="eastAsia"/>
          </w:rPr>
          <w:delText>1</w:delText>
        </w:r>
        <w:r w:rsidRPr="00E23239" w:rsidDel="00155E1E">
          <w:rPr>
            <w:rFonts w:hint="eastAsia"/>
          </w:rPr>
          <w:delText>）结构体定义</w:delText>
        </w:r>
      </w:del>
    </w:p>
    <w:p w:rsidR="00E23239" w:rsidRPr="00E23239" w:rsidDel="00155E1E" w:rsidRDefault="00E23239" w:rsidP="00231176">
      <w:pPr>
        <w:pStyle w:val="af7"/>
        <w:rPr>
          <w:del w:id="2121" w:author="zhaoxw" w:date="2015-04-24T16:36:00Z"/>
        </w:rPr>
      </w:pPr>
      <w:del w:id="2122" w:author="zhaoxw" w:date="2015-04-24T16:36:00Z">
        <w:r w:rsidRPr="00E23239" w:rsidDel="00155E1E">
          <w:rPr>
            <w:rFonts w:hint="eastAsia"/>
          </w:rPr>
          <w:delText xml:space="preserve">struct  </w:delText>
        </w:r>
        <w:r w:rsidRPr="00E23239" w:rsidDel="00155E1E">
          <w:delText>RECV_FAN_CTRL</w:delText>
        </w:r>
        <w:r w:rsidRPr="00E23239" w:rsidDel="00155E1E">
          <w:rPr>
            <w:rFonts w:hint="eastAsia"/>
          </w:rPr>
          <w:tab/>
        </w:r>
        <w:r w:rsidRPr="00E23239" w:rsidDel="00155E1E">
          <w:rPr>
            <w:rFonts w:hint="eastAsia"/>
          </w:rPr>
          <w:tab/>
        </w:r>
        <w:r w:rsidRPr="00E23239" w:rsidDel="00155E1E">
          <w:rPr>
            <w:rFonts w:hint="eastAsia"/>
          </w:rPr>
          <w:tab/>
          <w:delText>//</w:delText>
        </w:r>
        <w:r w:rsidRPr="00E23239" w:rsidDel="00155E1E">
          <w:rPr>
            <w:rFonts w:hint="eastAsia"/>
          </w:rPr>
          <w:delText>风扇控制</w:delText>
        </w:r>
      </w:del>
    </w:p>
    <w:p w:rsidR="00E23239" w:rsidRPr="00E23239" w:rsidDel="00155E1E" w:rsidRDefault="00E23239" w:rsidP="00231176">
      <w:pPr>
        <w:pStyle w:val="af7"/>
        <w:rPr>
          <w:del w:id="2123" w:author="zhaoxw" w:date="2015-04-24T16:36:00Z"/>
        </w:rPr>
      </w:pPr>
      <w:del w:id="2124" w:author="zhaoxw" w:date="2015-04-24T16:36:00Z">
        <w:r w:rsidRPr="00E23239" w:rsidDel="00155E1E">
          <w:delText>{</w:delText>
        </w:r>
      </w:del>
    </w:p>
    <w:p w:rsidR="00E23239" w:rsidRPr="00E23239" w:rsidDel="00155E1E" w:rsidRDefault="00E23239" w:rsidP="00231176">
      <w:pPr>
        <w:pStyle w:val="af7"/>
        <w:rPr>
          <w:del w:id="2125" w:author="zhaoxw" w:date="2015-04-24T16:36:00Z"/>
        </w:rPr>
      </w:pPr>
      <w:del w:id="2126" w:author="zhaoxw" w:date="2015-04-24T16:36:00Z">
        <w:r w:rsidRPr="00E23239" w:rsidDel="00155E1E">
          <w:rPr>
            <w:rFonts w:hint="eastAsia"/>
          </w:rPr>
          <w:delText xml:space="preserve">    Uint16   sysNo;</w:delText>
        </w:r>
      </w:del>
    </w:p>
    <w:p w:rsidR="00E23239" w:rsidRPr="00E23239" w:rsidDel="00155E1E" w:rsidRDefault="0075051D" w:rsidP="00231176">
      <w:pPr>
        <w:pStyle w:val="af7"/>
        <w:rPr>
          <w:del w:id="2127" w:author="zhaoxw" w:date="2015-04-24T16:36:00Z"/>
        </w:rPr>
      </w:pPr>
      <w:del w:id="2128" w:author="zhaoxw" w:date="2015-04-24T16:36:00Z">
        <w:r w:rsidDel="00155E1E">
          <w:rPr>
            <w:rFonts w:hint="eastAsia"/>
          </w:rPr>
          <w:tab/>
        </w:r>
        <w:r w:rsidR="00E23239" w:rsidRPr="00E23239" w:rsidDel="00155E1E">
          <w:rPr>
            <w:rFonts w:hint="eastAsia"/>
          </w:rPr>
          <w:delText>Uint8    cmd</w:delText>
        </w:r>
      </w:del>
    </w:p>
    <w:p w:rsidR="00E23239" w:rsidRPr="00E23239" w:rsidDel="00155E1E" w:rsidRDefault="00E23239" w:rsidP="00231176">
      <w:pPr>
        <w:pStyle w:val="af7"/>
        <w:rPr>
          <w:del w:id="2129" w:author="zhaoxw" w:date="2015-04-24T16:36:00Z"/>
        </w:rPr>
      </w:pPr>
      <w:del w:id="2130" w:author="zhaoxw" w:date="2015-04-24T16:36:00Z">
        <w:r w:rsidRPr="00E23239" w:rsidDel="00155E1E">
          <w:delText>};</w:delText>
        </w:r>
      </w:del>
    </w:p>
    <w:p w:rsidR="00E23239" w:rsidRPr="00E23239" w:rsidDel="00155E1E" w:rsidRDefault="00E23239" w:rsidP="00E23239">
      <w:pPr>
        <w:spacing w:before="156" w:after="156"/>
        <w:ind w:firstLine="480"/>
        <w:rPr>
          <w:del w:id="2131" w:author="zhaoxw" w:date="2015-04-24T16:36:00Z"/>
        </w:rPr>
      </w:pPr>
      <w:del w:id="2132" w:author="zhaoxw" w:date="2015-04-24T16:36:00Z">
        <w:r w:rsidRPr="00E23239" w:rsidDel="00155E1E">
          <w:rPr>
            <w:rFonts w:hint="eastAsia"/>
          </w:rPr>
          <w:delText>2</w:delText>
        </w:r>
        <w:r w:rsidRPr="00E23239" w:rsidDel="00155E1E">
          <w:rPr>
            <w:rFonts w:hint="eastAsia"/>
          </w:rPr>
          <w:delText>）说明</w:delText>
        </w:r>
      </w:del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8"/>
        <w:gridCol w:w="1385"/>
        <w:gridCol w:w="1418"/>
        <w:gridCol w:w="1417"/>
        <w:gridCol w:w="3402"/>
      </w:tblGrid>
      <w:tr w:rsidR="00E23239" w:rsidRPr="00E23239" w:rsidDel="00155E1E" w:rsidTr="000F082C">
        <w:trPr>
          <w:del w:id="2133" w:author="zhaoxw" w:date="2015-04-24T16:36:00Z"/>
        </w:trPr>
        <w:tc>
          <w:tcPr>
            <w:tcW w:w="155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134" w:author="zhaoxw" w:date="2015-04-24T16:36:00Z"/>
              </w:rPr>
            </w:pPr>
            <w:del w:id="2135" w:author="zhaoxw" w:date="2015-04-24T16:36:00Z">
              <w:r w:rsidRPr="00E23239" w:rsidDel="00155E1E">
                <w:rPr>
                  <w:rFonts w:hint="eastAsia"/>
                </w:rPr>
                <w:delText>符号</w:delText>
              </w:r>
            </w:del>
          </w:p>
        </w:tc>
        <w:tc>
          <w:tcPr>
            <w:tcW w:w="1385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136" w:author="zhaoxw" w:date="2015-04-24T16:36:00Z"/>
              </w:rPr>
            </w:pPr>
            <w:del w:id="2137" w:author="zhaoxw" w:date="2015-04-24T16:36:00Z">
              <w:r w:rsidRPr="00E23239" w:rsidDel="00155E1E">
                <w:rPr>
                  <w:rFonts w:hint="eastAsia"/>
                </w:rPr>
                <w:delText>名称</w:delText>
              </w:r>
            </w:del>
          </w:p>
        </w:tc>
        <w:tc>
          <w:tcPr>
            <w:tcW w:w="141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138" w:author="zhaoxw" w:date="2015-04-24T16:36:00Z"/>
              </w:rPr>
            </w:pPr>
            <w:del w:id="2139" w:author="zhaoxw" w:date="2015-04-24T16:36:00Z">
              <w:r w:rsidRPr="00E23239" w:rsidDel="00155E1E">
                <w:rPr>
                  <w:rFonts w:hint="eastAsia"/>
                </w:rPr>
                <w:delText>取值范围</w:delText>
              </w:r>
            </w:del>
          </w:p>
        </w:tc>
        <w:tc>
          <w:tcPr>
            <w:tcW w:w="1417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140" w:author="zhaoxw" w:date="2015-04-24T16:36:00Z"/>
              </w:rPr>
            </w:pPr>
            <w:del w:id="2141" w:author="zhaoxw" w:date="2015-04-24T16:36:00Z">
              <w:r w:rsidRPr="00E23239" w:rsidDel="00155E1E">
                <w:rPr>
                  <w:rFonts w:hint="eastAsia"/>
                </w:rPr>
                <w:delText>默认值</w:delText>
              </w:r>
            </w:del>
          </w:p>
        </w:tc>
        <w:tc>
          <w:tcPr>
            <w:tcW w:w="3402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142" w:author="zhaoxw" w:date="2015-04-24T16:36:00Z"/>
              </w:rPr>
            </w:pPr>
            <w:del w:id="2143" w:author="zhaoxw" w:date="2015-04-24T16:36:00Z">
              <w:r w:rsidRPr="00E23239" w:rsidDel="00155E1E">
                <w:rPr>
                  <w:rFonts w:hint="eastAsia"/>
                </w:rPr>
                <w:delText>说明</w:delText>
              </w:r>
            </w:del>
          </w:p>
        </w:tc>
      </w:tr>
      <w:tr w:rsidR="00E23239" w:rsidRPr="00E23239" w:rsidDel="00155E1E" w:rsidTr="000F082C">
        <w:trPr>
          <w:del w:id="2144" w:author="zhaoxw" w:date="2015-04-24T16:36:00Z"/>
        </w:trPr>
        <w:tc>
          <w:tcPr>
            <w:tcW w:w="155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145" w:author="zhaoxw" w:date="2015-04-24T16:36:00Z"/>
              </w:rPr>
            </w:pPr>
            <w:del w:id="2146" w:author="zhaoxw" w:date="2015-04-24T16:36:00Z">
              <w:r w:rsidRPr="00E23239" w:rsidDel="00155E1E">
                <w:rPr>
                  <w:rFonts w:hint="eastAsia"/>
                </w:rPr>
                <w:delText>sysNO</w:delText>
              </w:r>
            </w:del>
          </w:p>
        </w:tc>
        <w:tc>
          <w:tcPr>
            <w:tcW w:w="1385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147" w:author="zhaoxw" w:date="2015-04-24T16:36:00Z"/>
              </w:rPr>
            </w:pPr>
            <w:del w:id="2148" w:author="zhaoxw" w:date="2015-04-24T16:36:00Z">
              <w:r w:rsidRPr="00E23239" w:rsidDel="00155E1E">
                <w:rPr>
                  <w:rFonts w:hint="eastAsia"/>
                </w:rPr>
                <w:delText>系统号</w:delText>
              </w:r>
            </w:del>
          </w:p>
        </w:tc>
        <w:tc>
          <w:tcPr>
            <w:tcW w:w="141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149" w:author="zhaoxw" w:date="2015-04-24T16:36:00Z"/>
              </w:rPr>
            </w:pPr>
            <w:del w:id="2150" w:author="zhaoxw" w:date="2015-04-24T16:36:00Z">
              <w:r w:rsidRPr="00E23239" w:rsidDel="00155E1E">
                <w:rPr>
                  <w:rFonts w:hint="eastAsia"/>
                </w:rPr>
                <w:delText>1/2</w:delText>
              </w:r>
            </w:del>
          </w:p>
        </w:tc>
        <w:tc>
          <w:tcPr>
            <w:tcW w:w="1417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151" w:author="zhaoxw" w:date="2015-04-24T16:36:00Z"/>
              </w:rPr>
            </w:pPr>
            <w:del w:id="2152" w:author="zhaoxw" w:date="2015-04-24T16:36:00Z">
              <w:r w:rsidRPr="00E23239" w:rsidDel="00155E1E">
                <w:rPr>
                  <w:rFonts w:hint="eastAsia"/>
                </w:rPr>
                <w:delText>1</w:delText>
              </w:r>
            </w:del>
          </w:p>
        </w:tc>
        <w:tc>
          <w:tcPr>
            <w:tcW w:w="3402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153" w:author="zhaoxw" w:date="2015-04-24T16:36:00Z"/>
              </w:rPr>
            </w:pPr>
          </w:p>
        </w:tc>
      </w:tr>
      <w:tr w:rsidR="00E23239" w:rsidRPr="00E23239" w:rsidDel="00155E1E" w:rsidTr="000F082C">
        <w:trPr>
          <w:del w:id="2154" w:author="zhaoxw" w:date="2015-04-24T16:36:00Z"/>
        </w:trPr>
        <w:tc>
          <w:tcPr>
            <w:tcW w:w="155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155" w:author="zhaoxw" w:date="2015-04-24T16:36:00Z"/>
              </w:rPr>
            </w:pPr>
            <w:del w:id="2156" w:author="zhaoxw" w:date="2015-04-24T16:36:00Z">
              <w:r w:rsidRPr="00E23239" w:rsidDel="00155E1E">
                <w:rPr>
                  <w:rFonts w:hint="eastAsia"/>
                </w:rPr>
                <w:delText>command</w:delText>
              </w:r>
            </w:del>
          </w:p>
        </w:tc>
        <w:tc>
          <w:tcPr>
            <w:tcW w:w="1385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157" w:author="zhaoxw" w:date="2015-04-24T16:36:00Z"/>
              </w:rPr>
            </w:pPr>
            <w:del w:id="2158" w:author="zhaoxw" w:date="2015-04-24T16:36:00Z">
              <w:r w:rsidRPr="00E23239" w:rsidDel="00155E1E">
                <w:rPr>
                  <w:rFonts w:hint="eastAsia"/>
                </w:rPr>
                <w:delText>控制命令</w:delText>
              </w:r>
            </w:del>
          </w:p>
        </w:tc>
        <w:tc>
          <w:tcPr>
            <w:tcW w:w="1418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159" w:author="zhaoxw" w:date="2015-04-24T16:36:00Z"/>
              </w:rPr>
            </w:pPr>
            <w:del w:id="2160" w:author="zhaoxw" w:date="2015-04-24T16:36:00Z">
              <w:r w:rsidRPr="00E23239" w:rsidDel="00155E1E">
                <w:rPr>
                  <w:rFonts w:hint="eastAsia"/>
                </w:rPr>
                <w:delText>0/1</w:delText>
              </w:r>
            </w:del>
          </w:p>
        </w:tc>
        <w:tc>
          <w:tcPr>
            <w:tcW w:w="1417" w:type="dxa"/>
          </w:tcPr>
          <w:p w:rsidR="00E23239" w:rsidRPr="00E23239" w:rsidDel="00155E1E" w:rsidRDefault="00E23239" w:rsidP="0075051D">
            <w:pPr>
              <w:pStyle w:val="af0"/>
              <w:spacing w:after="156"/>
              <w:rPr>
                <w:del w:id="2161" w:author="zhaoxw" w:date="2015-04-24T16:36:00Z"/>
              </w:rPr>
            </w:pPr>
          </w:p>
        </w:tc>
        <w:tc>
          <w:tcPr>
            <w:tcW w:w="3402" w:type="dxa"/>
          </w:tcPr>
          <w:p w:rsidR="00E23239" w:rsidRPr="00E23239" w:rsidDel="00155E1E" w:rsidRDefault="00E23239" w:rsidP="003D33C4">
            <w:pPr>
              <w:pStyle w:val="af0"/>
              <w:spacing w:after="156"/>
              <w:jc w:val="left"/>
              <w:rPr>
                <w:del w:id="2162" w:author="zhaoxw" w:date="2015-04-24T16:36:00Z"/>
              </w:rPr>
            </w:pPr>
            <w:del w:id="2163" w:author="zhaoxw" w:date="2015-04-24T16:36:00Z">
              <w:r w:rsidRPr="00E23239" w:rsidDel="00155E1E">
                <w:rPr>
                  <w:rFonts w:hint="eastAsia"/>
                </w:rPr>
                <w:delText>0</w:delText>
              </w:r>
              <w:r w:rsidRPr="00E23239" w:rsidDel="00155E1E">
                <w:rPr>
                  <w:rFonts w:hint="eastAsia"/>
                </w:rPr>
                <w:delText>关闭风扇</w:delText>
              </w:r>
            </w:del>
          </w:p>
          <w:p w:rsidR="00E23239" w:rsidRPr="00E23239" w:rsidDel="00155E1E" w:rsidRDefault="00E23239" w:rsidP="002D6DA1">
            <w:pPr>
              <w:pStyle w:val="af0"/>
              <w:spacing w:after="156"/>
              <w:jc w:val="left"/>
              <w:rPr>
                <w:del w:id="2164" w:author="zhaoxw" w:date="2015-04-24T16:36:00Z"/>
              </w:rPr>
            </w:pPr>
            <w:del w:id="2165" w:author="zhaoxw" w:date="2015-04-24T16:36:00Z">
              <w:r w:rsidRPr="00E23239" w:rsidDel="00155E1E">
                <w:rPr>
                  <w:rFonts w:hint="eastAsia"/>
                </w:rPr>
                <w:delText>1</w:delText>
              </w:r>
              <w:r w:rsidRPr="00E23239" w:rsidDel="00155E1E">
                <w:rPr>
                  <w:rFonts w:hint="eastAsia"/>
                </w:rPr>
                <w:delText>开启风扇</w:delText>
              </w:r>
            </w:del>
          </w:p>
        </w:tc>
      </w:tr>
    </w:tbl>
    <w:p w:rsidR="00D705DD" w:rsidDel="00155E1E" w:rsidRDefault="00D705DD" w:rsidP="00157DDA">
      <w:pPr>
        <w:pStyle w:val="3"/>
        <w:spacing w:before="156" w:after="156"/>
        <w:rPr>
          <w:del w:id="2166" w:author="zhaoxw" w:date="2015-04-24T16:35:00Z"/>
        </w:rPr>
      </w:pPr>
      <w:bookmarkStart w:id="2167" w:name="_Toc417292667"/>
      <w:del w:id="2168" w:author="zhaoxw" w:date="2015-04-24T16:35:00Z">
        <w:r w:rsidDel="00155E1E">
          <w:rPr>
            <w:rFonts w:hint="eastAsia"/>
          </w:rPr>
          <w:delText>1.3.19</w:delText>
        </w:r>
        <w:r w:rsidRPr="00D705DD" w:rsidDel="00155E1E">
          <w:rPr>
            <w:rFonts w:hint="eastAsia"/>
          </w:rPr>
          <w:delText>升级命令</w:delText>
        </w:r>
        <w:r w:rsidRPr="00E23239" w:rsidDel="00155E1E">
          <w:rPr>
            <w:rFonts w:hint="eastAsia"/>
          </w:rPr>
          <w:delText>RECV_UPDATE_CMD</w:delText>
        </w:r>
        <w:bookmarkEnd w:id="2167"/>
      </w:del>
    </w:p>
    <w:p w:rsidR="0077792F" w:rsidDel="00155E1E" w:rsidRDefault="009855F8">
      <w:pPr>
        <w:spacing w:before="156" w:after="156"/>
        <w:ind w:firstLine="480"/>
        <w:rPr>
          <w:del w:id="2169" w:author="zhaoxw" w:date="2015-04-24T16:35:00Z"/>
        </w:rPr>
      </w:pPr>
      <w:del w:id="2170" w:author="zhaoxw" w:date="2015-04-24T16:35:00Z">
        <w:r w:rsidRPr="009855F8" w:rsidDel="00155E1E">
          <w:rPr>
            <w:rFonts w:hint="eastAsia"/>
            <w:color w:val="C00000"/>
          </w:rPr>
          <w:delText>需要包含哪些部分</w:delText>
        </w:r>
      </w:del>
    </w:p>
    <w:p w:rsidR="00E23239" w:rsidRPr="00E23239" w:rsidRDefault="00E23239" w:rsidP="002D3512">
      <w:pPr>
        <w:pStyle w:val="1"/>
      </w:pPr>
      <w:bookmarkStart w:id="2171" w:name="_Toc417292668"/>
      <w:r w:rsidRPr="00E23239">
        <w:rPr>
          <w:rFonts w:hint="eastAsia"/>
        </w:rPr>
        <w:t xml:space="preserve">2 </w:t>
      </w:r>
      <w:r w:rsidRPr="00E23239">
        <w:rPr>
          <w:rFonts w:hint="eastAsia"/>
        </w:rPr>
        <w:t>设备发送消息</w:t>
      </w:r>
      <w:bookmarkEnd w:id="2171"/>
    </w:p>
    <w:p w:rsidR="002D3512" w:rsidRPr="002D3512" w:rsidRDefault="00E23239" w:rsidP="002D3512">
      <w:pPr>
        <w:pStyle w:val="2"/>
      </w:pPr>
      <w:bookmarkStart w:id="2172" w:name="_Toc417292669"/>
      <w:r w:rsidRPr="00E23239">
        <w:rPr>
          <w:rFonts w:hint="eastAsia"/>
        </w:rPr>
        <w:t xml:space="preserve">2.1 </w:t>
      </w:r>
      <w:r w:rsidRPr="00E23239">
        <w:rPr>
          <w:rFonts w:hint="eastAsia"/>
        </w:rPr>
        <w:t>消息格式</w:t>
      </w:r>
      <w:bookmarkEnd w:id="2172"/>
    </w:p>
    <w:p w:rsidR="00E23239" w:rsidRPr="00E23239" w:rsidRDefault="00E23239" w:rsidP="00231176">
      <w:pPr>
        <w:pStyle w:val="af7"/>
      </w:pPr>
      <w:r w:rsidRPr="00E23239">
        <w:t>struct msg_struct</w:t>
      </w:r>
    </w:p>
    <w:p w:rsidR="00E23239" w:rsidRPr="00E23239" w:rsidRDefault="00E23239" w:rsidP="00231176">
      <w:pPr>
        <w:pStyle w:val="af7"/>
      </w:pPr>
      <w:r w:rsidRPr="00E23239">
        <w:t>{</w:t>
      </w:r>
    </w:p>
    <w:p w:rsidR="00E23239" w:rsidRPr="00E23239" w:rsidRDefault="00E23239" w:rsidP="00231176">
      <w:pPr>
        <w:pStyle w:val="af7"/>
      </w:pPr>
      <w:del w:id="2173" w:author="thomas" w:date="2015-05-15T23:20:00Z">
        <w:r w:rsidRPr="00E23239" w:rsidDel="003D414A">
          <w:rPr>
            <w:rFonts w:hint="eastAsia"/>
          </w:rPr>
          <w:delText xml:space="preserve">Uint8 </w:delText>
        </w:r>
      </w:del>
      <w:ins w:id="2174" w:author="thomas" w:date="2015-05-15T23:20:00Z">
        <w:r w:rsidR="003D414A" w:rsidRPr="00E23239">
          <w:rPr>
            <w:rFonts w:hint="eastAsia"/>
          </w:rPr>
          <w:t>Uint</w:t>
        </w:r>
        <w:r w:rsidR="003D414A">
          <w:t>16</w:t>
        </w:r>
      </w:ins>
      <w:r w:rsidRPr="00E23239">
        <w:rPr>
          <w:rFonts w:hint="eastAsia"/>
        </w:rPr>
        <w:t>head;</w:t>
      </w:r>
      <w:r w:rsidR="00DD414C">
        <w:rPr>
          <w:rFonts w:hint="eastAsia"/>
          <w:lang w:eastAsia="zh-CN"/>
        </w:rPr>
        <w:tab/>
      </w:r>
      <w:r w:rsidR="00DD414C">
        <w:rPr>
          <w:rFonts w:hint="eastAsia"/>
          <w:lang w:eastAsia="zh-CN"/>
        </w:rPr>
        <w:tab/>
      </w:r>
      <w:r w:rsidR="00DD414C">
        <w:rPr>
          <w:rFonts w:hint="eastAsia"/>
          <w:lang w:eastAsia="zh-CN"/>
        </w:rPr>
        <w:tab/>
      </w:r>
      <w:r w:rsidR="00DD414C">
        <w:rPr>
          <w:rFonts w:hint="eastAsia"/>
          <w:lang w:eastAsia="zh-CN"/>
        </w:rPr>
        <w:tab/>
      </w:r>
      <w:r w:rsidR="00DD414C">
        <w:rPr>
          <w:rFonts w:hint="eastAsia"/>
          <w:lang w:eastAsia="zh-CN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头部标识</w:t>
      </w:r>
      <w:r w:rsidRPr="00E23239">
        <w:rPr>
          <w:rFonts w:hint="eastAsia"/>
        </w:rPr>
        <w:t xml:space="preserve"> 0xff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 xml:space="preserve">    Uint16 pkt_type;</w:t>
      </w:r>
      <w:r w:rsidR="00DD414C">
        <w:rPr>
          <w:rFonts w:hint="eastAsia"/>
          <w:lang w:eastAsia="zh-CN"/>
        </w:rPr>
        <w:tab/>
      </w:r>
      <w:r w:rsidR="00DD414C">
        <w:rPr>
          <w:rFonts w:hint="eastAsia"/>
          <w:lang w:eastAsia="zh-CN"/>
        </w:rPr>
        <w:tab/>
      </w:r>
      <w:r w:rsidR="00DD414C">
        <w:rPr>
          <w:rFonts w:hint="eastAsia"/>
          <w:lang w:eastAsia="zh-CN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消息类型</w:t>
      </w:r>
    </w:p>
    <w:p w:rsidR="00E23239" w:rsidRPr="00E23239" w:rsidRDefault="00F70A9F" w:rsidP="00231176">
      <w:pPr>
        <w:pStyle w:val="af7"/>
      </w:pPr>
      <w:r>
        <w:rPr>
          <w:rFonts w:hint="eastAsia"/>
          <w:lang w:eastAsia="zh-CN"/>
        </w:rPr>
        <w:tab/>
      </w:r>
      <w:r w:rsidR="00E23239" w:rsidRPr="00E23239">
        <w:rPr>
          <w:rFonts w:hint="eastAsia"/>
        </w:rPr>
        <w:t>Uint32 data_length;</w:t>
      </w:r>
      <w:r w:rsidR="00DD414C">
        <w:rPr>
          <w:rFonts w:hint="eastAsia"/>
          <w:lang w:eastAsia="zh-CN"/>
        </w:rPr>
        <w:tab/>
      </w:r>
      <w:r w:rsidR="00DD414C">
        <w:rPr>
          <w:rFonts w:hint="eastAsia"/>
          <w:lang w:eastAsia="zh-CN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密文消息长度</w:t>
      </w:r>
    </w:p>
    <w:p w:rsidR="00E23239" w:rsidRPr="00E23239" w:rsidDel="00B56F74" w:rsidRDefault="00F70A9F" w:rsidP="00231176">
      <w:pPr>
        <w:pStyle w:val="af7"/>
        <w:rPr>
          <w:del w:id="2175" w:author="zhaoxw" w:date="2015-04-27T10:58:00Z"/>
        </w:rPr>
      </w:pPr>
      <w:del w:id="2176" w:author="zhaoxw" w:date="2015-04-27T10:58:00Z">
        <w:r w:rsidDel="00B56F74">
          <w:rPr>
            <w:rFonts w:hint="eastAsia"/>
            <w:lang w:eastAsia="zh-CN"/>
          </w:rPr>
          <w:tab/>
        </w:r>
        <w:r w:rsidR="00E23239" w:rsidRPr="00E23239" w:rsidDel="00B56F74">
          <w:rPr>
            <w:rFonts w:hint="eastAsia"/>
          </w:rPr>
          <w:delText>Uint8   deviceId[16]</w:delText>
        </w:r>
        <w:r w:rsidR="00DD414C" w:rsidDel="00B56F74">
          <w:rPr>
            <w:rFonts w:hint="eastAsia"/>
            <w:lang w:eastAsia="zh-CN"/>
          </w:rPr>
          <w:tab/>
        </w:r>
        <w:r w:rsidR="00DD414C" w:rsidDel="00B56F74">
          <w:rPr>
            <w:rFonts w:hint="eastAsia"/>
            <w:lang w:eastAsia="zh-CN"/>
          </w:rPr>
          <w:tab/>
        </w:r>
        <w:r w:rsidR="00E23239" w:rsidRPr="00E23239" w:rsidDel="00B56F74">
          <w:rPr>
            <w:rFonts w:hint="eastAsia"/>
          </w:rPr>
          <w:delText>//</w:delText>
        </w:r>
        <w:r w:rsidR="00E23239" w:rsidRPr="00E23239" w:rsidDel="00B56F74">
          <w:rPr>
            <w:rFonts w:hint="eastAsia"/>
          </w:rPr>
          <w:delText>设备身份标识</w:delText>
        </w:r>
      </w:del>
    </w:p>
    <w:p w:rsidR="00E23239" w:rsidRPr="00E23239" w:rsidDel="00B56F74" w:rsidRDefault="00F70A9F" w:rsidP="00231176">
      <w:pPr>
        <w:pStyle w:val="af7"/>
        <w:rPr>
          <w:del w:id="2177" w:author="zhaoxw" w:date="2015-04-27T10:58:00Z"/>
        </w:rPr>
      </w:pPr>
      <w:del w:id="2178" w:author="zhaoxw" w:date="2015-04-27T10:58:00Z">
        <w:r w:rsidDel="00B56F74">
          <w:rPr>
            <w:rFonts w:hint="eastAsia"/>
            <w:lang w:eastAsia="zh-CN"/>
          </w:rPr>
          <w:tab/>
        </w:r>
        <w:r w:rsidR="00E23239" w:rsidRPr="00E23239" w:rsidDel="00B56F74">
          <w:rPr>
            <w:rFonts w:hint="eastAsia"/>
          </w:rPr>
          <w:delText>Uint32  content_length</w:delText>
        </w:r>
        <w:r w:rsidR="00DD414C" w:rsidDel="00B56F74">
          <w:rPr>
            <w:rFonts w:hint="eastAsia"/>
            <w:lang w:eastAsia="zh-CN"/>
          </w:rPr>
          <w:tab/>
        </w:r>
        <w:r w:rsidR="00E23239" w:rsidRPr="00E23239" w:rsidDel="00B56F74">
          <w:rPr>
            <w:rFonts w:hint="eastAsia"/>
          </w:rPr>
          <w:delText>//</w:delText>
        </w:r>
        <w:r w:rsidR="00E23239" w:rsidRPr="00E23239" w:rsidDel="00B56F74">
          <w:rPr>
            <w:rFonts w:hint="eastAsia"/>
          </w:rPr>
          <w:delText>消息内容的长度</w:delText>
        </w:r>
      </w:del>
    </w:p>
    <w:p w:rsidR="00E23239" w:rsidRPr="00E23239" w:rsidRDefault="00E23239" w:rsidP="00231176">
      <w:pPr>
        <w:pStyle w:val="af7"/>
      </w:pPr>
      <w:r w:rsidRPr="00E23239">
        <w:t xml:space="preserve">    Uint8 data[</w:t>
      </w:r>
      <w:ins w:id="2179" w:author="thomas" w:date="2015-05-15T23:20:00Z">
        <w:r w:rsidR="003D414A">
          <w:t>4*</w:t>
        </w:r>
        <w:r w:rsidR="003D414A" w:rsidRPr="00E23239">
          <w:rPr>
            <w:rFonts w:hint="eastAsia"/>
          </w:rPr>
          <w:t>data_length</w:t>
        </w:r>
      </w:ins>
      <w:del w:id="2180" w:author="thomas" w:date="2015-05-15T23:20:00Z">
        <w:r w:rsidRPr="00E23239" w:rsidDel="003D414A">
          <w:delText>1500</w:delText>
        </w:r>
      </w:del>
      <w:r w:rsidRPr="00E23239">
        <w:t>];</w:t>
      </w:r>
      <w:r w:rsidR="00DD414C">
        <w:rPr>
          <w:rFonts w:hint="eastAsia"/>
          <w:lang w:eastAsia="zh-CN"/>
        </w:rPr>
        <w:tab/>
      </w:r>
      <w:r w:rsidR="00DD414C">
        <w:rPr>
          <w:rFonts w:hint="eastAsia"/>
          <w:lang w:eastAsia="zh-CN"/>
        </w:rPr>
        <w:tab/>
      </w:r>
      <w:r w:rsidR="00DD414C">
        <w:rPr>
          <w:rFonts w:hint="eastAsia"/>
          <w:lang w:eastAsia="zh-CN"/>
        </w:rPr>
        <w:tab/>
      </w:r>
      <w:r w:rsidRPr="00E23239">
        <w:t>//DATA</w:t>
      </w:r>
    </w:p>
    <w:p w:rsidR="00E23239" w:rsidRPr="00E23239" w:rsidRDefault="00E23239" w:rsidP="00231176">
      <w:pPr>
        <w:pStyle w:val="af7"/>
      </w:pPr>
      <w:r w:rsidRPr="00E23239">
        <w:t>};</w:t>
      </w:r>
    </w:p>
    <w:p w:rsidR="00E23239" w:rsidRPr="00E23239" w:rsidRDefault="00E23239" w:rsidP="002D3512">
      <w:pPr>
        <w:pStyle w:val="2"/>
      </w:pPr>
      <w:bookmarkStart w:id="2181" w:name="_Toc417292670"/>
      <w:r w:rsidRPr="00E23239">
        <w:rPr>
          <w:rFonts w:hint="eastAsia"/>
        </w:rPr>
        <w:t xml:space="preserve">2.2 </w:t>
      </w:r>
      <w:r w:rsidRPr="00E23239">
        <w:rPr>
          <w:rFonts w:hint="eastAsia"/>
        </w:rPr>
        <w:t>消息类型</w:t>
      </w:r>
      <w:bookmarkEnd w:id="2181"/>
    </w:p>
    <w:p w:rsidR="00E23239" w:rsidRPr="00E23239" w:rsidRDefault="00E23239" w:rsidP="00231176">
      <w:pPr>
        <w:pStyle w:val="af7"/>
      </w:pPr>
      <w:r w:rsidRPr="00E23239">
        <w:t xml:space="preserve">enum SendPktType  </w:t>
      </w:r>
    </w:p>
    <w:p w:rsidR="00E23239" w:rsidRPr="00E23239" w:rsidRDefault="00E23239" w:rsidP="00231176">
      <w:pPr>
        <w:pStyle w:val="af7"/>
      </w:pPr>
      <w:r w:rsidRPr="00E23239">
        <w:t>{</w:t>
      </w:r>
    </w:p>
    <w:p w:rsidR="00E23239" w:rsidRPr="00E23239" w:rsidDel="00073EC2" w:rsidRDefault="00E23239" w:rsidP="00231176">
      <w:pPr>
        <w:pStyle w:val="af7"/>
        <w:rPr>
          <w:del w:id="2182" w:author="zhaoxw" w:date="2015-05-14T09:53:00Z"/>
        </w:rPr>
      </w:pPr>
      <w:del w:id="2183" w:author="zhaoxw" w:date="2015-05-14T09:53:00Z">
        <w:r w:rsidRPr="00E23239" w:rsidDel="00073EC2">
          <w:rPr>
            <w:rFonts w:hint="eastAsia"/>
          </w:rPr>
          <w:delText xml:space="preserve">    SEND_PRINT_INFO</w:delText>
        </w:r>
        <w:r w:rsidR="00096CE5" w:rsidDel="00073EC2">
          <w:rPr>
            <w:rFonts w:hint="eastAsia"/>
            <w:lang w:eastAsia="zh-CN"/>
          </w:rPr>
          <w:tab/>
        </w:r>
        <w:r w:rsidRPr="00E23239" w:rsidDel="00073EC2">
          <w:rPr>
            <w:rFonts w:hint="eastAsia"/>
          </w:rPr>
          <w:delText>=0x0001,</w:delText>
        </w:r>
        <w:r w:rsidR="00096CE5" w:rsidDel="00073EC2">
          <w:rPr>
            <w:rFonts w:hint="eastAsia"/>
            <w:lang w:eastAsia="zh-CN"/>
          </w:rPr>
          <w:tab/>
        </w:r>
        <w:r w:rsidR="00096CE5" w:rsidDel="00073EC2">
          <w:rPr>
            <w:rFonts w:hint="eastAsia"/>
            <w:lang w:eastAsia="zh-CN"/>
          </w:rPr>
          <w:tab/>
        </w:r>
        <w:r w:rsidRPr="00E23239" w:rsidDel="00073EC2">
          <w:rPr>
            <w:rFonts w:hint="eastAsia"/>
          </w:rPr>
          <w:delText>//</w:delText>
        </w:r>
        <w:r w:rsidRPr="00E23239" w:rsidDel="00073EC2">
          <w:rPr>
            <w:rFonts w:hint="eastAsia"/>
          </w:rPr>
          <w:delText>打印信息</w:delText>
        </w:r>
      </w:del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ab/>
        <w:t>SEND_HEART_BEAT,</w:t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心跳包，每</w:t>
      </w:r>
      <w:r w:rsidRPr="00E23239">
        <w:rPr>
          <w:rFonts w:hint="eastAsia"/>
        </w:rPr>
        <w:t>10s</w:t>
      </w:r>
      <w:r w:rsidRPr="00E23239">
        <w:rPr>
          <w:rFonts w:hint="eastAsia"/>
        </w:rPr>
        <w:t>发送一次</w:t>
      </w:r>
    </w:p>
    <w:p w:rsidR="00E23239" w:rsidRPr="00E23239" w:rsidRDefault="002D3512" w:rsidP="00231176">
      <w:pPr>
        <w:pStyle w:val="af7"/>
      </w:pPr>
      <w:r>
        <w:rPr>
          <w:rFonts w:hint="eastAsia"/>
        </w:rPr>
        <w:tab/>
      </w:r>
      <w:r w:rsidR="00E23239" w:rsidRPr="00E23239">
        <w:rPr>
          <w:rFonts w:hint="eastAsia"/>
        </w:rPr>
        <w:t>SEND_UE_INFO,</w:t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用户设备信息，包括</w:t>
      </w:r>
      <w:r w:rsidR="00E23239" w:rsidRPr="00E23239">
        <w:rPr>
          <w:rFonts w:hint="eastAsia"/>
        </w:rPr>
        <w:t>IMSI</w:t>
      </w:r>
      <w:r w:rsidR="00E23239" w:rsidRPr="00E23239">
        <w:rPr>
          <w:rFonts w:hint="eastAsia"/>
        </w:rPr>
        <w:t>、</w:t>
      </w:r>
      <w:r w:rsidR="00E23239" w:rsidRPr="00E23239">
        <w:rPr>
          <w:rFonts w:hint="eastAsia"/>
        </w:rPr>
        <w:t>IMEI</w:t>
      </w:r>
      <w:r w:rsidR="00E23239" w:rsidRPr="00E23239">
        <w:rPr>
          <w:rFonts w:hint="eastAsia"/>
        </w:rPr>
        <w:t>等</w:t>
      </w:r>
    </w:p>
    <w:p w:rsidR="00E23239" w:rsidRPr="00E23239" w:rsidRDefault="002D3512" w:rsidP="00231176">
      <w:pPr>
        <w:pStyle w:val="af7"/>
      </w:pPr>
      <w:r>
        <w:rPr>
          <w:rFonts w:hint="eastAsia"/>
        </w:rPr>
        <w:tab/>
      </w:r>
      <w:r w:rsidR="00E23239" w:rsidRPr="00E23239">
        <w:rPr>
          <w:rFonts w:hint="eastAsia"/>
        </w:rPr>
        <w:t>SEND_REQ_CNF,</w:t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确认接收到的请求</w:t>
      </w:r>
    </w:p>
    <w:p w:rsidR="00E23239" w:rsidRPr="00E23239" w:rsidRDefault="002D3512" w:rsidP="00231176">
      <w:pPr>
        <w:pStyle w:val="af7"/>
      </w:pPr>
      <w:r>
        <w:rPr>
          <w:rFonts w:hint="eastAsia"/>
        </w:rPr>
        <w:tab/>
      </w:r>
      <w:r w:rsidR="00E23239" w:rsidRPr="00E23239">
        <w:rPr>
          <w:rFonts w:hint="eastAsia"/>
        </w:rPr>
        <w:t>SEND_NOW_PARA</w:t>
      </w:r>
      <w:r w:rsidR="00E23239" w:rsidRPr="00E23239">
        <w:rPr>
          <w:rFonts w:hint="eastAsia"/>
        </w:rPr>
        <w:tab/>
      </w:r>
      <w:r w:rsidR="00E23239" w:rsidRPr="00E23239">
        <w:rPr>
          <w:rFonts w:hint="eastAsia"/>
        </w:rPr>
        <w:tab/>
      </w:r>
      <w:bookmarkStart w:id="2184" w:name="OLE_LINK1"/>
      <w:bookmarkStart w:id="2185" w:name="OLE_LINK2"/>
      <w:r w:rsidR="00E23239" w:rsidRPr="00E23239">
        <w:rPr>
          <w:rFonts w:hint="eastAsia"/>
        </w:rPr>
        <w:t>=0x0005,</w:t>
      </w:r>
      <w:bookmarkEnd w:id="2184"/>
      <w:bookmarkEnd w:id="2185"/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返回设备的当前参数</w:t>
      </w:r>
    </w:p>
    <w:p w:rsidR="00E23239" w:rsidRPr="00E23239" w:rsidRDefault="002D3512" w:rsidP="00231176">
      <w:pPr>
        <w:pStyle w:val="af7"/>
      </w:pPr>
      <w:r>
        <w:rPr>
          <w:rFonts w:hint="eastAsia"/>
        </w:rPr>
        <w:tab/>
      </w:r>
      <w:r w:rsidR="00E23239" w:rsidRPr="00E23239">
        <w:rPr>
          <w:rFonts w:hint="eastAsia"/>
        </w:rPr>
        <w:t>SEND_PAGING_PWR,</w:t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096CE5">
        <w:rPr>
          <w:rFonts w:hint="eastAsia"/>
          <w:lang w:eastAsia="zh-CN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上报寻呼</w:t>
      </w:r>
      <w:r w:rsidR="00E23239" w:rsidRPr="00E23239">
        <w:rPr>
          <w:rFonts w:hint="eastAsia"/>
        </w:rPr>
        <w:t>UE</w:t>
      </w:r>
      <w:r w:rsidR="00E23239" w:rsidRPr="00E23239">
        <w:rPr>
          <w:rFonts w:hint="eastAsia"/>
        </w:rPr>
        <w:t>发射功率</w:t>
      </w:r>
    </w:p>
    <w:p w:rsidR="00E23239" w:rsidRPr="00E23239" w:rsidRDefault="002D3512" w:rsidP="00231176">
      <w:pPr>
        <w:pStyle w:val="af7"/>
      </w:pPr>
      <w:r>
        <w:rPr>
          <w:rFonts w:hint="eastAsia"/>
        </w:rPr>
        <w:tab/>
      </w:r>
      <w:r w:rsidR="00E23239" w:rsidRPr="00E23239">
        <w:rPr>
          <w:rFonts w:hint="eastAsia"/>
        </w:rPr>
        <w:t>SEND_FREQ,</w:t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返回频点信息</w:t>
      </w:r>
    </w:p>
    <w:p w:rsidR="00E23239" w:rsidRPr="00E23239" w:rsidDel="0018298C" w:rsidRDefault="002D3512" w:rsidP="00231176">
      <w:pPr>
        <w:pStyle w:val="af7"/>
        <w:rPr>
          <w:del w:id="2186" w:author="zhaoxw" w:date="2015-05-16T09:36:00Z"/>
        </w:rPr>
      </w:pPr>
      <w:del w:id="2187" w:author="zhaoxw" w:date="2015-05-16T09:36:00Z">
        <w:r w:rsidDel="0018298C">
          <w:rPr>
            <w:rFonts w:hint="eastAsia"/>
          </w:rPr>
          <w:tab/>
        </w:r>
        <w:r w:rsidR="00E23239" w:rsidRPr="00E23239" w:rsidDel="0018298C">
          <w:rPr>
            <w:rFonts w:hint="eastAsia"/>
          </w:rPr>
          <w:delText>SEND_OM_INFO,</w:delText>
        </w:r>
        <w:r w:rsidR="005A22E0" w:rsidDel="0018298C">
          <w:rPr>
            <w:rFonts w:hint="eastAsia"/>
            <w:lang w:eastAsia="zh-CN"/>
          </w:rPr>
          <w:tab/>
        </w:r>
        <w:r w:rsidR="005A22E0" w:rsidDel="0018298C">
          <w:rPr>
            <w:rFonts w:hint="eastAsia"/>
            <w:lang w:eastAsia="zh-CN"/>
          </w:rPr>
          <w:tab/>
        </w:r>
        <w:r w:rsidR="005A22E0" w:rsidDel="0018298C">
          <w:rPr>
            <w:rFonts w:hint="eastAsia"/>
            <w:lang w:eastAsia="zh-CN"/>
          </w:rPr>
          <w:tab/>
        </w:r>
        <w:r w:rsidR="005A22E0" w:rsidDel="0018298C">
          <w:rPr>
            <w:rFonts w:hint="eastAsia"/>
            <w:lang w:eastAsia="zh-CN"/>
          </w:rPr>
          <w:tab/>
        </w:r>
        <w:r w:rsidR="005A22E0" w:rsidDel="0018298C">
          <w:rPr>
            <w:rFonts w:hint="eastAsia"/>
            <w:lang w:eastAsia="zh-CN"/>
          </w:rPr>
          <w:tab/>
        </w:r>
        <w:r w:rsidR="005A22E0" w:rsidDel="0018298C">
          <w:rPr>
            <w:rFonts w:hint="eastAsia"/>
            <w:lang w:eastAsia="zh-CN"/>
          </w:rPr>
          <w:tab/>
        </w:r>
        <w:r w:rsidR="00E23239" w:rsidRPr="00E23239" w:rsidDel="0018298C">
          <w:rPr>
            <w:rFonts w:hint="eastAsia"/>
          </w:rPr>
          <w:delText>//OM</w:delText>
        </w:r>
        <w:r w:rsidR="00E23239" w:rsidRPr="00E23239" w:rsidDel="0018298C">
          <w:rPr>
            <w:rFonts w:hint="eastAsia"/>
          </w:rPr>
          <w:delText>打印信息</w:delText>
        </w:r>
      </w:del>
    </w:p>
    <w:p w:rsidR="00E23239" w:rsidRPr="00E23239" w:rsidRDefault="002D3512" w:rsidP="00231176">
      <w:pPr>
        <w:pStyle w:val="af7"/>
      </w:pPr>
      <w:r>
        <w:rPr>
          <w:rFonts w:hint="eastAsia"/>
        </w:rPr>
        <w:tab/>
      </w:r>
      <w:r w:rsidR="00E23239" w:rsidRPr="00E23239">
        <w:rPr>
          <w:rFonts w:hint="eastAsia"/>
        </w:rPr>
        <w:t>SEND_DEV_VERSION,</w:t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打印版本信息</w:t>
      </w:r>
    </w:p>
    <w:p w:rsidR="00E23239" w:rsidRPr="00E23239" w:rsidDel="00B56F74" w:rsidRDefault="002D3512" w:rsidP="00231176">
      <w:pPr>
        <w:pStyle w:val="af7"/>
        <w:rPr>
          <w:del w:id="2188" w:author="zhaoxw" w:date="2015-04-27T10:56:00Z"/>
        </w:rPr>
      </w:pPr>
      <w:del w:id="2189" w:author="zhaoxw" w:date="2015-04-27T10:56:00Z">
        <w:r w:rsidDel="00B56F74">
          <w:rPr>
            <w:rFonts w:hint="eastAsia"/>
          </w:rPr>
          <w:tab/>
        </w:r>
        <w:r w:rsidR="00E23239" w:rsidRPr="00E23239" w:rsidDel="00B56F74">
          <w:rPr>
            <w:rFonts w:hint="eastAsia"/>
          </w:rPr>
          <w:delText>SEND_SELFCHECK_RESULT</w:delText>
        </w:r>
        <w:r w:rsidR="00E23239" w:rsidRPr="00E23239" w:rsidDel="00B56F74">
          <w:rPr>
            <w:rFonts w:hint="eastAsia"/>
          </w:rPr>
          <w:tab/>
        </w:r>
        <w:r w:rsidR="00816D31" w:rsidRPr="00E23239" w:rsidDel="00B56F74">
          <w:rPr>
            <w:rFonts w:hint="eastAsia"/>
          </w:rPr>
          <w:delText>=0x000</w:delText>
        </w:r>
        <w:r w:rsidR="00816D31" w:rsidDel="00B56F74">
          <w:rPr>
            <w:rFonts w:hint="eastAsia"/>
            <w:lang w:eastAsia="zh-CN"/>
          </w:rPr>
          <w:delText>a</w:delText>
        </w:r>
        <w:r w:rsidR="00816D31" w:rsidRPr="00E23239" w:rsidDel="00B56F74">
          <w:rPr>
            <w:rFonts w:hint="eastAsia"/>
          </w:rPr>
          <w:delText>,</w:delText>
        </w:r>
        <w:r w:rsidR="00816D31" w:rsidDel="00B56F74">
          <w:rPr>
            <w:rFonts w:hint="eastAsia"/>
            <w:lang w:eastAsia="zh-CN"/>
          </w:rPr>
          <w:tab/>
        </w:r>
        <w:r w:rsidR="00E23239" w:rsidRPr="00E23239" w:rsidDel="00B56F74">
          <w:rPr>
            <w:rFonts w:hint="eastAsia"/>
          </w:rPr>
          <w:delText>//</w:delText>
        </w:r>
        <w:r w:rsidR="00E23239" w:rsidRPr="00E23239" w:rsidDel="00B56F74">
          <w:rPr>
            <w:rFonts w:hint="eastAsia"/>
          </w:rPr>
          <w:delText>发送自检结果</w:delText>
        </w:r>
      </w:del>
    </w:p>
    <w:p w:rsidR="00E23239" w:rsidRPr="00E23239" w:rsidRDefault="002D3512" w:rsidP="00231176">
      <w:pPr>
        <w:pStyle w:val="af7"/>
      </w:pPr>
      <w:r>
        <w:rPr>
          <w:rFonts w:hint="eastAsia"/>
        </w:rPr>
        <w:tab/>
      </w:r>
      <w:r w:rsidR="00E23239" w:rsidRPr="00E23239">
        <w:rPr>
          <w:rFonts w:hint="eastAsia"/>
        </w:rPr>
        <w:t>SEND_NEW_</w:t>
      </w:r>
      <w:ins w:id="2190" w:author="zhaoxw" w:date="2015-04-20T15:20:00Z">
        <w:r w:rsidR="003B5E99">
          <w:rPr>
            <w:rFonts w:hint="eastAsia"/>
            <w:lang w:eastAsia="zh-CN"/>
          </w:rPr>
          <w:t>T</w:t>
        </w:r>
      </w:ins>
      <w:del w:id="2191" w:author="zhaoxw" w:date="2015-04-20T15:20:00Z">
        <w:r w:rsidR="00E23239" w:rsidRPr="00E23239" w:rsidDel="003B5E99">
          <w:rPr>
            <w:rFonts w:hint="eastAsia"/>
          </w:rPr>
          <w:delText>L</w:delText>
        </w:r>
      </w:del>
      <w:r w:rsidR="00E23239" w:rsidRPr="00E23239">
        <w:rPr>
          <w:rFonts w:hint="eastAsia"/>
        </w:rPr>
        <w:t>AC,</w:t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报告新的</w:t>
      </w:r>
      <w:del w:id="2192" w:author="suntingting" w:date="2015-04-20T13:54:00Z">
        <w:r w:rsidR="00E23239" w:rsidRPr="00E23239" w:rsidDel="002C78CB">
          <w:rPr>
            <w:rFonts w:hint="eastAsia"/>
          </w:rPr>
          <w:delText>LAC</w:delText>
        </w:r>
      </w:del>
      <w:ins w:id="2193" w:author="zhaoxw" w:date="2015-04-24T16:46:00Z">
        <w:r w:rsidR="008F2A22">
          <w:rPr>
            <w:rFonts w:hint="eastAsia"/>
            <w:lang w:eastAsia="zh-CN"/>
          </w:rPr>
          <w:t>PLMN\</w:t>
        </w:r>
      </w:ins>
      <w:ins w:id="2194" w:author="suntingting" w:date="2015-04-20T13:54:00Z">
        <w:r w:rsidR="002C78CB">
          <w:rPr>
            <w:rFonts w:hint="eastAsia"/>
            <w:lang w:eastAsia="zh-CN"/>
          </w:rPr>
          <w:t>T</w:t>
        </w:r>
        <w:r w:rsidR="002C78CB" w:rsidRPr="00E23239">
          <w:rPr>
            <w:rFonts w:hint="eastAsia"/>
          </w:rPr>
          <w:t>AC</w:t>
        </w:r>
      </w:ins>
      <w:r w:rsidR="00E23239" w:rsidRPr="00E23239">
        <w:rPr>
          <w:rFonts w:hint="eastAsia"/>
        </w:rPr>
        <w:t>号生成</w:t>
      </w:r>
    </w:p>
    <w:p w:rsidR="00E23239" w:rsidRPr="00E23239" w:rsidRDefault="002D3512" w:rsidP="00231176">
      <w:pPr>
        <w:pStyle w:val="af7"/>
      </w:pPr>
      <w:r>
        <w:rPr>
          <w:rFonts w:hint="eastAsia"/>
        </w:rPr>
        <w:tab/>
      </w:r>
      <w:r w:rsidR="00E23239" w:rsidRPr="00E23239">
        <w:rPr>
          <w:rFonts w:hint="eastAsia"/>
        </w:rPr>
        <w:t>SEND_DEV_STATE,</w:t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5A22E0">
        <w:rPr>
          <w:rFonts w:hint="eastAsia"/>
          <w:lang w:eastAsia="zh-CN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上报设备状态数据</w:t>
      </w:r>
    </w:p>
    <w:p w:rsidR="00E23239" w:rsidRPr="00E23239" w:rsidDel="00ED515C" w:rsidRDefault="002D3512" w:rsidP="00231176">
      <w:pPr>
        <w:pStyle w:val="af7"/>
        <w:rPr>
          <w:del w:id="2195" w:author="zhaoxw" w:date="2015-04-24T16:47:00Z"/>
        </w:rPr>
      </w:pPr>
      <w:del w:id="2196" w:author="zhaoxw" w:date="2015-04-24T16:47:00Z">
        <w:r w:rsidDel="00ED515C">
          <w:rPr>
            <w:rFonts w:hint="eastAsia"/>
          </w:rPr>
          <w:tab/>
        </w:r>
        <w:r w:rsidR="00E23239" w:rsidRPr="00E23239" w:rsidDel="00ED515C">
          <w:rPr>
            <w:rFonts w:hint="eastAsia"/>
          </w:rPr>
          <w:delText>SEND_UPDATE_RESULT,</w:delText>
        </w:r>
        <w:r w:rsidR="005A22E0" w:rsidDel="00ED515C">
          <w:rPr>
            <w:rFonts w:hint="eastAsia"/>
            <w:lang w:eastAsia="zh-CN"/>
          </w:rPr>
          <w:tab/>
        </w:r>
        <w:r w:rsidR="005A22E0" w:rsidDel="00ED515C">
          <w:rPr>
            <w:rFonts w:hint="eastAsia"/>
            <w:lang w:eastAsia="zh-CN"/>
          </w:rPr>
          <w:tab/>
        </w:r>
        <w:r w:rsidR="005A22E0" w:rsidDel="00ED515C">
          <w:rPr>
            <w:rFonts w:hint="eastAsia"/>
            <w:lang w:eastAsia="zh-CN"/>
          </w:rPr>
          <w:tab/>
        </w:r>
        <w:r w:rsidR="005A22E0" w:rsidDel="00ED515C">
          <w:rPr>
            <w:rFonts w:hint="eastAsia"/>
            <w:lang w:eastAsia="zh-CN"/>
          </w:rPr>
          <w:tab/>
        </w:r>
        <w:r w:rsidR="00E23239" w:rsidRPr="00E23239" w:rsidDel="00ED515C">
          <w:rPr>
            <w:rFonts w:hint="eastAsia"/>
          </w:rPr>
          <w:delText>//</w:delText>
        </w:r>
        <w:r w:rsidR="00E23239" w:rsidRPr="00E23239" w:rsidDel="00ED515C">
          <w:rPr>
            <w:rFonts w:hint="eastAsia"/>
          </w:rPr>
          <w:delText>返回升级结果</w:delText>
        </w:r>
      </w:del>
    </w:p>
    <w:p w:rsidR="00E23239" w:rsidRPr="00E23239" w:rsidDel="0096467F" w:rsidRDefault="002D3512" w:rsidP="00231176">
      <w:pPr>
        <w:pStyle w:val="af7"/>
        <w:rPr>
          <w:del w:id="2197" w:author="zhaoxw" w:date="2015-04-20T15:24:00Z"/>
        </w:rPr>
      </w:pPr>
      <w:del w:id="2198" w:author="zhaoxw" w:date="2015-04-20T15:24:00Z">
        <w:r w:rsidDel="0096467F">
          <w:rPr>
            <w:rFonts w:hint="eastAsia"/>
          </w:rPr>
          <w:tab/>
        </w:r>
        <w:r w:rsidR="00E23239" w:rsidRPr="00E23239" w:rsidDel="0096467F">
          <w:delText>SEND_</w:delText>
        </w:r>
        <w:r w:rsidR="00E23239" w:rsidRPr="00E23239" w:rsidDel="0096467F">
          <w:rPr>
            <w:rFonts w:hint="eastAsia"/>
          </w:rPr>
          <w:delText>MOSMS</w:delText>
        </w:r>
        <w:r w:rsidR="00E23239" w:rsidRPr="00E23239" w:rsidDel="0096467F">
          <w:delText>_INFO</w:delText>
        </w:r>
        <w:r w:rsidR="00E23239" w:rsidRPr="00E23239" w:rsidDel="0096467F">
          <w:rPr>
            <w:rFonts w:hint="eastAsia"/>
          </w:rPr>
          <w:delText>,</w:delText>
        </w:r>
        <w:r w:rsidR="005A22E0" w:rsidDel="0096467F">
          <w:rPr>
            <w:rFonts w:hint="eastAsia"/>
            <w:lang w:eastAsia="zh-CN"/>
          </w:rPr>
          <w:tab/>
        </w:r>
        <w:r w:rsidR="005A22E0" w:rsidDel="0096467F">
          <w:rPr>
            <w:rFonts w:hint="eastAsia"/>
            <w:lang w:eastAsia="zh-CN"/>
          </w:rPr>
          <w:tab/>
        </w:r>
        <w:r w:rsidR="005A22E0" w:rsidDel="0096467F">
          <w:rPr>
            <w:rFonts w:hint="eastAsia"/>
            <w:lang w:eastAsia="zh-CN"/>
          </w:rPr>
          <w:tab/>
        </w:r>
        <w:r w:rsidR="005A22E0" w:rsidDel="0096467F">
          <w:rPr>
            <w:rFonts w:hint="eastAsia"/>
            <w:lang w:eastAsia="zh-CN"/>
          </w:rPr>
          <w:tab/>
        </w:r>
        <w:r w:rsidR="005A22E0" w:rsidDel="0096467F">
          <w:rPr>
            <w:rFonts w:hint="eastAsia"/>
            <w:lang w:eastAsia="zh-CN"/>
          </w:rPr>
          <w:tab/>
        </w:r>
        <w:r w:rsidR="00E23239" w:rsidRPr="00E23239" w:rsidDel="0096467F">
          <w:rPr>
            <w:rFonts w:hint="eastAsia"/>
          </w:rPr>
          <w:delText>//</w:delText>
        </w:r>
        <w:r w:rsidR="00E23239" w:rsidRPr="00E23239" w:rsidDel="0096467F">
          <w:rPr>
            <w:rFonts w:hint="eastAsia"/>
          </w:rPr>
          <w:delText>手机发送短信信息</w:delText>
        </w:r>
      </w:del>
    </w:p>
    <w:p w:rsidR="00E23239" w:rsidRPr="00E23239" w:rsidDel="0096467F" w:rsidRDefault="002D3512" w:rsidP="00231176">
      <w:pPr>
        <w:pStyle w:val="af7"/>
        <w:rPr>
          <w:del w:id="2199" w:author="zhaoxw" w:date="2015-04-20T15:24:00Z"/>
        </w:rPr>
      </w:pPr>
      <w:del w:id="2200" w:author="zhaoxw" w:date="2015-04-20T15:24:00Z">
        <w:r w:rsidDel="0096467F">
          <w:rPr>
            <w:rFonts w:hint="eastAsia"/>
          </w:rPr>
          <w:tab/>
        </w:r>
        <w:r w:rsidR="00E23239" w:rsidRPr="00E23239" w:rsidDel="0096467F">
          <w:delText>SEND_</w:delText>
        </w:r>
        <w:r w:rsidR="00E23239" w:rsidRPr="00E23239" w:rsidDel="0096467F">
          <w:rPr>
            <w:rFonts w:hint="eastAsia"/>
          </w:rPr>
          <w:delText>MOCALL</w:delText>
        </w:r>
        <w:r w:rsidR="00E23239" w:rsidRPr="00E23239" w:rsidDel="0096467F">
          <w:delText>_INFO</w:delText>
        </w:r>
        <w:r w:rsidR="005A22E0" w:rsidDel="0096467F">
          <w:rPr>
            <w:rFonts w:hint="eastAsia"/>
            <w:lang w:eastAsia="zh-CN"/>
          </w:rPr>
          <w:tab/>
        </w:r>
        <w:r w:rsidR="005A22E0" w:rsidDel="0096467F">
          <w:rPr>
            <w:rFonts w:hint="eastAsia"/>
            <w:lang w:eastAsia="zh-CN"/>
          </w:rPr>
          <w:tab/>
        </w:r>
        <w:r w:rsidR="005A22E0" w:rsidDel="0096467F">
          <w:rPr>
            <w:rFonts w:hint="eastAsia"/>
            <w:lang w:eastAsia="zh-CN"/>
          </w:rPr>
          <w:tab/>
        </w:r>
        <w:r w:rsidR="005A22E0" w:rsidDel="0096467F">
          <w:rPr>
            <w:rFonts w:hint="eastAsia"/>
            <w:lang w:eastAsia="zh-CN"/>
          </w:rPr>
          <w:tab/>
        </w:r>
        <w:r w:rsidR="005A22E0" w:rsidDel="0096467F">
          <w:rPr>
            <w:rFonts w:hint="eastAsia"/>
            <w:lang w:eastAsia="zh-CN"/>
          </w:rPr>
          <w:tab/>
        </w:r>
        <w:r w:rsidR="00E23239" w:rsidRPr="00E23239" w:rsidDel="0096467F">
          <w:rPr>
            <w:rFonts w:hint="eastAsia"/>
          </w:rPr>
          <w:delText>//</w:delText>
        </w:r>
        <w:r w:rsidR="00E23239" w:rsidRPr="00E23239" w:rsidDel="0096467F">
          <w:rPr>
            <w:rFonts w:hint="eastAsia"/>
          </w:rPr>
          <w:delText>手机主叫信息</w:delText>
        </w:r>
      </w:del>
    </w:p>
    <w:p w:rsidR="00E23239" w:rsidRPr="00E23239" w:rsidRDefault="00E23239" w:rsidP="00231176">
      <w:pPr>
        <w:pStyle w:val="af7"/>
      </w:pPr>
      <w:r w:rsidRPr="00E23239">
        <w:t>};</w:t>
      </w:r>
    </w:p>
    <w:p w:rsidR="00E23239" w:rsidRPr="00E23239" w:rsidRDefault="00E23239" w:rsidP="00B34397">
      <w:pPr>
        <w:pStyle w:val="2"/>
      </w:pPr>
      <w:bookmarkStart w:id="2201" w:name="_Toc417292671"/>
      <w:r w:rsidRPr="00E23239">
        <w:rPr>
          <w:rFonts w:hint="eastAsia"/>
        </w:rPr>
        <w:t xml:space="preserve">2.3 </w:t>
      </w:r>
      <w:r w:rsidRPr="00E23239">
        <w:rPr>
          <w:rFonts w:hint="eastAsia"/>
        </w:rPr>
        <w:t>消息结构</w:t>
      </w:r>
      <w:bookmarkEnd w:id="2201"/>
    </w:p>
    <w:p w:rsidR="00E23239" w:rsidRPr="00E23239" w:rsidDel="00073EC2" w:rsidRDefault="00E23239" w:rsidP="00B34397">
      <w:pPr>
        <w:pStyle w:val="3"/>
        <w:spacing w:before="156" w:after="156"/>
        <w:rPr>
          <w:del w:id="2202" w:author="zhaoxw" w:date="2015-05-14T09:53:00Z"/>
        </w:rPr>
      </w:pPr>
      <w:bookmarkStart w:id="2203" w:name="_Toc417292672"/>
      <w:del w:id="2204" w:author="zhaoxw" w:date="2015-05-14T09:53:00Z">
        <w:r w:rsidRPr="00E23239" w:rsidDel="00073EC2">
          <w:rPr>
            <w:rFonts w:hint="eastAsia"/>
          </w:rPr>
          <w:delText>2</w:delText>
        </w:r>
        <w:r w:rsidRPr="00E23239" w:rsidDel="00073EC2">
          <w:delText>.3.1</w:delText>
        </w:r>
        <w:r w:rsidRPr="00E23239" w:rsidDel="00073EC2">
          <w:rPr>
            <w:rFonts w:hint="eastAsia"/>
          </w:rPr>
          <w:delText>打印信息</w:delText>
        </w:r>
        <w:r w:rsidRPr="00E23239" w:rsidDel="00073EC2">
          <w:delText>SEND_PRINT_INFO</w:delText>
        </w:r>
        <w:bookmarkEnd w:id="2203"/>
      </w:del>
    </w:p>
    <w:p w:rsidR="00E23239" w:rsidRPr="00E23239" w:rsidDel="00073EC2" w:rsidRDefault="00B34397" w:rsidP="00231176">
      <w:pPr>
        <w:pStyle w:val="af7"/>
        <w:rPr>
          <w:del w:id="2205" w:author="zhaoxw" w:date="2015-05-14T09:53:00Z"/>
        </w:rPr>
      </w:pPr>
      <w:del w:id="2206" w:author="zhaoxw" w:date="2015-05-14T09:53:00Z">
        <w:r w:rsidDel="00073EC2">
          <w:rPr>
            <w:rFonts w:hint="eastAsia"/>
          </w:rPr>
          <w:tab/>
        </w:r>
        <w:r w:rsidR="00E23239" w:rsidRPr="00E23239" w:rsidDel="00073EC2">
          <w:rPr>
            <w:rFonts w:hint="eastAsia"/>
          </w:rPr>
          <w:delText>type</w:delText>
        </w:r>
        <w:r w:rsidR="00E23239" w:rsidRPr="00E23239" w:rsidDel="00073EC2">
          <w:rPr>
            <w:rFonts w:hint="eastAsia"/>
          </w:rPr>
          <w:delText>（</w:delText>
        </w:r>
        <w:r w:rsidR="00E23239" w:rsidRPr="00E23239" w:rsidDel="00073EC2">
          <w:rPr>
            <w:rFonts w:hint="eastAsia"/>
          </w:rPr>
          <w:delText>2byte</w:delText>
        </w:r>
        <w:r w:rsidR="00E23239" w:rsidRPr="00E23239" w:rsidDel="00073EC2">
          <w:rPr>
            <w:rFonts w:hint="eastAsia"/>
          </w:rPr>
          <w:delText>）</w:delText>
        </w:r>
        <w:r w:rsidR="00E23239" w:rsidRPr="00E23239" w:rsidDel="00073EC2">
          <w:rPr>
            <w:rFonts w:hint="eastAsia"/>
          </w:rPr>
          <w:delText xml:space="preserve"> + text</w:delText>
        </w:r>
      </w:del>
    </w:p>
    <w:p w:rsidR="00E23239" w:rsidRPr="00E23239" w:rsidDel="00073EC2" w:rsidRDefault="00E23239" w:rsidP="00231176">
      <w:pPr>
        <w:pStyle w:val="af7"/>
        <w:rPr>
          <w:del w:id="2207" w:author="zhaoxw" w:date="2015-05-14T09:53:00Z"/>
        </w:rPr>
      </w:pPr>
      <w:del w:id="2208" w:author="zhaoxw" w:date="2015-05-14T09:53:00Z">
        <w:r w:rsidRPr="00E23239" w:rsidDel="00073EC2">
          <w:rPr>
            <w:rFonts w:hint="eastAsia"/>
          </w:rPr>
          <w:tab/>
          <w:delText xml:space="preserve">type==0x0001 </w:delText>
        </w:r>
        <w:r w:rsidRPr="00E23239" w:rsidDel="00073EC2">
          <w:rPr>
            <w:rFonts w:hint="eastAsia"/>
          </w:rPr>
          <w:delText>打印登录信息窗口</w:delText>
        </w:r>
      </w:del>
    </w:p>
    <w:p w:rsidR="00E23239" w:rsidRPr="00E23239" w:rsidDel="00073EC2" w:rsidRDefault="00E23239" w:rsidP="00231176">
      <w:pPr>
        <w:pStyle w:val="af7"/>
        <w:rPr>
          <w:del w:id="2209" w:author="zhaoxw" w:date="2015-05-14T09:53:00Z"/>
        </w:rPr>
      </w:pPr>
      <w:del w:id="2210" w:author="zhaoxw" w:date="2015-05-14T09:53:00Z">
        <w:r w:rsidRPr="00E23239" w:rsidDel="00073EC2">
          <w:rPr>
            <w:rFonts w:hint="eastAsia"/>
          </w:rPr>
          <w:tab/>
          <w:delText xml:space="preserve">type==0x0002 </w:delText>
        </w:r>
        <w:r w:rsidRPr="00E23239" w:rsidDel="00073EC2">
          <w:rPr>
            <w:rFonts w:hint="eastAsia"/>
          </w:rPr>
          <w:delText>打印测量信息窗口</w:delText>
        </w:r>
      </w:del>
    </w:p>
    <w:p w:rsidR="00E23239" w:rsidRPr="00E23239" w:rsidDel="00073EC2" w:rsidRDefault="00E23239" w:rsidP="00231176">
      <w:pPr>
        <w:pStyle w:val="af7"/>
        <w:rPr>
          <w:del w:id="2211" w:author="zhaoxw" w:date="2015-05-14T09:53:00Z"/>
        </w:rPr>
      </w:pPr>
      <w:del w:id="2212" w:author="zhaoxw" w:date="2015-05-14T09:53:00Z">
        <w:r w:rsidRPr="00E23239" w:rsidDel="00073EC2">
          <w:rPr>
            <w:rFonts w:hint="eastAsia"/>
          </w:rPr>
          <w:tab/>
          <w:delText xml:space="preserve">type==0x0003 </w:delText>
        </w:r>
        <w:r w:rsidRPr="00E23239" w:rsidDel="00073EC2">
          <w:rPr>
            <w:rFonts w:hint="eastAsia"/>
          </w:rPr>
          <w:delText>打印显示信息窗口</w:delText>
        </w:r>
      </w:del>
    </w:p>
    <w:p w:rsidR="00FA5F46" w:rsidRDefault="00E23239" w:rsidP="004A27F5">
      <w:pPr>
        <w:spacing w:before="156" w:after="156"/>
        <w:ind w:firstLine="480"/>
        <w:rPr>
          <w:del w:id="2213" w:author="zhaoxw" w:date="2015-05-14T09:53:00Z"/>
        </w:rPr>
        <w:pPrChange w:id="2214" w:author="winspread" w:date="2015-07-13T21:54:00Z">
          <w:pPr>
            <w:spacing w:before="156" w:after="156"/>
            <w:ind w:firstLine="480"/>
          </w:pPr>
        </w:pPrChange>
      </w:pPr>
      <w:del w:id="2215" w:author="zhaoxw" w:date="2015-05-14T09:53:00Z">
        <w:r w:rsidRPr="00E23239" w:rsidDel="00073EC2">
          <w:rPr>
            <w:rFonts w:hint="eastAsia"/>
          </w:rPr>
          <w:delText>1</w:delText>
        </w:r>
        <w:r w:rsidRPr="00E23239" w:rsidDel="00073EC2">
          <w:rPr>
            <w:rFonts w:hint="eastAsia"/>
          </w:rPr>
          <w:delText>）结构体定义</w:delText>
        </w:r>
      </w:del>
    </w:p>
    <w:p w:rsidR="00E23239" w:rsidRPr="00E23239" w:rsidDel="00073EC2" w:rsidRDefault="00E23239" w:rsidP="00231176">
      <w:pPr>
        <w:pStyle w:val="af7"/>
        <w:rPr>
          <w:del w:id="2216" w:author="zhaoxw" w:date="2015-05-14T09:53:00Z"/>
        </w:rPr>
      </w:pPr>
      <w:del w:id="2217" w:author="zhaoxw" w:date="2015-05-14T09:53:00Z">
        <w:r w:rsidRPr="00E23239" w:rsidDel="00073EC2">
          <w:rPr>
            <w:rFonts w:hint="eastAsia"/>
          </w:rPr>
          <w:delText>{</w:delText>
        </w:r>
      </w:del>
    </w:p>
    <w:p w:rsidR="00E23239" w:rsidRPr="00E23239" w:rsidDel="00073EC2" w:rsidRDefault="00E23239" w:rsidP="00231176">
      <w:pPr>
        <w:pStyle w:val="af7"/>
        <w:rPr>
          <w:del w:id="2218" w:author="zhaoxw" w:date="2015-05-14T09:53:00Z"/>
        </w:rPr>
      </w:pPr>
      <w:del w:id="2219" w:author="zhaoxw" w:date="2015-05-14T09:53:00Z">
        <w:r w:rsidRPr="00E23239" w:rsidDel="00073EC2">
          <w:rPr>
            <w:rFonts w:hint="eastAsia"/>
          </w:rPr>
          <w:tab/>
          <w:delText>Unit16 type</w:delText>
        </w:r>
      </w:del>
    </w:p>
    <w:p w:rsidR="00E23239" w:rsidRPr="00E23239" w:rsidDel="00073EC2" w:rsidRDefault="00E23239" w:rsidP="00231176">
      <w:pPr>
        <w:pStyle w:val="af7"/>
        <w:rPr>
          <w:del w:id="2220" w:author="zhaoxw" w:date="2015-05-14T09:53:00Z"/>
        </w:rPr>
      </w:pPr>
      <w:del w:id="2221" w:author="zhaoxw" w:date="2015-05-14T09:53:00Z">
        <w:r w:rsidRPr="00E23239" w:rsidDel="00073EC2">
          <w:rPr>
            <w:rFonts w:hint="eastAsia"/>
          </w:rPr>
          <w:delText xml:space="preserve">    text   </w:delText>
        </w:r>
      </w:del>
    </w:p>
    <w:p w:rsidR="00E23239" w:rsidRPr="00E23239" w:rsidDel="00073EC2" w:rsidRDefault="00E23239" w:rsidP="00231176">
      <w:pPr>
        <w:pStyle w:val="af7"/>
        <w:rPr>
          <w:del w:id="2222" w:author="zhaoxw" w:date="2015-05-14T09:53:00Z"/>
        </w:rPr>
      </w:pPr>
      <w:del w:id="2223" w:author="zhaoxw" w:date="2015-05-14T09:53:00Z">
        <w:r w:rsidRPr="00E23239" w:rsidDel="00073EC2">
          <w:rPr>
            <w:rFonts w:hint="eastAsia"/>
          </w:rPr>
          <w:delText>}</w:delText>
        </w:r>
      </w:del>
    </w:p>
    <w:p w:rsidR="00E23239" w:rsidRPr="00E23239" w:rsidRDefault="00E23239" w:rsidP="007C6D12">
      <w:pPr>
        <w:pStyle w:val="3"/>
        <w:spacing w:before="156" w:after="156"/>
      </w:pPr>
      <w:bookmarkStart w:id="2224" w:name="_Toc417292673"/>
      <w:r w:rsidRPr="00E23239">
        <w:rPr>
          <w:rFonts w:hint="eastAsia"/>
        </w:rPr>
        <w:t>2</w:t>
      </w:r>
      <w:r w:rsidRPr="00E23239">
        <w:t>.3.</w:t>
      </w:r>
      <w:r w:rsidRPr="00E23239">
        <w:rPr>
          <w:rFonts w:hint="eastAsia"/>
        </w:rPr>
        <w:t xml:space="preserve">2 </w:t>
      </w:r>
      <w:r w:rsidRPr="00E23239">
        <w:rPr>
          <w:rFonts w:hint="eastAsia"/>
        </w:rPr>
        <w:t>心跳包</w:t>
      </w:r>
      <w:r w:rsidRPr="00E23239">
        <w:rPr>
          <w:rFonts w:hint="eastAsia"/>
        </w:rPr>
        <w:t>SEND_HEART_BEAT</w:t>
      </w:r>
      <w:bookmarkEnd w:id="2224"/>
    </w:p>
    <w:p w:rsidR="00E23239" w:rsidRDefault="00E23239" w:rsidP="00E23239">
      <w:pPr>
        <w:spacing w:before="156" w:after="156"/>
        <w:ind w:firstLine="480"/>
        <w:rPr>
          <w:ins w:id="2225" w:author="zhaoxw" w:date="2015-05-25T15:06:00Z"/>
        </w:rPr>
      </w:pPr>
      <w:r w:rsidRPr="00E23239">
        <w:rPr>
          <w:rFonts w:hint="eastAsia"/>
        </w:rPr>
        <w:t>无内容，每</w:t>
      </w:r>
      <w:del w:id="2226" w:author="bxr" w:date="2015-04-25T11:36:00Z">
        <w:r w:rsidRPr="00E23239" w:rsidDel="00E11B8F">
          <w:rPr>
            <w:rFonts w:hint="eastAsia"/>
          </w:rPr>
          <w:delText>3s</w:delText>
        </w:r>
      </w:del>
      <w:ins w:id="2227" w:author="bxr" w:date="2015-04-25T11:36:00Z">
        <w:r w:rsidR="00E11B8F">
          <w:t>10</w:t>
        </w:r>
        <w:r w:rsidR="00E11B8F" w:rsidRPr="00E23239">
          <w:rPr>
            <w:rFonts w:hint="eastAsia"/>
          </w:rPr>
          <w:t>s</w:t>
        </w:r>
      </w:ins>
      <w:r w:rsidRPr="00E23239">
        <w:rPr>
          <w:rFonts w:hint="eastAsia"/>
        </w:rPr>
        <w:t>发送一次。</w:t>
      </w:r>
    </w:p>
    <w:p w:rsidR="00FA5F46" w:rsidRDefault="00FA5F46" w:rsidP="004A27F5">
      <w:pPr>
        <w:spacing w:before="156" w:after="156"/>
        <w:ind w:firstLine="480"/>
        <w:rPr>
          <w:del w:id="2228" w:author="zhaoxw" w:date="2015-05-25T15:06:00Z"/>
        </w:rPr>
        <w:pPrChange w:id="2229" w:author="winspread" w:date="2015-07-13T21:54:00Z">
          <w:pPr>
            <w:spacing w:before="156" w:after="156"/>
            <w:ind w:firstLine="480"/>
          </w:pPr>
        </w:pPrChange>
      </w:pPr>
    </w:p>
    <w:p w:rsidR="00E23239" w:rsidRPr="00E23239" w:rsidRDefault="00E23239" w:rsidP="007C6D12">
      <w:pPr>
        <w:pStyle w:val="3"/>
        <w:spacing w:before="156" w:after="156"/>
      </w:pPr>
      <w:bookmarkStart w:id="2230" w:name="_Toc417292674"/>
      <w:r w:rsidRPr="00E23239">
        <w:rPr>
          <w:rFonts w:hint="eastAsia"/>
        </w:rPr>
        <w:t>2</w:t>
      </w:r>
      <w:r w:rsidRPr="00E23239">
        <w:t>.3.</w:t>
      </w:r>
      <w:r w:rsidRPr="00E23239">
        <w:rPr>
          <w:rFonts w:hint="eastAsia"/>
        </w:rPr>
        <w:t xml:space="preserve">3 </w:t>
      </w:r>
      <w:r w:rsidRPr="00E23239">
        <w:rPr>
          <w:rFonts w:hint="eastAsia"/>
        </w:rPr>
        <w:t>用户设备信息</w:t>
      </w:r>
      <w:r w:rsidRPr="00E23239">
        <w:t>SEND_UE_INFO</w:t>
      </w:r>
      <w:bookmarkEnd w:id="2230"/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struct SendUeInfo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//UE</w:t>
      </w:r>
      <w:r w:rsidRPr="00E23239">
        <w:rPr>
          <w:rFonts w:hint="eastAsia"/>
        </w:rPr>
        <w:t>信息数据结构</w:t>
      </w:r>
    </w:p>
    <w:p w:rsidR="00E23239" w:rsidRPr="00E23239" w:rsidRDefault="00E23239" w:rsidP="00231176">
      <w:pPr>
        <w:pStyle w:val="af7"/>
      </w:pPr>
      <w:r w:rsidRPr="00E23239">
        <w:t>{</w:t>
      </w:r>
    </w:p>
    <w:p w:rsidR="00E23239" w:rsidRPr="00E23239" w:rsidRDefault="00E23239" w:rsidP="00231176">
      <w:pPr>
        <w:pStyle w:val="af7"/>
      </w:pPr>
      <w:del w:id="2231" w:author="zhaoxw" w:date="2015-05-14T10:16:00Z">
        <w:r w:rsidRPr="00E23239" w:rsidDel="00F0611D">
          <w:tab/>
        </w:r>
      </w:del>
      <w:r w:rsidRPr="00E23239">
        <w:t>Uint</w:t>
      </w:r>
      <w:del w:id="2232" w:author="suntingting" w:date="2015-05-16T16:05:00Z">
        <w:r w:rsidRPr="00E23239" w:rsidDel="008F2A72">
          <w:rPr>
            <w:rFonts w:hint="eastAsia"/>
            <w:lang w:eastAsia="zh-CN"/>
          </w:rPr>
          <w:delText>16</w:delText>
        </w:r>
      </w:del>
      <w:ins w:id="2233" w:author="suntingting" w:date="2015-06-04T10:10:00Z">
        <w:r w:rsidR="00FA6F0E">
          <w:rPr>
            <w:rFonts w:hint="eastAsia"/>
            <w:lang w:eastAsia="zh-CN"/>
          </w:rPr>
          <w:t>16</w:t>
        </w:r>
      </w:ins>
      <w:r w:rsidRPr="00E23239">
        <w:tab/>
        <w:t>ueSysNo;</w:t>
      </w:r>
    </w:p>
    <w:p w:rsidR="00E23239" w:rsidRDefault="00E23239" w:rsidP="00231176">
      <w:pPr>
        <w:pStyle w:val="af7"/>
        <w:rPr>
          <w:ins w:id="2234" w:author="zhaoxw" w:date="2015-05-14T10:16:00Z"/>
          <w:lang w:eastAsia="zh-CN"/>
        </w:rPr>
      </w:pPr>
      <w:r w:rsidRPr="00E23239">
        <w:rPr>
          <w:rFonts w:hint="eastAsia"/>
        </w:rPr>
        <w:tab/>
      </w:r>
      <w:r w:rsidRPr="00E23239">
        <w:t>Uint16</w:t>
      </w:r>
      <w:r w:rsidRPr="00E23239">
        <w:tab/>
        <w:t>ue</w:t>
      </w:r>
      <w:r w:rsidRPr="00E23239">
        <w:rPr>
          <w:rFonts w:hint="eastAsia"/>
        </w:rPr>
        <w:t>Send</w:t>
      </w:r>
      <w:r w:rsidRPr="00E23239">
        <w:t>No;</w:t>
      </w:r>
      <w:r w:rsidRPr="00E23239">
        <w:rPr>
          <w:rFonts w:hint="eastAsia"/>
        </w:rPr>
        <w:tab/>
      </w:r>
      <w:r w:rsidR="00970409">
        <w:rPr>
          <w:rFonts w:hint="eastAsia"/>
          <w:lang w:eastAsia="zh-CN"/>
        </w:rPr>
        <w:tab/>
      </w:r>
      <w:r w:rsidR="00970409">
        <w:rPr>
          <w:rFonts w:hint="eastAsia"/>
          <w:lang w:eastAsia="zh-CN"/>
        </w:rPr>
        <w:tab/>
      </w:r>
      <w:r w:rsidR="00970409">
        <w:rPr>
          <w:rFonts w:hint="eastAsia"/>
          <w:lang w:eastAsia="zh-CN"/>
        </w:rPr>
        <w:tab/>
      </w:r>
      <w:r w:rsidR="00970409">
        <w:rPr>
          <w:rFonts w:hint="eastAsia"/>
          <w:lang w:eastAsia="zh-CN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发送序号</w:t>
      </w:r>
    </w:p>
    <w:p w:rsidR="00F0611D" w:rsidRPr="00E23239" w:rsidRDefault="00F0611D" w:rsidP="00F0611D">
      <w:pPr>
        <w:pStyle w:val="af7"/>
        <w:rPr>
          <w:ins w:id="2235" w:author="zhaoxw" w:date="2015-05-14T10:16:00Z"/>
        </w:rPr>
      </w:pPr>
      <w:ins w:id="2236" w:author="zhaoxw" w:date="2015-05-14T10:16:00Z">
        <w:r w:rsidRPr="00E23239">
          <w:tab/>
        </w:r>
        <w:r>
          <w:t>Uint</w:t>
        </w:r>
        <w:del w:id="2237" w:author="suntingting" w:date="2015-05-29T10:48:00Z">
          <w:r w:rsidDel="00C0342E">
            <w:delText>32</w:delText>
          </w:r>
        </w:del>
      </w:ins>
      <w:ins w:id="2238" w:author="suntingting" w:date="2015-05-29T10:48:00Z">
        <w:r w:rsidR="00C0342E">
          <w:rPr>
            <w:rFonts w:hint="eastAsia"/>
            <w:lang w:eastAsia="zh-CN"/>
          </w:rPr>
          <w:t>8</w:t>
        </w:r>
      </w:ins>
      <w:ins w:id="2239" w:author="zhaoxw" w:date="2015-05-14T10:16:00Z">
        <w:r>
          <w:tab/>
        </w:r>
        <w:r>
          <w:rPr>
            <w:rFonts w:hint="eastAsia"/>
            <w:lang w:eastAsia="zh-CN"/>
          </w:rPr>
          <w:t>Current</w:t>
        </w:r>
        <w:r w:rsidRPr="00E23239">
          <w:t>Mcc</w:t>
        </w:r>
        <w:r>
          <w:rPr>
            <w:rFonts w:hint="eastAsia"/>
            <w:lang w:eastAsia="zh-CN"/>
          </w:rPr>
          <w:t>[3]</w:t>
        </w:r>
        <w:r w:rsidRPr="00E23239">
          <w:t>;</w:t>
        </w:r>
      </w:ins>
    </w:p>
    <w:p w:rsidR="00F0611D" w:rsidRDefault="00F0611D" w:rsidP="00F0611D">
      <w:pPr>
        <w:pStyle w:val="af7"/>
        <w:rPr>
          <w:ins w:id="2240" w:author="suntingting" w:date="2015-06-04T10:10:00Z"/>
          <w:lang w:eastAsia="zh-CN"/>
        </w:rPr>
      </w:pPr>
      <w:ins w:id="2241" w:author="zhaoxw" w:date="2015-05-14T10:16:00Z">
        <w:r>
          <w:tab/>
          <w:t>Uint</w:t>
        </w:r>
        <w:del w:id="2242" w:author="suntingting" w:date="2015-05-29T10:48:00Z">
          <w:r w:rsidDel="00C0342E">
            <w:delText>32</w:delText>
          </w:r>
        </w:del>
      </w:ins>
      <w:ins w:id="2243" w:author="suntingting" w:date="2015-05-29T10:48:00Z">
        <w:r w:rsidR="00C0342E">
          <w:rPr>
            <w:rFonts w:hint="eastAsia"/>
            <w:lang w:eastAsia="zh-CN"/>
          </w:rPr>
          <w:t>8</w:t>
        </w:r>
      </w:ins>
      <w:ins w:id="2244" w:author="zhaoxw" w:date="2015-05-14T10:16:00Z">
        <w:r>
          <w:tab/>
        </w:r>
        <w:r>
          <w:rPr>
            <w:rFonts w:hint="eastAsia"/>
            <w:lang w:eastAsia="zh-CN"/>
          </w:rPr>
          <w:t>Current</w:t>
        </w:r>
        <w:r w:rsidRPr="00E23239">
          <w:t>Mnc</w:t>
        </w:r>
        <w:r>
          <w:rPr>
            <w:rFonts w:hint="eastAsia"/>
            <w:lang w:eastAsia="zh-CN"/>
          </w:rPr>
          <w:t>[2]</w:t>
        </w:r>
        <w:r w:rsidRPr="00E23239">
          <w:t>;</w:t>
        </w:r>
      </w:ins>
    </w:p>
    <w:p w:rsidR="00FA6F0E" w:rsidRDefault="00FA6F0E" w:rsidP="00F0611D">
      <w:pPr>
        <w:pStyle w:val="af7"/>
        <w:rPr>
          <w:ins w:id="2245" w:author="zhaoxw" w:date="2015-05-14T10:16:00Z"/>
          <w:lang w:eastAsia="zh-CN"/>
        </w:rPr>
      </w:pPr>
      <w:ins w:id="2246" w:author="suntingting" w:date="2015-06-04T10:11:00Z">
        <w:r>
          <w:rPr>
            <w:rFonts w:hint="eastAsia"/>
            <w:lang w:eastAsia="zh-CN"/>
          </w:rPr>
          <w:tab/>
        </w:r>
      </w:ins>
      <w:ins w:id="2247" w:author="suntingting" w:date="2015-06-04T10:10:00Z">
        <w:r>
          <w:t>Uint8</w:t>
        </w:r>
        <w:r>
          <w:tab/>
        </w:r>
        <w:r>
          <w:rPr>
            <w:rFonts w:hint="eastAsia"/>
            <w:lang w:eastAsia="zh-CN"/>
          </w:rPr>
          <w:t>pad</w:t>
        </w:r>
      </w:ins>
      <w:ins w:id="2248" w:author="suntingting" w:date="2015-06-04T10:11:00Z">
        <w:r>
          <w:rPr>
            <w:rFonts w:hint="eastAsia"/>
            <w:lang w:eastAsia="zh-CN"/>
          </w:rPr>
          <w:t>ding1</w:t>
        </w:r>
      </w:ins>
      <w:ins w:id="2249" w:author="suntingting" w:date="2015-06-04T10:10:00Z">
        <w:r w:rsidRPr="00E23239">
          <w:t>;</w:t>
        </w:r>
      </w:ins>
    </w:p>
    <w:p w:rsidR="00F0611D" w:rsidRPr="00E23239" w:rsidRDefault="00F0611D" w:rsidP="00F0611D">
      <w:pPr>
        <w:pStyle w:val="af7"/>
        <w:tabs>
          <w:tab w:val="clear" w:pos="4224"/>
          <w:tab w:val="left" w:pos="3915"/>
        </w:tabs>
        <w:ind w:firstLineChars="200" w:firstLine="420"/>
        <w:rPr>
          <w:ins w:id="2250" w:author="zhaoxw" w:date="2015-05-14T10:16:00Z"/>
          <w:lang w:eastAsia="zh-CN"/>
        </w:rPr>
      </w:pPr>
      <w:ins w:id="2251" w:author="zhaoxw" w:date="2015-05-14T10:16:00Z">
        <w:r w:rsidRPr="00E23239">
          <w:t>Uint</w:t>
        </w:r>
        <w:r>
          <w:rPr>
            <w:rFonts w:hint="eastAsia"/>
            <w:lang w:eastAsia="zh-CN"/>
          </w:rPr>
          <w:t>16 CurrentT</w:t>
        </w:r>
        <w:r w:rsidRPr="00E23239">
          <w:t>a</w:t>
        </w:r>
        <w:r>
          <w:rPr>
            <w:rFonts w:hint="eastAsia"/>
            <w:lang w:eastAsia="zh-CN"/>
          </w:rPr>
          <w:t>c</w:t>
        </w:r>
        <w:r w:rsidRPr="00E23239">
          <w:rPr>
            <w:rFonts w:hint="eastAsia"/>
          </w:rPr>
          <w:t>;</w:t>
        </w:r>
      </w:ins>
    </w:p>
    <w:p w:rsidR="00F0611D" w:rsidRPr="00F0611D" w:rsidDel="00F0611D" w:rsidRDefault="00F0611D" w:rsidP="00231176">
      <w:pPr>
        <w:pStyle w:val="af7"/>
        <w:rPr>
          <w:del w:id="2252" w:author="zhaoxw" w:date="2015-05-14T10:17:00Z"/>
          <w:lang w:eastAsia="zh-CN"/>
        </w:rPr>
      </w:pPr>
    </w:p>
    <w:p w:rsidR="00E23239" w:rsidRPr="00E23239" w:rsidRDefault="00E23239" w:rsidP="00231176">
      <w:pPr>
        <w:pStyle w:val="af7"/>
      </w:pPr>
      <w:r w:rsidRPr="00E23239">
        <w:tab/>
      </w:r>
      <w:del w:id="2253" w:author="suntingting" w:date="2015-06-04T10:11:00Z">
        <w:r w:rsidRPr="00E23239" w:rsidDel="00705E71">
          <w:delText>Uint8</w:delText>
        </w:r>
      </w:del>
      <w:ins w:id="2254" w:author="suntingting" w:date="2015-06-04T10:11:00Z">
        <w:r w:rsidR="00705E71">
          <w:rPr>
            <w:rFonts w:hint="eastAsia"/>
            <w:lang w:eastAsia="zh-CN"/>
          </w:rPr>
          <w:t>char</w:t>
        </w:r>
      </w:ins>
      <w:r w:rsidRPr="00E23239">
        <w:tab/>
        <w:t>ueImsi[</w:t>
      </w:r>
      <w:del w:id="2255" w:author="suntingting" w:date="2015-06-04T10:11:00Z">
        <w:r w:rsidRPr="00E23239" w:rsidDel="00705E71">
          <w:delText>8</w:delText>
        </w:r>
      </w:del>
      <w:ins w:id="2256" w:author="suntingting" w:date="2015-06-04T10:11:00Z">
        <w:r w:rsidR="00705E71">
          <w:rPr>
            <w:rFonts w:hint="eastAsia"/>
            <w:lang w:eastAsia="zh-CN"/>
          </w:rPr>
          <w:t>16</w:t>
        </w:r>
      </w:ins>
      <w:r w:rsidRPr="00E23239">
        <w:t>];</w:t>
      </w:r>
    </w:p>
    <w:p w:rsidR="00E23239" w:rsidRDefault="00E23239" w:rsidP="00231176">
      <w:pPr>
        <w:pStyle w:val="af7"/>
        <w:rPr>
          <w:ins w:id="2257" w:author="suntingting" w:date="2015-05-29T11:50:00Z"/>
          <w:lang w:eastAsia="zh-CN"/>
        </w:rPr>
      </w:pPr>
      <w:r w:rsidRPr="00E23239">
        <w:lastRenderedPageBreak/>
        <w:tab/>
      </w:r>
      <w:bookmarkStart w:id="2258" w:name="OLE_LINK7"/>
      <w:bookmarkStart w:id="2259" w:name="OLE_LINK8"/>
      <w:del w:id="2260" w:author="suntingting" w:date="2015-06-04T10:11:00Z">
        <w:r w:rsidRPr="00E23239" w:rsidDel="00705E71">
          <w:delText>Uint8</w:delText>
        </w:r>
      </w:del>
      <w:ins w:id="2261" w:author="suntingting" w:date="2015-06-04T10:11:00Z">
        <w:r w:rsidR="00705E71">
          <w:rPr>
            <w:rFonts w:hint="eastAsia"/>
            <w:lang w:eastAsia="zh-CN"/>
          </w:rPr>
          <w:t>char</w:t>
        </w:r>
      </w:ins>
      <w:r w:rsidRPr="00E23239">
        <w:tab/>
        <w:t>ueImei[</w:t>
      </w:r>
      <w:del w:id="2262" w:author="suntingting" w:date="2015-06-04T10:11:00Z">
        <w:r w:rsidRPr="00E23239" w:rsidDel="00705E71">
          <w:delText>8</w:delText>
        </w:r>
      </w:del>
      <w:ins w:id="2263" w:author="suntingting" w:date="2015-06-04T10:11:00Z">
        <w:r w:rsidR="00705E71">
          <w:rPr>
            <w:rFonts w:hint="eastAsia"/>
            <w:lang w:eastAsia="zh-CN"/>
          </w:rPr>
          <w:t>16</w:t>
        </w:r>
      </w:ins>
      <w:r w:rsidRPr="00E23239">
        <w:t>];</w:t>
      </w:r>
      <w:bookmarkEnd w:id="2258"/>
      <w:bookmarkEnd w:id="2259"/>
    </w:p>
    <w:p w:rsidR="00B4120E" w:rsidRPr="00E23239" w:rsidRDefault="00530216" w:rsidP="00231176">
      <w:pPr>
        <w:pStyle w:val="af7"/>
        <w:rPr>
          <w:lang w:eastAsia="zh-CN"/>
        </w:rPr>
      </w:pPr>
      <w:ins w:id="2264" w:author="suntingting" w:date="2015-05-29T11:50:00Z">
        <w:r>
          <w:rPr>
            <w:rFonts w:hint="eastAsia"/>
            <w:lang w:eastAsia="zh-CN"/>
          </w:rPr>
          <w:tab/>
        </w:r>
      </w:ins>
      <w:ins w:id="2265" w:author="suntingting" w:date="2015-06-04T10:11:00Z">
        <w:r w:rsidR="00705E71">
          <w:rPr>
            <w:rFonts w:hint="eastAsia"/>
            <w:lang w:eastAsia="zh-CN"/>
          </w:rPr>
          <w:t>char</w:t>
        </w:r>
      </w:ins>
      <w:ins w:id="2266" w:author="suntingting" w:date="2015-05-29T11:50:00Z">
        <w:r w:rsidR="00B4120E" w:rsidRPr="00E23239">
          <w:tab/>
          <w:t>ue</w:t>
        </w:r>
        <w:r w:rsidR="00B4120E">
          <w:rPr>
            <w:rFonts w:hint="eastAsia"/>
            <w:lang w:eastAsia="zh-CN"/>
          </w:rPr>
          <w:t>STmsi</w:t>
        </w:r>
        <w:r w:rsidR="00B4120E" w:rsidRPr="00E23239">
          <w:t>[</w:t>
        </w:r>
      </w:ins>
      <w:ins w:id="2267" w:author="suntingting" w:date="2015-06-04T10:11:00Z">
        <w:r w:rsidR="00705E71">
          <w:rPr>
            <w:rFonts w:hint="eastAsia"/>
            <w:lang w:eastAsia="zh-CN"/>
          </w:rPr>
          <w:t>12</w:t>
        </w:r>
      </w:ins>
      <w:ins w:id="2268" w:author="suntingting" w:date="2015-05-29T11:50:00Z">
        <w:r w:rsidR="00B4120E" w:rsidRPr="00E23239">
          <w:t>];</w:t>
        </w:r>
      </w:ins>
    </w:p>
    <w:p w:rsidR="00E23239" w:rsidRDefault="00E23239" w:rsidP="00231176">
      <w:pPr>
        <w:pStyle w:val="af7"/>
        <w:rPr>
          <w:ins w:id="2269" w:author="zhaoxw" w:date="2015-04-20T15:41:00Z"/>
          <w:lang w:eastAsia="zh-CN"/>
        </w:rPr>
      </w:pPr>
      <w:r w:rsidRPr="00E23239">
        <w:rPr>
          <w:rFonts w:hint="eastAsia"/>
        </w:rPr>
        <w:tab/>
      </w:r>
      <w:r w:rsidRPr="00E23239">
        <w:t>Uint8</w:t>
      </w:r>
      <w:r w:rsidRPr="00E23239">
        <w:tab/>
        <w:t>ueM</w:t>
      </w:r>
      <w:r w:rsidRPr="00E23239">
        <w:rPr>
          <w:rFonts w:hint="eastAsia"/>
        </w:rPr>
        <w:t>sisdn</w:t>
      </w:r>
      <w:r w:rsidRPr="00E23239">
        <w:t>[</w:t>
      </w:r>
      <w:r w:rsidRPr="00E23239">
        <w:rPr>
          <w:rFonts w:hint="eastAsia"/>
        </w:rPr>
        <w:t>4</w:t>
      </w:r>
      <w:r w:rsidRPr="00E23239">
        <w:t>];</w:t>
      </w:r>
      <w:r w:rsidRPr="00E23239">
        <w:rPr>
          <w:rFonts w:hint="eastAsia"/>
        </w:rPr>
        <w:tab/>
      </w:r>
      <w:r w:rsidR="00970409">
        <w:rPr>
          <w:rFonts w:hint="eastAsia"/>
          <w:lang w:eastAsia="zh-CN"/>
        </w:rPr>
        <w:tab/>
      </w:r>
      <w:r w:rsidR="00970409">
        <w:rPr>
          <w:rFonts w:hint="eastAsia"/>
          <w:lang w:eastAsia="zh-CN"/>
        </w:rPr>
        <w:tab/>
      </w:r>
      <w:r w:rsidR="00970409">
        <w:rPr>
          <w:rFonts w:hint="eastAsia"/>
          <w:lang w:eastAsia="zh-CN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手机号码号段</w:t>
      </w:r>
    </w:p>
    <w:p w:rsidR="007F187B" w:rsidRPr="00E23239" w:rsidRDefault="007F187B" w:rsidP="00231176">
      <w:pPr>
        <w:pStyle w:val="af7"/>
        <w:rPr>
          <w:lang w:eastAsia="zh-CN"/>
        </w:rPr>
      </w:pPr>
      <w:ins w:id="2270" w:author="zhaoxw" w:date="2015-04-20T15:41:00Z">
        <w:r>
          <w:rPr>
            <w:rFonts w:hint="eastAsia"/>
            <w:lang w:eastAsia="zh-CN"/>
          </w:rPr>
          <w:t xml:space="preserve">    Uint8 </w:t>
        </w:r>
        <w:r w:rsidRPr="00E23239">
          <w:rPr>
            <w:rFonts w:hint="eastAsia"/>
          </w:rPr>
          <w:t>ueType</w:t>
        </w:r>
        <w:r>
          <w:rPr>
            <w:rFonts w:hint="eastAsia"/>
          </w:rPr>
          <w:t>；</w:t>
        </w:r>
      </w:ins>
      <w:ins w:id="2271" w:author="zhaoxw" w:date="2015-04-27T11:01:00Z">
        <w:r w:rsidR="00B56F74">
          <w:rPr>
            <w:rFonts w:hint="eastAsia"/>
            <w:lang w:eastAsia="zh-CN"/>
          </w:rPr>
          <w:tab/>
        </w:r>
        <w:r w:rsidR="00B56F74">
          <w:rPr>
            <w:rFonts w:hint="eastAsia"/>
            <w:lang w:eastAsia="zh-CN"/>
          </w:rPr>
          <w:tab/>
        </w:r>
        <w:r w:rsidR="00B56F74">
          <w:rPr>
            <w:rFonts w:hint="eastAsia"/>
            <w:lang w:eastAsia="zh-CN"/>
          </w:rPr>
          <w:tab/>
        </w:r>
        <w:r w:rsidR="00B56F74">
          <w:rPr>
            <w:rFonts w:hint="eastAsia"/>
            <w:lang w:eastAsia="zh-CN"/>
          </w:rPr>
          <w:tab/>
        </w:r>
        <w:r w:rsidR="00B56F74">
          <w:rPr>
            <w:rFonts w:hint="eastAsia"/>
            <w:lang w:eastAsia="zh-CN"/>
          </w:rPr>
          <w:tab/>
        </w:r>
      </w:ins>
      <w:ins w:id="2272" w:author="zhaoxw" w:date="2015-04-24T17:16:00Z">
        <w:r w:rsidR="00B51F78" w:rsidRPr="00E23239">
          <w:rPr>
            <w:rFonts w:hint="eastAsia"/>
          </w:rPr>
          <w:t>//</w:t>
        </w:r>
        <w:r w:rsidR="00B51F78" w:rsidRPr="00E23239">
          <w:rPr>
            <w:rFonts w:hint="eastAsia"/>
          </w:rPr>
          <w:t>手机</w:t>
        </w:r>
      </w:ins>
      <w:ins w:id="2273" w:author="zhaoxw" w:date="2015-04-24T17:17:00Z">
        <w:r w:rsidR="00B51F78">
          <w:rPr>
            <w:rFonts w:hint="eastAsia"/>
            <w:lang w:eastAsia="zh-CN"/>
          </w:rPr>
          <w:t>类型</w:t>
        </w:r>
      </w:ins>
      <w:ins w:id="2274" w:author="zhaoxw" w:date="2015-04-24T17:18:00Z">
        <w:r w:rsidR="00B51F78">
          <w:rPr>
            <w:rFonts w:hint="eastAsia"/>
            <w:lang w:eastAsia="zh-CN"/>
          </w:rPr>
          <w:t>（</w:t>
        </w:r>
      </w:ins>
      <w:ins w:id="2275" w:author="zhaoxw" w:date="2015-04-24T18:00:00Z">
        <w:r w:rsidR="00BE10A0">
          <w:rPr>
            <w:rFonts w:hint="eastAsia"/>
            <w:lang w:eastAsia="zh-CN"/>
          </w:rPr>
          <w:t>如</w:t>
        </w:r>
      </w:ins>
      <w:ins w:id="2276" w:author="zhaoxw" w:date="2015-04-24T17:27:00Z">
        <w:r w:rsidR="007439C9">
          <w:rPr>
            <w:rFonts w:hint="eastAsia"/>
            <w:lang w:eastAsia="zh-CN"/>
          </w:rPr>
          <w:t>LTE</w:t>
        </w:r>
        <w:r w:rsidR="007439C9">
          <w:rPr>
            <w:rFonts w:hint="eastAsia"/>
            <w:lang w:eastAsia="zh-CN"/>
          </w:rPr>
          <w:t>单模</w:t>
        </w:r>
      </w:ins>
      <w:ins w:id="2277" w:author="zhaoxw" w:date="2015-04-24T17:18:00Z">
        <w:r w:rsidR="00B51F78">
          <w:rPr>
            <w:rFonts w:hint="eastAsia"/>
            <w:lang w:eastAsia="zh-CN"/>
          </w:rPr>
          <w:t>数据卡</w:t>
        </w:r>
      </w:ins>
      <w:ins w:id="2278" w:author="zhaoxw" w:date="2015-04-24T17:27:00Z">
        <w:r w:rsidR="007439C9">
          <w:rPr>
            <w:rFonts w:hint="eastAsia"/>
            <w:lang w:eastAsia="zh-CN"/>
          </w:rPr>
          <w:t>,</w:t>
        </w:r>
        <w:r w:rsidR="007439C9">
          <w:rPr>
            <w:rFonts w:hint="eastAsia"/>
            <w:lang w:eastAsia="zh-CN"/>
          </w:rPr>
          <w:t>多模</w:t>
        </w:r>
        <w:r w:rsidR="007439C9">
          <w:t>LTE</w:t>
        </w:r>
      </w:ins>
      <w:ins w:id="2279" w:author="zhaoxw" w:date="2015-04-24T17:28:00Z">
        <w:r w:rsidR="007439C9">
          <w:rPr>
            <w:rFonts w:hint="eastAsia"/>
            <w:lang w:eastAsia="zh-CN"/>
          </w:rPr>
          <w:t>终端</w:t>
        </w:r>
      </w:ins>
      <w:ins w:id="2280" w:author="zhaoxw" w:date="2015-04-24T17:18:00Z">
        <w:r w:rsidR="00B51F78">
          <w:rPr>
            <w:rFonts w:hint="eastAsia"/>
            <w:lang w:eastAsia="zh-CN"/>
          </w:rPr>
          <w:t>）</w:t>
        </w:r>
      </w:ins>
    </w:p>
    <w:p w:rsidR="00E23239" w:rsidRDefault="00E23239" w:rsidP="007439C9">
      <w:pPr>
        <w:pStyle w:val="af7"/>
        <w:tabs>
          <w:tab w:val="clear" w:pos="4224"/>
          <w:tab w:val="left" w:pos="3915"/>
        </w:tabs>
        <w:rPr>
          <w:ins w:id="2281" w:author="zhaoxw" w:date="2015-05-14T10:11:00Z"/>
          <w:lang w:eastAsia="zh-CN"/>
        </w:rPr>
      </w:pPr>
      <w:r w:rsidRPr="00E23239">
        <w:rPr>
          <w:rFonts w:hint="eastAsia"/>
        </w:rPr>
        <w:tab/>
      </w:r>
      <w:bookmarkStart w:id="2282" w:name="OLE_LINK14"/>
      <w:bookmarkStart w:id="2283" w:name="OLE_LINK15"/>
      <w:r w:rsidRPr="00E23239">
        <w:rPr>
          <w:rFonts w:hint="eastAsia"/>
        </w:rPr>
        <w:t>Uint8</w:t>
      </w:r>
      <w:r w:rsidRPr="00E23239">
        <w:rPr>
          <w:rFonts w:hint="eastAsia"/>
        </w:rPr>
        <w:tab/>
        <w:t>ue</w:t>
      </w:r>
      <w:ins w:id="2284" w:author="zhaoxw" w:date="2015-04-24T17:28:00Z">
        <w:r w:rsidR="007439C9">
          <w:rPr>
            <w:rFonts w:hint="eastAsia"/>
            <w:lang w:eastAsia="zh-CN"/>
          </w:rPr>
          <w:t>T</w:t>
        </w:r>
      </w:ins>
      <w:del w:id="2285" w:author="zhaoxw" w:date="2015-04-24T17:28:00Z">
        <w:r w:rsidRPr="00E23239" w:rsidDel="007439C9">
          <w:rPr>
            <w:rFonts w:hint="eastAsia"/>
          </w:rPr>
          <w:delText>L</w:delText>
        </w:r>
      </w:del>
      <w:r w:rsidRPr="00E23239">
        <w:rPr>
          <w:rFonts w:hint="eastAsia"/>
        </w:rPr>
        <w:t>aType</w:t>
      </w:r>
      <w:bookmarkEnd w:id="2282"/>
      <w:bookmarkEnd w:id="2283"/>
      <w:r w:rsidRPr="00E23239">
        <w:rPr>
          <w:rFonts w:hint="eastAsia"/>
        </w:rPr>
        <w:t>;</w:t>
      </w:r>
      <w:r w:rsidRPr="00E23239">
        <w:rPr>
          <w:rFonts w:hint="eastAsia"/>
        </w:rPr>
        <w:tab/>
      </w:r>
      <w:r w:rsidR="00970409">
        <w:rPr>
          <w:rFonts w:hint="eastAsia"/>
          <w:lang w:eastAsia="zh-CN"/>
        </w:rPr>
        <w:tab/>
      </w:r>
      <w:r w:rsidR="00970409">
        <w:rPr>
          <w:rFonts w:hint="eastAsia"/>
          <w:lang w:eastAsia="zh-CN"/>
        </w:rPr>
        <w:tab/>
      </w:r>
      <w:r w:rsidR="00970409">
        <w:rPr>
          <w:rFonts w:hint="eastAsia"/>
          <w:lang w:eastAsia="zh-CN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位置更新类型</w:t>
      </w:r>
    </w:p>
    <w:p w:rsidR="00000000" w:rsidRDefault="005A6AF4">
      <w:pPr>
        <w:pStyle w:val="af7"/>
        <w:tabs>
          <w:tab w:val="clear" w:pos="4224"/>
          <w:tab w:val="left" w:pos="3915"/>
        </w:tabs>
        <w:ind w:firstLineChars="200" w:firstLine="420"/>
        <w:rPr>
          <w:del w:id="2286" w:author="zhaoxw" w:date="2015-05-14T10:16:00Z"/>
          <w:lang w:eastAsia="zh-CN"/>
        </w:rPr>
        <w:pPrChange w:id="2287" w:author="zhaoxw" w:date="2015-05-14T10:11:00Z">
          <w:pPr>
            <w:pStyle w:val="af7"/>
            <w:tabs>
              <w:tab w:val="clear" w:pos="4224"/>
              <w:tab w:val="left" w:pos="3915"/>
            </w:tabs>
          </w:pPr>
        </w:pPrChange>
      </w:pPr>
    </w:p>
    <w:p w:rsidR="00E23239" w:rsidRPr="00E23239" w:rsidRDefault="00970409" w:rsidP="007439C9">
      <w:pPr>
        <w:pStyle w:val="af7"/>
        <w:tabs>
          <w:tab w:val="clear" w:pos="4224"/>
          <w:tab w:val="clear" w:pos="4608"/>
        </w:tabs>
      </w:pPr>
      <w:r>
        <w:rPr>
          <w:rFonts w:hint="eastAsia"/>
        </w:rPr>
        <w:t xml:space="preserve">    Unit8 </w:t>
      </w:r>
      <w:del w:id="2288" w:author="zhaoxw" w:date="2015-04-24T17:28:00Z">
        <w:r w:rsidR="00E23239" w:rsidRPr="00E23239" w:rsidDel="007439C9">
          <w:rPr>
            <w:rFonts w:hint="eastAsia"/>
          </w:rPr>
          <w:delText>ueLaTime</w:delText>
        </w:r>
      </w:del>
      <w:ins w:id="2289" w:author="zhaoxw" w:date="2015-04-24T17:28:00Z">
        <w:r w:rsidR="007439C9" w:rsidRPr="00E23239">
          <w:rPr>
            <w:rFonts w:hint="eastAsia"/>
          </w:rPr>
          <w:t>ue</w:t>
        </w:r>
        <w:r w:rsidR="007439C9">
          <w:rPr>
            <w:rFonts w:hint="eastAsia"/>
            <w:lang w:eastAsia="zh-CN"/>
          </w:rPr>
          <w:t>T</w:t>
        </w:r>
        <w:r w:rsidR="007439C9" w:rsidRPr="00E23239">
          <w:rPr>
            <w:rFonts w:hint="eastAsia"/>
          </w:rPr>
          <w:t>aTime</w:t>
        </w:r>
      </w:ins>
      <w:r w:rsidR="00E23239" w:rsidRPr="00E23239">
        <w:rPr>
          <w:rFonts w:hint="eastAsia"/>
        </w:rPr>
        <w:t>[19]</w:t>
      </w:r>
      <w:r>
        <w:rPr>
          <w:rFonts w:hint="eastAsia"/>
          <w:lang w:eastAsia="zh-CN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设备端取号的时间戳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ab/>
        <w:t>Uint8</w:t>
      </w:r>
      <w:r w:rsidRPr="00E23239">
        <w:rPr>
          <w:rFonts w:hint="eastAsia"/>
        </w:rPr>
        <w:tab/>
        <w:t>uePwrNo;</w:t>
      </w:r>
      <w:r w:rsidR="00970409">
        <w:rPr>
          <w:rFonts w:hint="eastAsia"/>
          <w:lang w:eastAsia="zh-CN"/>
        </w:rPr>
        <w:tab/>
      </w:r>
      <w:r w:rsidR="00970409">
        <w:rPr>
          <w:rFonts w:hint="eastAsia"/>
          <w:lang w:eastAsia="zh-CN"/>
        </w:rPr>
        <w:tab/>
      </w:r>
      <w:r w:rsidR="00970409">
        <w:rPr>
          <w:rFonts w:hint="eastAsia"/>
          <w:lang w:eastAsia="zh-CN"/>
        </w:rPr>
        <w:tab/>
      </w:r>
      <w:r w:rsidR="00970409">
        <w:rPr>
          <w:rFonts w:hint="eastAsia"/>
          <w:lang w:eastAsia="zh-CN"/>
        </w:rPr>
        <w:tab/>
      </w:r>
      <w:r w:rsidR="00970409">
        <w:rPr>
          <w:rFonts w:hint="eastAsia"/>
          <w:lang w:eastAsia="zh-CN"/>
        </w:rPr>
        <w:tab/>
      </w:r>
      <w:r w:rsidRPr="00E23239">
        <w:rPr>
          <w:rFonts w:hint="eastAsia"/>
        </w:rPr>
        <w:t>//</w:t>
      </w:r>
      <w:r w:rsidRPr="00E23239">
        <w:rPr>
          <w:rFonts w:hint="eastAsia"/>
        </w:rPr>
        <w:t>有效功率值的数量</w:t>
      </w:r>
    </w:p>
    <w:p w:rsidR="00E23239" w:rsidRPr="00E23239" w:rsidRDefault="00970409" w:rsidP="00231176">
      <w:pPr>
        <w:pStyle w:val="af7"/>
      </w:pPr>
      <w:r>
        <w:rPr>
          <w:rFonts w:hint="eastAsia"/>
        </w:rPr>
        <w:tab/>
        <w:t>int8</w:t>
      </w:r>
      <w:ins w:id="2290" w:author="suntingting" w:date="2015-05-30T11:59:00Z">
        <w:r w:rsidR="00AE2359">
          <w:rPr>
            <w:rFonts w:hint="eastAsia"/>
            <w:lang w:eastAsia="zh-CN"/>
          </w:rPr>
          <w:t xml:space="preserve">  </w:t>
        </w:r>
      </w:ins>
      <w:r w:rsidR="00E23239" w:rsidRPr="00E23239">
        <w:rPr>
          <w:rFonts w:hint="eastAsia"/>
        </w:rPr>
        <w:t>uePwr[100];</w:t>
      </w:r>
      <w:r w:rsidR="00E23239" w:rsidRPr="00E23239">
        <w:rPr>
          <w:rFonts w:hint="eastAsia"/>
        </w:rPr>
        <w:tab/>
      </w:r>
      <w:r w:rsidR="00E23239" w:rsidRPr="00E23239">
        <w:rPr>
          <w:rFonts w:hint="eastAsia"/>
        </w:rPr>
        <w:tab/>
      </w:r>
      <w:r w:rsidR="00E23239" w:rsidRPr="00E23239">
        <w:rPr>
          <w:rFonts w:hint="eastAsia"/>
        </w:rPr>
        <w:tab/>
      </w:r>
      <w:r w:rsidR="00E23239" w:rsidRPr="00E23239">
        <w:rPr>
          <w:rFonts w:hint="eastAsia"/>
        </w:rPr>
        <w:tab/>
      </w:r>
      <w:ins w:id="2291" w:author="zhaoxw" w:date="2015-04-27T11:01:00Z">
        <w:r w:rsidR="00B56F74">
          <w:rPr>
            <w:rFonts w:hint="eastAsia"/>
            <w:lang w:eastAsia="zh-CN"/>
          </w:rPr>
          <w:tab/>
        </w:r>
      </w:ins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交互过程中接收的手机信号功率值</w:t>
      </w:r>
    </w:p>
    <w:p w:rsidR="00E23239" w:rsidRPr="00E23239" w:rsidRDefault="00E23239" w:rsidP="00231176">
      <w:pPr>
        <w:pStyle w:val="af7"/>
      </w:pPr>
      <w:r w:rsidRPr="00E23239">
        <w:t>};</w:t>
      </w:r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8"/>
        <w:gridCol w:w="1651"/>
        <w:gridCol w:w="1435"/>
        <w:gridCol w:w="4536"/>
      </w:tblGrid>
      <w:tr w:rsidR="00E23239" w:rsidRPr="00E23239" w:rsidTr="005B1FB8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格式</w:t>
            </w:r>
          </w:p>
        </w:tc>
        <w:tc>
          <w:tcPr>
            <w:tcW w:w="4536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5B1FB8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ue</w:t>
            </w:r>
            <w:r w:rsidRPr="00E23239">
              <w:t>SysNo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5B1FB8" w:rsidRDefault="00E23239" w:rsidP="006765ED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6765ED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E23239" w:rsidRPr="00E23239" w:rsidTr="005B1FB8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t>ue</w:t>
            </w:r>
            <w:r w:rsidRPr="00E23239">
              <w:rPr>
                <w:rFonts w:hint="eastAsia"/>
              </w:rPr>
              <w:t>Send</w:t>
            </w:r>
            <w:r w:rsidRPr="00E23239">
              <w:t>No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发送序号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E23239" w:rsidRPr="00E23239" w:rsidRDefault="00E23239" w:rsidP="006765ED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从</w:t>
            </w:r>
            <w:r w:rsidRPr="00E23239">
              <w:rPr>
                <w:rFonts w:hint="eastAsia"/>
              </w:rPr>
              <w:t>0</w:t>
            </w:r>
            <w:r w:rsidRPr="00E23239">
              <w:rPr>
                <w:rFonts w:hint="eastAsia"/>
              </w:rPr>
              <w:t>开始计算</w:t>
            </w:r>
          </w:p>
        </w:tc>
      </w:tr>
      <w:tr w:rsidR="00F0611D" w:rsidRPr="00E23239" w:rsidTr="005B1FB8">
        <w:trPr>
          <w:ins w:id="2292" w:author="zhaoxw" w:date="2015-05-14T10:17:00Z"/>
        </w:trPr>
        <w:tc>
          <w:tcPr>
            <w:tcW w:w="1558" w:type="dxa"/>
          </w:tcPr>
          <w:p w:rsidR="00F0611D" w:rsidRPr="00E23239" w:rsidRDefault="00F0611D" w:rsidP="007C6D12">
            <w:pPr>
              <w:pStyle w:val="af0"/>
              <w:spacing w:after="156"/>
              <w:rPr>
                <w:ins w:id="2293" w:author="zhaoxw" w:date="2015-05-14T10:17:00Z"/>
              </w:rPr>
            </w:pPr>
            <w:ins w:id="2294" w:author="zhaoxw" w:date="2015-05-14T10:17:00Z">
              <w:r>
                <w:rPr>
                  <w:rFonts w:hint="eastAsia"/>
                </w:rPr>
                <w:t>Current</w:t>
              </w:r>
              <w:r w:rsidRPr="00E23239">
                <w:t>Mcc</w:t>
              </w:r>
            </w:ins>
          </w:p>
        </w:tc>
        <w:tc>
          <w:tcPr>
            <w:tcW w:w="1651" w:type="dxa"/>
          </w:tcPr>
          <w:p w:rsidR="00F0611D" w:rsidRPr="00E23239" w:rsidRDefault="00F0611D" w:rsidP="007C6D12">
            <w:pPr>
              <w:pStyle w:val="af0"/>
              <w:spacing w:after="156"/>
              <w:rPr>
                <w:ins w:id="2295" w:author="zhaoxw" w:date="2015-05-14T10:17:00Z"/>
              </w:rPr>
            </w:pPr>
            <w:ins w:id="2296" w:author="zhaoxw" w:date="2015-05-14T10:19:00Z">
              <w:r>
                <w:rPr>
                  <w:rFonts w:hint="eastAsia"/>
                </w:rPr>
                <w:t>当前</w:t>
              </w:r>
              <w:r>
                <w:rPr>
                  <w:rFonts w:hint="eastAsia"/>
                </w:rPr>
                <w:t>Mcc</w:t>
              </w:r>
            </w:ins>
          </w:p>
        </w:tc>
        <w:tc>
          <w:tcPr>
            <w:tcW w:w="1435" w:type="dxa"/>
          </w:tcPr>
          <w:p w:rsidR="00F0611D" w:rsidRPr="00E23239" w:rsidRDefault="00F0611D" w:rsidP="007C6D12">
            <w:pPr>
              <w:pStyle w:val="af0"/>
              <w:spacing w:after="156"/>
              <w:rPr>
                <w:ins w:id="2297" w:author="zhaoxw" w:date="2015-05-14T10:17:00Z"/>
              </w:rPr>
            </w:pPr>
          </w:p>
        </w:tc>
        <w:tc>
          <w:tcPr>
            <w:tcW w:w="4536" w:type="dxa"/>
          </w:tcPr>
          <w:p w:rsidR="00F0611D" w:rsidRPr="00E23239" w:rsidRDefault="00F0611D" w:rsidP="006765ED">
            <w:pPr>
              <w:pStyle w:val="af0"/>
              <w:spacing w:after="156"/>
              <w:jc w:val="left"/>
              <w:rPr>
                <w:ins w:id="2298" w:author="zhaoxw" w:date="2015-05-14T10:17:00Z"/>
              </w:rPr>
            </w:pPr>
          </w:p>
        </w:tc>
      </w:tr>
      <w:tr w:rsidR="00F0611D" w:rsidRPr="00E23239" w:rsidTr="005B1FB8">
        <w:trPr>
          <w:ins w:id="2299" w:author="zhaoxw" w:date="2015-05-14T10:17:00Z"/>
        </w:trPr>
        <w:tc>
          <w:tcPr>
            <w:tcW w:w="1558" w:type="dxa"/>
          </w:tcPr>
          <w:p w:rsidR="00F0611D" w:rsidRPr="00E23239" w:rsidRDefault="00F0611D" w:rsidP="007C6D12">
            <w:pPr>
              <w:pStyle w:val="af0"/>
              <w:spacing w:after="156"/>
              <w:rPr>
                <w:ins w:id="2300" w:author="zhaoxw" w:date="2015-05-14T10:17:00Z"/>
              </w:rPr>
            </w:pPr>
            <w:ins w:id="2301" w:author="zhaoxw" w:date="2015-05-14T10:17:00Z">
              <w:r>
                <w:rPr>
                  <w:rFonts w:hint="eastAsia"/>
                </w:rPr>
                <w:t>Current</w:t>
              </w:r>
              <w:r w:rsidRPr="00E23239">
                <w:t>Mnc</w:t>
              </w:r>
            </w:ins>
          </w:p>
        </w:tc>
        <w:tc>
          <w:tcPr>
            <w:tcW w:w="1651" w:type="dxa"/>
          </w:tcPr>
          <w:p w:rsidR="00F0611D" w:rsidRPr="00E23239" w:rsidRDefault="00F0611D" w:rsidP="007C6D12">
            <w:pPr>
              <w:pStyle w:val="af0"/>
              <w:spacing w:after="156"/>
              <w:rPr>
                <w:ins w:id="2302" w:author="zhaoxw" w:date="2015-05-14T10:17:00Z"/>
              </w:rPr>
            </w:pPr>
            <w:ins w:id="2303" w:author="zhaoxw" w:date="2015-05-14T10:19:00Z">
              <w:r>
                <w:rPr>
                  <w:rFonts w:hint="eastAsia"/>
                </w:rPr>
                <w:t>当前</w:t>
              </w:r>
              <w:r>
                <w:rPr>
                  <w:rFonts w:hint="eastAsia"/>
                </w:rPr>
                <w:t>Mnc</w:t>
              </w:r>
            </w:ins>
          </w:p>
        </w:tc>
        <w:tc>
          <w:tcPr>
            <w:tcW w:w="1435" w:type="dxa"/>
          </w:tcPr>
          <w:p w:rsidR="00F0611D" w:rsidRPr="00E23239" w:rsidRDefault="00F0611D" w:rsidP="007C6D12">
            <w:pPr>
              <w:pStyle w:val="af0"/>
              <w:spacing w:after="156"/>
              <w:rPr>
                <w:ins w:id="2304" w:author="zhaoxw" w:date="2015-05-14T10:17:00Z"/>
              </w:rPr>
            </w:pPr>
          </w:p>
        </w:tc>
        <w:tc>
          <w:tcPr>
            <w:tcW w:w="4536" w:type="dxa"/>
          </w:tcPr>
          <w:p w:rsidR="00F0611D" w:rsidRPr="00E23239" w:rsidRDefault="00F0611D" w:rsidP="006765ED">
            <w:pPr>
              <w:pStyle w:val="af0"/>
              <w:spacing w:after="156"/>
              <w:jc w:val="left"/>
              <w:rPr>
                <w:ins w:id="2305" w:author="zhaoxw" w:date="2015-05-14T10:17:00Z"/>
              </w:rPr>
            </w:pPr>
          </w:p>
        </w:tc>
      </w:tr>
      <w:tr w:rsidR="00F0611D" w:rsidRPr="00E23239" w:rsidTr="005B1FB8">
        <w:trPr>
          <w:ins w:id="2306" w:author="zhaoxw" w:date="2015-05-14T10:17:00Z"/>
        </w:trPr>
        <w:tc>
          <w:tcPr>
            <w:tcW w:w="1558" w:type="dxa"/>
          </w:tcPr>
          <w:p w:rsidR="00F0611D" w:rsidRPr="00E23239" w:rsidRDefault="00F0611D" w:rsidP="007C6D12">
            <w:pPr>
              <w:pStyle w:val="af0"/>
              <w:spacing w:after="156"/>
              <w:rPr>
                <w:ins w:id="2307" w:author="zhaoxw" w:date="2015-05-14T10:17:00Z"/>
              </w:rPr>
            </w:pPr>
            <w:ins w:id="2308" w:author="zhaoxw" w:date="2015-05-14T10:17:00Z">
              <w:r>
                <w:rPr>
                  <w:rFonts w:hint="eastAsia"/>
                </w:rPr>
                <w:t>CurrentT</w:t>
              </w:r>
              <w:r w:rsidRPr="00E23239">
                <w:t>a</w:t>
              </w:r>
              <w:r>
                <w:rPr>
                  <w:rFonts w:hint="eastAsia"/>
                </w:rPr>
                <w:t>c</w:t>
              </w:r>
            </w:ins>
          </w:p>
        </w:tc>
        <w:tc>
          <w:tcPr>
            <w:tcW w:w="1651" w:type="dxa"/>
          </w:tcPr>
          <w:p w:rsidR="00F0611D" w:rsidRPr="00E23239" w:rsidRDefault="00F0611D" w:rsidP="007C6D12">
            <w:pPr>
              <w:pStyle w:val="af0"/>
              <w:spacing w:after="156"/>
              <w:rPr>
                <w:ins w:id="2309" w:author="zhaoxw" w:date="2015-05-14T10:17:00Z"/>
              </w:rPr>
            </w:pPr>
            <w:ins w:id="2310" w:author="zhaoxw" w:date="2015-05-14T10:19:00Z">
              <w:r>
                <w:rPr>
                  <w:rFonts w:hint="eastAsia"/>
                </w:rPr>
                <w:t>当前</w:t>
              </w:r>
              <w:r>
                <w:rPr>
                  <w:rFonts w:hint="eastAsia"/>
                </w:rPr>
                <w:t>Tac</w:t>
              </w:r>
            </w:ins>
          </w:p>
        </w:tc>
        <w:tc>
          <w:tcPr>
            <w:tcW w:w="1435" w:type="dxa"/>
          </w:tcPr>
          <w:p w:rsidR="00F0611D" w:rsidRPr="00E23239" w:rsidRDefault="00F0611D" w:rsidP="007C6D12">
            <w:pPr>
              <w:pStyle w:val="af0"/>
              <w:spacing w:after="156"/>
              <w:rPr>
                <w:ins w:id="2311" w:author="zhaoxw" w:date="2015-05-14T10:17:00Z"/>
              </w:rPr>
            </w:pPr>
          </w:p>
        </w:tc>
        <w:tc>
          <w:tcPr>
            <w:tcW w:w="4536" w:type="dxa"/>
          </w:tcPr>
          <w:p w:rsidR="00F0611D" w:rsidRPr="00E23239" w:rsidRDefault="00F0611D" w:rsidP="006765ED">
            <w:pPr>
              <w:pStyle w:val="af0"/>
              <w:spacing w:after="156"/>
              <w:jc w:val="left"/>
              <w:rPr>
                <w:ins w:id="2312" w:author="zhaoxw" w:date="2015-05-14T10:17:00Z"/>
              </w:rPr>
            </w:pPr>
          </w:p>
        </w:tc>
      </w:tr>
      <w:tr w:rsidR="00E23239" w:rsidRPr="00E23239" w:rsidTr="005B1FB8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del w:id="2313" w:author="suntingting" w:date="2015-06-02T09:53:00Z">
              <w:r w:rsidRPr="00E23239" w:rsidDel="00DE157A">
                <w:rPr>
                  <w:rFonts w:hint="eastAsia"/>
                </w:rPr>
                <w:delText>ueLa</w:delText>
              </w:r>
            </w:del>
            <w:ins w:id="2314" w:author="zhaoxw" w:date="2015-04-20T15:39:00Z">
              <w:del w:id="2315" w:author="suntingting" w:date="2015-06-02T09:53:00Z">
                <w:r w:rsidR="007F187B" w:rsidDel="00DE157A">
                  <w:rPr>
                    <w:rFonts w:hint="eastAsia"/>
                  </w:rPr>
                  <w:delText>call</w:delText>
                </w:r>
              </w:del>
            </w:ins>
            <w:del w:id="2316" w:author="suntingting" w:date="2015-06-02T09:53:00Z">
              <w:r w:rsidRPr="00E23239" w:rsidDel="00DE157A">
                <w:rPr>
                  <w:rFonts w:hint="eastAsia"/>
                </w:rPr>
                <w:delText>Type</w:delText>
              </w:r>
            </w:del>
            <w:ins w:id="2317" w:author="suntingting" w:date="2015-06-02T09:53:00Z">
              <w:r w:rsidR="00DE157A" w:rsidRPr="00E23239">
                <w:rPr>
                  <w:rFonts w:hint="eastAsia"/>
                </w:rPr>
                <w:t xml:space="preserve"> ueType</w:t>
              </w:r>
            </w:ins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del w:id="2318" w:author="zhaoxw" w:date="2015-04-24T18:26:00Z">
              <w:r w:rsidRPr="00E23239" w:rsidDel="00CA6B5B">
                <w:rPr>
                  <w:rFonts w:hint="eastAsia"/>
                </w:rPr>
                <w:delText>位置更新</w:delText>
              </w:r>
            </w:del>
            <w:ins w:id="2319" w:author="zhaoxw" w:date="2015-04-24T18:26:00Z">
              <w:r w:rsidR="00CA6B5B">
                <w:rPr>
                  <w:rFonts w:hint="eastAsia"/>
                </w:rPr>
                <w:t>UE</w:t>
              </w:r>
              <w:r w:rsidR="00CA6B5B">
                <w:rPr>
                  <w:rFonts w:hint="eastAsia"/>
                </w:rPr>
                <w:t>终端</w:t>
              </w:r>
            </w:ins>
            <w:r w:rsidRPr="00E23239">
              <w:rPr>
                <w:rFonts w:hint="eastAsia"/>
              </w:rPr>
              <w:t>类型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CA6B5B" w:rsidDel="00B15CF3" w:rsidRDefault="00E23239" w:rsidP="006765ED">
            <w:pPr>
              <w:pStyle w:val="af0"/>
              <w:spacing w:after="156"/>
              <w:jc w:val="left"/>
              <w:rPr>
                <w:ins w:id="2320" w:author="zhaoxw" w:date="2015-04-24T18:27:00Z"/>
                <w:del w:id="2321" w:author="suntingting" w:date="2015-06-02T09:56:00Z"/>
              </w:rPr>
            </w:pPr>
            <w:del w:id="2322" w:author="suntingting" w:date="2015-06-02T09:56:00Z">
              <w:r w:rsidRPr="00E23239" w:rsidDel="00B15CF3">
                <w:rPr>
                  <w:rFonts w:hint="eastAsia"/>
                </w:rPr>
                <w:delText>0</w:delText>
              </w:r>
            </w:del>
            <w:ins w:id="2323" w:author="zhaoxw" w:date="2015-04-24T18:26:00Z">
              <w:del w:id="2324" w:author="suntingting" w:date="2015-06-02T09:56:00Z">
                <w:r w:rsidR="00CA6B5B" w:rsidDel="00B15CF3">
                  <w:rPr>
                    <w:rFonts w:hint="eastAsia"/>
                  </w:rPr>
                  <w:delText>：</w:delText>
                </w:r>
                <w:r w:rsidR="00CA6B5B" w:rsidDel="00B15CF3">
                  <w:rPr>
                    <w:rFonts w:hint="eastAsia"/>
                  </w:rPr>
                  <w:delText>LTE</w:delText>
                </w:r>
              </w:del>
            </w:ins>
            <w:ins w:id="2325" w:author="zhaoxw" w:date="2015-04-24T18:27:00Z">
              <w:del w:id="2326" w:author="suntingting" w:date="2015-06-02T09:56:00Z">
                <w:r w:rsidR="00CA6B5B" w:rsidDel="00B15CF3">
                  <w:rPr>
                    <w:rFonts w:hint="eastAsia"/>
                  </w:rPr>
                  <w:delText>单</w:delText>
                </w:r>
              </w:del>
            </w:ins>
            <w:ins w:id="2327" w:author="zhaoxw" w:date="2015-04-24T18:26:00Z">
              <w:del w:id="2328" w:author="suntingting" w:date="2015-06-02T09:56:00Z">
                <w:r w:rsidR="00CA6B5B" w:rsidDel="00B15CF3">
                  <w:rPr>
                    <w:rFonts w:hint="eastAsia"/>
                  </w:rPr>
                  <w:delText>模</w:delText>
                </w:r>
              </w:del>
            </w:ins>
            <w:ins w:id="2329" w:author="zhaoxw" w:date="2015-04-24T18:27:00Z">
              <w:del w:id="2330" w:author="suntingting" w:date="2015-06-02T09:56:00Z">
                <w:r w:rsidR="00CA6B5B" w:rsidDel="00B15CF3">
                  <w:rPr>
                    <w:rFonts w:hint="eastAsia"/>
                  </w:rPr>
                  <w:delText>终端</w:delText>
                </w:r>
              </w:del>
            </w:ins>
          </w:p>
          <w:p w:rsidR="00CA6B5B" w:rsidDel="00B15CF3" w:rsidRDefault="003324CA" w:rsidP="00CA6B5B">
            <w:pPr>
              <w:pStyle w:val="af0"/>
              <w:spacing w:after="156"/>
              <w:jc w:val="left"/>
              <w:rPr>
                <w:ins w:id="2331" w:author="zhaoxw" w:date="2015-04-24T18:28:00Z"/>
                <w:del w:id="2332" w:author="suntingting" w:date="2015-06-02T09:56:00Z"/>
              </w:rPr>
            </w:pPr>
            <w:ins w:id="2333" w:author="zhaoxw" w:date="2015-04-27T11:05:00Z">
              <w:del w:id="2334" w:author="suntingting" w:date="2015-05-30T17:06:00Z">
                <w:r w:rsidDel="00A73DEF">
                  <w:rPr>
                    <w:rFonts w:hint="eastAsia"/>
                  </w:rPr>
                  <w:delText>1</w:delText>
                </w:r>
              </w:del>
            </w:ins>
            <w:ins w:id="2335" w:author="zhaoxw" w:date="2015-04-24T18:28:00Z">
              <w:del w:id="2336" w:author="suntingting" w:date="2015-06-02T09:56:00Z">
                <w:r w:rsidR="00CA6B5B" w:rsidDel="00B15CF3">
                  <w:rPr>
                    <w:rFonts w:hint="eastAsia"/>
                  </w:rPr>
                  <w:delText>:  LTE/TD-SCDMA/G</w:delText>
                </w:r>
              </w:del>
            </w:ins>
            <w:ins w:id="2337" w:author="zhaoxw" w:date="2015-04-24T19:07:00Z">
              <w:del w:id="2338" w:author="suntingting" w:date="2015-06-02T09:56:00Z">
                <w:r w:rsidR="00CB6787" w:rsidDel="00B15CF3">
                  <w:rPr>
                    <w:rFonts w:hint="eastAsia"/>
                  </w:rPr>
                  <w:delText>SM</w:delText>
                </w:r>
              </w:del>
            </w:ins>
            <w:ins w:id="2339" w:author="zhaoxw" w:date="2015-04-24T18:28:00Z">
              <w:del w:id="2340" w:author="suntingting" w:date="2015-06-02T09:56:00Z">
                <w:r w:rsidR="00CA6B5B" w:rsidDel="00B15CF3">
                  <w:rPr>
                    <w:rFonts w:hint="eastAsia"/>
                  </w:rPr>
                  <w:delText>多模终端</w:delText>
                </w:r>
              </w:del>
            </w:ins>
          </w:p>
          <w:p w:rsidR="00CA6B5B" w:rsidDel="00B15CF3" w:rsidRDefault="003324CA" w:rsidP="00CA6B5B">
            <w:pPr>
              <w:pStyle w:val="af0"/>
              <w:spacing w:after="156"/>
              <w:jc w:val="left"/>
              <w:rPr>
                <w:ins w:id="2341" w:author="zhaoxw" w:date="2015-04-24T18:29:00Z"/>
                <w:del w:id="2342" w:author="suntingting" w:date="2015-06-02T09:56:00Z"/>
              </w:rPr>
            </w:pPr>
            <w:ins w:id="2343" w:author="zhaoxw" w:date="2015-04-27T11:05:00Z">
              <w:del w:id="2344" w:author="suntingting" w:date="2015-05-30T17:07:00Z">
                <w:r w:rsidDel="00A73DEF">
                  <w:rPr>
                    <w:rFonts w:hint="eastAsia"/>
                  </w:rPr>
                  <w:delText>2</w:delText>
                </w:r>
              </w:del>
            </w:ins>
            <w:ins w:id="2345" w:author="zhaoxw" w:date="2015-04-24T18:29:00Z">
              <w:del w:id="2346" w:author="suntingting" w:date="2015-06-02T09:56:00Z">
                <w:r w:rsidR="00CA6B5B" w:rsidDel="00B15CF3">
                  <w:rPr>
                    <w:rFonts w:hint="eastAsia"/>
                  </w:rPr>
                  <w:delText>: LTE/WCDMA/GSM</w:delText>
                </w:r>
                <w:r w:rsidR="00CA6B5B" w:rsidDel="00B15CF3">
                  <w:rPr>
                    <w:rFonts w:hint="eastAsia"/>
                  </w:rPr>
                  <w:delText>多模终端</w:delText>
                </w:r>
              </w:del>
            </w:ins>
          </w:p>
          <w:p w:rsidR="00CA6B5B" w:rsidDel="00B15CF3" w:rsidRDefault="003324CA" w:rsidP="00CA6B5B">
            <w:pPr>
              <w:pStyle w:val="af0"/>
              <w:spacing w:after="156"/>
              <w:jc w:val="left"/>
              <w:rPr>
                <w:ins w:id="2347" w:author="zhaoxw" w:date="2015-04-24T19:06:00Z"/>
                <w:del w:id="2348" w:author="suntingting" w:date="2015-06-02T09:56:00Z"/>
              </w:rPr>
            </w:pPr>
            <w:ins w:id="2349" w:author="zhaoxw" w:date="2015-04-27T11:05:00Z">
              <w:del w:id="2350" w:author="suntingting" w:date="2015-05-30T17:07:00Z">
                <w:r w:rsidDel="00A73DEF">
                  <w:rPr>
                    <w:rFonts w:hint="eastAsia"/>
                  </w:rPr>
                  <w:delText>3</w:delText>
                </w:r>
              </w:del>
            </w:ins>
            <w:ins w:id="2351" w:author="zhaoxw" w:date="2015-04-24T19:06:00Z">
              <w:del w:id="2352" w:author="suntingting" w:date="2015-06-02T09:56:00Z">
                <w:r w:rsidR="00CB6787" w:rsidDel="00B15CF3">
                  <w:rPr>
                    <w:rFonts w:hint="eastAsia"/>
                  </w:rPr>
                  <w:delText>、</w:delText>
                </w:r>
                <w:r w:rsidR="00CB6787" w:rsidDel="00B15CF3">
                  <w:rPr>
                    <w:rFonts w:hint="eastAsia"/>
                  </w:rPr>
                  <w:delText>LTE/CDMA2000</w:delText>
                </w:r>
              </w:del>
            </w:ins>
          </w:p>
          <w:p w:rsidR="00CB6787" w:rsidDel="00B15CF3" w:rsidRDefault="003324CA" w:rsidP="00CA6B5B">
            <w:pPr>
              <w:pStyle w:val="af0"/>
              <w:spacing w:after="156"/>
              <w:jc w:val="left"/>
              <w:rPr>
                <w:ins w:id="2353" w:author="bxr" w:date="2015-04-25T11:48:00Z"/>
                <w:del w:id="2354" w:author="suntingting" w:date="2015-06-02T09:56:00Z"/>
              </w:rPr>
            </w:pPr>
            <w:ins w:id="2355" w:author="zhaoxw" w:date="2015-04-27T11:05:00Z">
              <w:del w:id="2356" w:author="suntingting" w:date="2015-05-30T17:07:00Z">
                <w:r w:rsidDel="00A73DEF">
                  <w:rPr>
                    <w:rFonts w:hint="eastAsia"/>
                  </w:rPr>
                  <w:delText>4</w:delText>
                </w:r>
              </w:del>
            </w:ins>
            <w:ins w:id="2357" w:author="bxr" w:date="2015-04-25T11:48:00Z">
              <w:del w:id="2358" w:author="suntingting" w:date="2015-06-02T09:56:00Z">
                <w:r w:rsidR="0006372F" w:rsidDel="00B15CF3">
                  <w:rPr>
                    <w:rFonts w:hint="eastAsia"/>
                  </w:rPr>
                  <w:delText>8</w:delText>
                </w:r>
                <w:r w:rsidR="0006372F" w:rsidDel="00B15CF3">
                  <w:rPr>
                    <w:rFonts w:hint="eastAsia"/>
                  </w:rPr>
                  <w:delText>、</w:delText>
                </w:r>
                <w:r w:rsidR="0006372F" w:rsidDel="00B15CF3">
                  <w:rPr>
                    <w:rFonts w:hint="eastAsia"/>
                  </w:rPr>
                  <w:delText>LTE/W/TD/G</w:delText>
                </w:r>
                <w:r w:rsidR="0006372F" w:rsidDel="00B15CF3">
                  <w:rPr>
                    <w:rFonts w:hint="eastAsia"/>
                  </w:rPr>
                  <w:delText>多模终端</w:delText>
                </w:r>
              </w:del>
            </w:ins>
          </w:p>
          <w:p w:rsidR="0006372F" w:rsidRPr="00CA6B5B" w:rsidDel="00B15CF3" w:rsidRDefault="003324CA" w:rsidP="00CA6B5B">
            <w:pPr>
              <w:pStyle w:val="af0"/>
              <w:spacing w:after="156"/>
              <w:jc w:val="left"/>
              <w:rPr>
                <w:ins w:id="2359" w:author="zhaoxw" w:date="2015-04-24T18:27:00Z"/>
                <w:del w:id="2360" w:author="suntingting" w:date="2015-06-02T09:56:00Z"/>
              </w:rPr>
            </w:pPr>
            <w:ins w:id="2361" w:author="zhaoxw" w:date="2015-04-27T11:05:00Z">
              <w:del w:id="2362" w:author="suntingting" w:date="2015-05-30T17:07:00Z">
                <w:r w:rsidDel="00A73DEF">
                  <w:rPr>
                    <w:rFonts w:hint="eastAsia"/>
                  </w:rPr>
                  <w:delText>5</w:delText>
                </w:r>
              </w:del>
            </w:ins>
            <w:ins w:id="2363" w:author="bxr" w:date="2015-04-25T11:48:00Z">
              <w:del w:id="2364" w:author="suntingting" w:date="2015-06-02T09:56:00Z">
                <w:r w:rsidR="0006372F" w:rsidDel="00B15CF3">
                  <w:rPr>
                    <w:rFonts w:hint="eastAsia"/>
                  </w:rPr>
                  <w:delText>9</w:delText>
                </w:r>
                <w:r w:rsidR="0006372F" w:rsidDel="00B15CF3">
                  <w:rPr>
                    <w:rFonts w:hint="eastAsia"/>
                  </w:rPr>
                  <w:delText>、</w:delText>
                </w:r>
                <w:r w:rsidR="0006372F" w:rsidDel="00B15CF3">
                  <w:rPr>
                    <w:rFonts w:hint="eastAsia"/>
                  </w:rPr>
                  <w:delText>LTE/W/TD/C/G</w:delText>
                </w:r>
                <w:r w:rsidR="0006372F" w:rsidDel="00B15CF3">
                  <w:rPr>
                    <w:rFonts w:hint="eastAsia"/>
                  </w:rPr>
                  <w:delText>多模终端</w:delText>
                </w:r>
              </w:del>
            </w:ins>
          </w:p>
          <w:p w:rsidR="00DE157A" w:rsidRDefault="005D10E2" w:rsidP="00CA6B5B">
            <w:pPr>
              <w:pStyle w:val="af0"/>
              <w:spacing w:after="156"/>
              <w:jc w:val="left"/>
              <w:rPr>
                <w:ins w:id="2365" w:author="suntingting" w:date="2015-06-02T09:53:00Z"/>
              </w:rPr>
            </w:pPr>
            <w:ins w:id="2366" w:author="suntingting" w:date="2015-06-02T09:53:00Z">
              <w:r>
                <w:t>B</w:t>
              </w:r>
              <w:r>
                <w:rPr>
                  <w:rFonts w:hint="eastAsia"/>
                </w:rPr>
                <w:t>it</w:t>
              </w:r>
            </w:ins>
          </w:p>
          <w:p w:rsidR="005D10E2" w:rsidRDefault="005D10E2" w:rsidP="00CA6B5B">
            <w:pPr>
              <w:pStyle w:val="af0"/>
              <w:spacing w:after="156"/>
              <w:jc w:val="left"/>
              <w:rPr>
                <w:ins w:id="2367" w:author="suntingting" w:date="2015-06-02T09:53:00Z"/>
              </w:rPr>
            </w:pPr>
            <w:ins w:id="2368" w:author="suntingting" w:date="2015-06-02T09:53:00Z">
              <w:r>
                <w:rPr>
                  <w:rFonts w:hint="eastAsia"/>
                </w:rPr>
                <w:t>8</w:t>
              </w:r>
            </w:ins>
            <w:ins w:id="2369" w:author="suntingting" w:date="2015-06-02T09:54:00Z">
              <w:r>
                <w:rPr>
                  <w:rFonts w:hint="eastAsia"/>
                </w:rPr>
                <w:t xml:space="preserve"> </w:t>
              </w:r>
            </w:ins>
            <w:ins w:id="2370" w:author="suntingting" w:date="2015-06-02T09:53:00Z">
              <w:r>
                <w:rPr>
                  <w:rFonts w:hint="eastAsia"/>
                </w:rPr>
                <w:t>7</w:t>
              </w:r>
            </w:ins>
            <w:ins w:id="2371" w:author="suntingting" w:date="2015-06-02T09:54:00Z">
              <w:r>
                <w:rPr>
                  <w:rFonts w:hint="eastAsia"/>
                </w:rPr>
                <w:t xml:space="preserve"> </w:t>
              </w:r>
            </w:ins>
            <w:ins w:id="2372" w:author="suntingting" w:date="2015-06-02T09:53:00Z">
              <w:r>
                <w:rPr>
                  <w:rFonts w:hint="eastAsia"/>
                </w:rPr>
                <w:t>6</w:t>
              </w:r>
            </w:ins>
            <w:ins w:id="2373" w:author="suntingting" w:date="2015-06-02T09:54:00Z">
              <w:r>
                <w:rPr>
                  <w:rFonts w:hint="eastAsia"/>
                </w:rPr>
                <w:t xml:space="preserve">   </w:t>
              </w:r>
            </w:ins>
            <w:ins w:id="2374" w:author="suntingting" w:date="2015-06-02T09:53:00Z">
              <w:r>
                <w:rPr>
                  <w:rFonts w:hint="eastAsia"/>
                </w:rPr>
                <w:t xml:space="preserve"> </w:t>
              </w:r>
            </w:ins>
            <w:ins w:id="2375" w:author="suntingting" w:date="2015-06-02T09:54:00Z">
              <w:r>
                <w:rPr>
                  <w:rFonts w:hint="eastAsia"/>
                </w:rPr>
                <w:t xml:space="preserve"> </w:t>
              </w:r>
            </w:ins>
            <w:ins w:id="2376" w:author="suntingting" w:date="2015-06-02T09:53:00Z">
              <w:r>
                <w:rPr>
                  <w:rFonts w:hint="eastAsia"/>
                </w:rPr>
                <w:t>5</w:t>
              </w:r>
            </w:ins>
            <w:ins w:id="2377" w:author="suntingting" w:date="2015-06-02T09:54:00Z">
              <w:r>
                <w:rPr>
                  <w:rFonts w:hint="eastAsia"/>
                </w:rPr>
                <w:t xml:space="preserve">   </w:t>
              </w:r>
            </w:ins>
            <w:ins w:id="2378" w:author="suntingting" w:date="2015-06-02T09:55:00Z">
              <w:r>
                <w:rPr>
                  <w:rFonts w:hint="eastAsia"/>
                </w:rPr>
                <w:t xml:space="preserve">   </w:t>
              </w:r>
            </w:ins>
            <w:ins w:id="2379" w:author="suntingting" w:date="2015-06-02T09:53:00Z">
              <w:r>
                <w:rPr>
                  <w:rFonts w:hint="eastAsia"/>
                </w:rPr>
                <w:t xml:space="preserve"> 4 </w:t>
              </w:r>
            </w:ins>
            <w:ins w:id="2380" w:author="suntingting" w:date="2015-06-02T09:54:00Z">
              <w:r>
                <w:rPr>
                  <w:rFonts w:hint="eastAsia"/>
                </w:rPr>
                <w:t xml:space="preserve">  </w:t>
              </w:r>
            </w:ins>
            <w:ins w:id="2381" w:author="suntingting" w:date="2015-06-02T09:55:00Z">
              <w:r>
                <w:rPr>
                  <w:rFonts w:hint="eastAsia"/>
                </w:rPr>
                <w:t xml:space="preserve">  </w:t>
              </w:r>
            </w:ins>
            <w:ins w:id="2382" w:author="suntingting" w:date="2015-06-02T09:53:00Z">
              <w:r>
                <w:rPr>
                  <w:rFonts w:hint="eastAsia"/>
                </w:rPr>
                <w:t>3</w:t>
              </w:r>
            </w:ins>
            <w:ins w:id="2383" w:author="suntingting" w:date="2015-06-02T09:54:00Z">
              <w:r>
                <w:rPr>
                  <w:rFonts w:hint="eastAsia"/>
                </w:rPr>
                <w:t xml:space="preserve">   </w:t>
              </w:r>
            </w:ins>
            <w:ins w:id="2384" w:author="suntingting" w:date="2015-06-02T09:55:00Z">
              <w:r>
                <w:rPr>
                  <w:rFonts w:hint="eastAsia"/>
                </w:rPr>
                <w:t xml:space="preserve"> </w:t>
              </w:r>
            </w:ins>
            <w:ins w:id="2385" w:author="suntingting" w:date="2015-06-02T09:56:00Z">
              <w:r>
                <w:rPr>
                  <w:rFonts w:hint="eastAsia"/>
                </w:rPr>
                <w:t xml:space="preserve"> </w:t>
              </w:r>
            </w:ins>
            <w:ins w:id="2386" w:author="suntingting" w:date="2015-06-02T09:55:00Z">
              <w:r>
                <w:rPr>
                  <w:rFonts w:hint="eastAsia"/>
                </w:rPr>
                <w:t xml:space="preserve"> </w:t>
              </w:r>
            </w:ins>
            <w:ins w:id="2387" w:author="suntingting" w:date="2015-06-02T09:53:00Z">
              <w:r>
                <w:rPr>
                  <w:rFonts w:hint="eastAsia"/>
                </w:rPr>
                <w:t>2</w:t>
              </w:r>
            </w:ins>
            <w:ins w:id="2388" w:author="suntingting" w:date="2015-06-02T09:54:00Z">
              <w:r>
                <w:rPr>
                  <w:rFonts w:hint="eastAsia"/>
                </w:rPr>
                <w:t xml:space="preserve">   </w:t>
              </w:r>
            </w:ins>
            <w:ins w:id="2389" w:author="suntingting" w:date="2015-06-02T09:55:00Z">
              <w:r>
                <w:rPr>
                  <w:rFonts w:hint="eastAsia"/>
                </w:rPr>
                <w:t xml:space="preserve"> </w:t>
              </w:r>
            </w:ins>
            <w:ins w:id="2390" w:author="suntingting" w:date="2015-06-02T09:56:00Z">
              <w:r>
                <w:rPr>
                  <w:rFonts w:hint="eastAsia"/>
                </w:rPr>
                <w:t xml:space="preserve"> </w:t>
              </w:r>
            </w:ins>
            <w:ins w:id="2391" w:author="suntingting" w:date="2015-06-02T09:53:00Z">
              <w:r>
                <w:rPr>
                  <w:rFonts w:hint="eastAsia"/>
                </w:rPr>
                <w:t xml:space="preserve"> 1</w:t>
              </w:r>
            </w:ins>
          </w:p>
          <w:p w:rsidR="005D10E2" w:rsidRDefault="005D10E2" w:rsidP="00CA6B5B">
            <w:pPr>
              <w:pStyle w:val="af0"/>
              <w:spacing w:after="156"/>
              <w:jc w:val="left"/>
              <w:rPr>
                <w:ins w:id="2392" w:author="suntingting" w:date="2015-06-02T09:52:00Z"/>
              </w:rPr>
            </w:pPr>
            <w:ins w:id="2393" w:author="suntingting" w:date="2015-06-02T09:54:00Z">
              <w:r>
                <w:t>R</w:t>
              </w:r>
              <w:r>
                <w:rPr>
                  <w:rFonts w:hint="eastAsia"/>
                </w:rPr>
                <w:t xml:space="preserve">eserved </w:t>
              </w:r>
            </w:ins>
            <w:ins w:id="2394" w:author="suntingting" w:date="2015-06-02T09:55:00Z">
              <w:r>
                <w:rPr>
                  <w:rFonts w:hint="eastAsia"/>
                </w:rPr>
                <w:t xml:space="preserve"> 0  WCDMA  TD-S</w:t>
              </w:r>
            </w:ins>
            <w:ins w:id="2395" w:author="suntingting" w:date="2015-06-02T09:56:00Z">
              <w:r>
                <w:rPr>
                  <w:rFonts w:hint="eastAsia"/>
                </w:rPr>
                <w:t xml:space="preserve"> </w:t>
              </w:r>
            </w:ins>
            <w:ins w:id="2396" w:author="suntingting" w:date="2015-06-02T09:55:00Z">
              <w:r>
                <w:rPr>
                  <w:rFonts w:hint="eastAsia"/>
                </w:rPr>
                <w:t xml:space="preserve"> CDMA</w:t>
              </w:r>
            </w:ins>
            <w:ins w:id="2397" w:author="suntingting" w:date="2015-06-02T09:56:00Z">
              <w:r>
                <w:rPr>
                  <w:rFonts w:hint="eastAsia"/>
                </w:rPr>
                <w:t xml:space="preserve">  GSM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398" w:author="suntingting" w:date="2015-06-02T09:52:00Z"/>
              </w:rPr>
            </w:pPr>
            <w:ins w:id="2399" w:author="suntingting" w:date="2015-06-02T09:52:00Z">
              <w:r>
                <w:t>0 LTE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400" w:author="suntingting" w:date="2015-06-02T09:52:00Z"/>
              </w:rPr>
            </w:pPr>
            <w:ins w:id="2401" w:author="suntingting" w:date="2015-06-02T09:52:00Z">
              <w:r>
                <w:t>1 LTE/GSM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402" w:author="suntingting" w:date="2015-06-02T09:52:00Z"/>
              </w:rPr>
            </w:pPr>
            <w:ins w:id="2403" w:author="suntingting" w:date="2015-06-02T09:52:00Z">
              <w:r>
                <w:t>2 LTE/CDMA2000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404" w:author="suntingting" w:date="2015-06-02T09:52:00Z"/>
              </w:rPr>
            </w:pPr>
            <w:ins w:id="2405" w:author="suntingting" w:date="2015-06-02T09:52:00Z">
              <w:r>
                <w:t>3 LTE/CDMA2000/GSM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406" w:author="suntingting" w:date="2015-06-02T09:52:00Z"/>
              </w:rPr>
            </w:pPr>
            <w:ins w:id="2407" w:author="suntingting" w:date="2015-06-02T09:52:00Z">
              <w:r>
                <w:t>4 LTE/TD-S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408" w:author="suntingting" w:date="2015-06-02T09:52:00Z"/>
              </w:rPr>
            </w:pPr>
            <w:ins w:id="2409" w:author="suntingting" w:date="2015-06-02T09:52:00Z">
              <w:r>
                <w:t>5 LTE/TD-S/GSM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410" w:author="suntingting" w:date="2015-06-02T09:52:00Z"/>
              </w:rPr>
            </w:pPr>
            <w:ins w:id="2411" w:author="suntingting" w:date="2015-06-02T09:52:00Z">
              <w:r>
                <w:t>6 LTE/TD-S/CDMA2000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412" w:author="suntingting" w:date="2015-06-02T09:52:00Z"/>
              </w:rPr>
            </w:pPr>
            <w:ins w:id="2413" w:author="suntingting" w:date="2015-06-02T09:52:00Z">
              <w:r>
                <w:t>7 LTE/TD-S/CDMA2000/GSM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414" w:author="suntingting" w:date="2015-06-02T09:52:00Z"/>
              </w:rPr>
            </w:pPr>
            <w:ins w:id="2415" w:author="suntingting" w:date="2015-06-02T09:52:00Z">
              <w:r>
                <w:t>8 LTE/WCDMA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416" w:author="suntingting" w:date="2015-06-02T09:52:00Z"/>
              </w:rPr>
            </w:pPr>
            <w:ins w:id="2417" w:author="suntingting" w:date="2015-06-02T09:52:00Z">
              <w:r>
                <w:t>9 LTE/WCDMA/GSM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418" w:author="suntingting" w:date="2015-06-02T09:52:00Z"/>
              </w:rPr>
            </w:pPr>
            <w:ins w:id="2419" w:author="suntingting" w:date="2015-06-02T09:52:00Z">
              <w:r>
                <w:t>10 LTE/WCDMA/CDMA2000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420" w:author="suntingting" w:date="2015-06-02T09:52:00Z"/>
              </w:rPr>
            </w:pPr>
            <w:ins w:id="2421" w:author="suntingting" w:date="2015-06-02T09:52:00Z">
              <w:r>
                <w:lastRenderedPageBreak/>
                <w:t>11 LTE/WCDMA/CDMA2000/GSM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422" w:author="suntingting" w:date="2015-06-02T09:52:00Z"/>
              </w:rPr>
            </w:pPr>
            <w:ins w:id="2423" w:author="suntingting" w:date="2015-06-02T09:52:00Z">
              <w:r>
                <w:t>12 LTE/WCDMA/TD-S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424" w:author="suntingting" w:date="2015-06-02T09:52:00Z"/>
              </w:rPr>
            </w:pPr>
            <w:ins w:id="2425" w:author="suntingting" w:date="2015-06-02T09:52:00Z">
              <w:r>
                <w:t>13 LTE/WCDMA/TD-S/GSM</w:t>
              </w:r>
            </w:ins>
          </w:p>
          <w:p w:rsidR="00DE157A" w:rsidRDefault="00DE157A" w:rsidP="00DE157A">
            <w:pPr>
              <w:pStyle w:val="af0"/>
              <w:spacing w:after="156"/>
              <w:jc w:val="left"/>
              <w:rPr>
                <w:ins w:id="2426" w:author="suntingting" w:date="2015-06-02T09:52:00Z"/>
              </w:rPr>
            </w:pPr>
            <w:ins w:id="2427" w:author="suntingting" w:date="2015-06-02T09:52:00Z">
              <w:r>
                <w:t>14 LTE/WCDMA/TD-S/CDMA2000</w:t>
              </w:r>
            </w:ins>
          </w:p>
          <w:p w:rsidR="005B1FB8" w:rsidDel="00CA6B5B" w:rsidRDefault="00DE157A" w:rsidP="00DE157A">
            <w:pPr>
              <w:pStyle w:val="af0"/>
              <w:spacing w:after="156"/>
              <w:jc w:val="left"/>
              <w:rPr>
                <w:del w:id="2428" w:author="zhaoxw" w:date="2015-04-24T18:27:00Z"/>
              </w:rPr>
            </w:pPr>
            <w:ins w:id="2429" w:author="suntingting" w:date="2015-06-02T09:52:00Z">
              <w:r>
                <w:t>15 LTE/WCDMA/TD-S/CDMA2000/GSM</w:t>
              </w:r>
            </w:ins>
            <w:del w:id="2430" w:author="zhaoxw" w:date="2015-04-24T18:27:00Z">
              <w:r w:rsidR="00E23239" w:rsidRPr="00E23239" w:rsidDel="00CA6B5B">
                <w:rPr>
                  <w:rFonts w:hint="eastAsia"/>
                </w:rPr>
                <w:delText>为</w:delText>
              </w:r>
            </w:del>
            <w:del w:id="2431" w:author="zhaoxw" w:date="2015-04-20T15:40:00Z">
              <w:r w:rsidR="00E23239" w:rsidRPr="00E23239" w:rsidDel="007F187B">
                <w:rPr>
                  <w:rFonts w:hint="eastAsia"/>
                </w:rPr>
                <w:delText>位置</w:delText>
              </w:r>
            </w:del>
            <w:del w:id="2432" w:author="zhaoxw" w:date="2015-04-24T18:27:00Z">
              <w:r w:rsidR="00E23239" w:rsidRPr="00E23239" w:rsidDel="00CA6B5B">
                <w:rPr>
                  <w:rFonts w:hint="eastAsia"/>
                </w:rPr>
                <w:delText>更新</w:delText>
              </w:r>
            </w:del>
            <w:del w:id="2433" w:author="zhaoxw" w:date="2015-04-20T15:40:00Z">
              <w:r w:rsidR="00E23239" w:rsidRPr="00E23239" w:rsidDel="007F187B">
                <w:rPr>
                  <w:rFonts w:hint="eastAsia"/>
                </w:rPr>
                <w:delText>接受</w:delText>
              </w:r>
            </w:del>
            <w:del w:id="2434" w:author="zhaoxw" w:date="2015-04-24T18:27:00Z">
              <w:r w:rsidR="00E23239" w:rsidRPr="00E23239" w:rsidDel="00CA6B5B">
                <w:rPr>
                  <w:rFonts w:hint="eastAsia"/>
                </w:rPr>
                <w:delText>，</w:delText>
              </w:r>
            </w:del>
          </w:p>
          <w:p w:rsidR="00E23239" w:rsidRPr="00E23239" w:rsidRDefault="00E23239" w:rsidP="00CA6B5B">
            <w:pPr>
              <w:pStyle w:val="af0"/>
              <w:spacing w:after="156"/>
              <w:jc w:val="left"/>
            </w:pPr>
            <w:del w:id="2435" w:author="zhaoxw" w:date="2015-04-24T18:27:00Z">
              <w:r w:rsidRPr="00E23239" w:rsidDel="00CA6B5B">
                <w:rPr>
                  <w:rFonts w:hint="eastAsia"/>
                </w:rPr>
                <w:delText>6</w:delText>
              </w:r>
              <w:r w:rsidRPr="00E23239" w:rsidDel="00CA6B5B">
                <w:rPr>
                  <w:rFonts w:hint="eastAsia"/>
                </w:rPr>
                <w:delText>为</w:delText>
              </w:r>
            </w:del>
            <w:del w:id="2436" w:author="zhaoxw" w:date="2015-04-20T15:40:00Z">
              <w:r w:rsidRPr="00E23239" w:rsidDel="007F187B">
                <w:rPr>
                  <w:rFonts w:hint="eastAsia"/>
                </w:rPr>
                <w:delText>位置更新拒绝</w:delText>
              </w:r>
            </w:del>
          </w:p>
        </w:tc>
      </w:tr>
      <w:tr w:rsidR="00E23239" w:rsidRPr="00E23239" w:rsidTr="005B1FB8">
        <w:tc>
          <w:tcPr>
            <w:tcW w:w="1558" w:type="dxa"/>
          </w:tcPr>
          <w:p w:rsidR="00E23239" w:rsidRPr="00E23239" w:rsidRDefault="00E23239" w:rsidP="007E5540">
            <w:pPr>
              <w:pStyle w:val="af0"/>
              <w:spacing w:after="156"/>
            </w:pPr>
            <w:r w:rsidRPr="00E23239">
              <w:lastRenderedPageBreak/>
              <w:t>ueImsi[</w:t>
            </w:r>
            <w:del w:id="2437" w:author="suntingting" w:date="2015-06-04T10:12:00Z">
              <w:r w:rsidRPr="00E23239" w:rsidDel="007E5540">
                <w:delText>8</w:delText>
              </w:r>
            </w:del>
            <w:ins w:id="2438" w:author="suntingting" w:date="2015-06-04T10:12:00Z">
              <w:r w:rsidR="007E5540">
                <w:rPr>
                  <w:rFonts w:hint="eastAsia"/>
                </w:rPr>
                <w:t>16</w:t>
              </w:r>
            </w:ins>
            <w:r w:rsidRPr="00E23239">
              <w:t>]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IMSI</w:t>
            </w:r>
            <w:r w:rsidRPr="00E23239">
              <w:rPr>
                <w:rFonts w:hint="eastAsia"/>
              </w:rPr>
              <w:t>号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  <w:del w:id="2439" w:author="suntingting" w:date="2015-06-04T10:13:00Z">
              <w:r w:rsidRPr="00E23239" w:rsidDel="00AE4BA2">
                <w:rPr>
                  <w:rFonts w:hint="eastAsia"/>
                </w:rPr>
                <w:delText>16</w:delText>
              </w:r>
              <w:r w:rsidRPr="00E23239" w:rsidDel="00AE4BA2">
                <w:rPr>
                  <w:rFonts w:hint="eastAsia"/>
                </w:rPr>
                <w:delText>进制</w:delText>
              </w:r>
            </w:del>
          </w:p>
        </w:tc>
        <w:tc>
          <w:tcPr>
            <w:tcW w:w="4536" w:type="dxa"/>
          </w:tcPr>
          <w:p w:rsidR="00E23239" w:rsidRPr="001F4135" w:rsidRDefault="00AE4BA2" w:rsidP="00AE4BA2">
            <w:pPr>
              <w:pStyle w:val="af0"/>
              <w:spacing w:after="156"/>
              <w:jc w:val="left"/>
            </w:pPr>
            <w:ins w:id="2440" w:author="suntingting" w:date="2015-06-04T10:14:00Z">
              <w:r>
                <w:rPr>
                  <w:rFonts w:hint="eastAsia"/>
                </w:rPr>
                <w:t>从</w:t>
              </w:r>
              <w:r w:rsidRPr="00E23239">
                <w:t>ueImsi[</w:t>
              </w:r>
              <w:r>
                <w:rPr>
                  <w:rFonts w:hint="eastAsia"/>
                </w:rPr>
                <w:t>0</w:t>
              </w:r>
              <w:r w:rsidRPr="00E23239">
                <w:t>]</w:t>
              </w:r>
            </w:ins>
            <w:ins w:id="2441" w:author="suntingting" w:date="2015-06-04T10:15:00Z">
              <w:r>
                <w:rPr>
                  <w:rFonts w:hint="eastAsia"/>
                </w:rPr>
                <w:t>开始填</w:t>
              </w:r>
            </w:ins>
            <w:del w:id="2442" w:author="suntingting" w:date="2015-04-20T11:28:00Z">
              <w:r w:rsidR="00E23239" w:rsidRPr="00E23239" w:rsidDel="001F4135">
                <w:rPr>
                  <w:rFonts w:hint="eastAsia"/>
                </w:rPr>
                <w:delText>如</w:delText>
              </w:r>
              <w:r w:rsidR="00E23239" w:rsidRPr="00E23239" w:rsidDel="001F4135">
                <w:delText>460079440025157</w:delText>
              </w:r>
              <w:r w:rsidR="00E23239" w:rsidRPr="00E23239" w:rsidDel="001F4135">
                <w:rPr>
                  <w:rFonts w:hint="eastAsia"/>
                </w:rPr>
                <w:delText>表示为</w:delText>
              </w:r>
              <w:r w:rsidR="00E23239" w:rsidRPr="00E23239" w:rsidDel="001F4135">
                <w:delText>ueImsi[</w:delText>
              </w:r>
              <w:r w:rsidR="00E23239" w:rsidRPr="00E23239" w:rsidDel="001F4135">
                <w:rPr>
                  <w:rFonts w:hint="eastAsia"/>
                </w:rPr>
                <w:delText>0</w:delText>
              </w:r>
              <w:r w:rsidR="00E23239" w:rsidRPr="00E23239" w:rsidDel="001F4135">
                <w:delText>]</w:delText>
              </w:r>
              <w:r w:rsidR="00E23239" w:rsidRPr="00E23239" w:rsidDel="001F4135">
                <w:rPr>
                  <w:rFonts w:hint="eastAsia"/>
                </w:rPr>
                <w:delText>~</w:delText>
              </w:r>
              <w:r w:rsidR="00E23239" w:rsidRPr="00E23239" w:rsidDel="001F4135">
                <w:delText xml:space="preserve"> ueImsi[</w:delText>
              </w:r>
              <w:r w:rsidR="00E23239" w:rsidRPr="00E23239" w:rsidDel="001F4135">
                <w:rPr>
                  <w:rFonts w:hint="eastAsia"/>
                </w:rPr>
                <w:delText>7</w:delText>
              </w:r>
              <w:r w:rsidR="00E23239" w:rsidRPr="00E23239" w:rsidDel="001F4135">
                <w:delText>]</w:delText>
              </w:r>
              <w:r w:rsidR="00E23239" w:rsidRPr="00E23239" w:rsidDel="001F4135">
                <w:rPr>
                  <w:rFonts w:hint="eastAsia"/>
                </w:rPr>
                <w:delText>分别为</w:delText>
              </w:r>
              <w:r w:rsidR="00E23239" w:rsidRPr="00E23239" w:rsidDel="001F4135">
                <w:rPr>
                  <w:rFonts w:hint="eastAsia"/>
                </w:rPr>
                <w:delText xml:space="preserve">0x46, 0x00, 0x79, 0x44, 0x00, 0x25, 0x15, 0x70, </w:delText>
              </w:r>
              <w:r w:rsidR="00E23239" w:rsidRPr="00E23239" w:rsidDel="001F4135">
                <w:delText>ueImsi[</w:delText>
              </w:r>
              <w:r w:rsidR="00E23239" w:rsidRPr="00E23239" w:rsidDel="001F4135">
                <w:rPr>
                  <w:rFonts w:hint="eastAsia"/>
                </w:rPr>
                <w:delText>7</w:delText>
              </w:r>
              <w:r w:rsidR="00E23239" w:rsidRPr="00E23239" w:rsidDel="001F4135">
                <w:delText>]</w:delText>
              </w:r>
              <w:r w:rsidR="00E23239" w:rsidRPr="00E23239" w:rsidDel="001F4135">
                <w:rPr>
                  <w:rFonts w:hint="eastAsia"/>
                </w:rPr>
                <w:delText>的低</w:delText>
              </w:r>
              <w:r w:rsidR="00E23239" w:rsidRPr="00E23239" w:rsidDel="001F4135">
                <w:rPr>
                  <w:rFonts w:hint="eastAsia"/>
                </w:rPr>
                <w:delText>4</w:delText>
              </w:r>
              <w:r w:rsidR="00E23239" w:rsidRPr="00E23239" w:rsidDel="001F4135">
                <w:rPr>
                  <w:rFonts w:hint="eastAsia"/>
                </w:rPr>
                <w:delText>位无效</w:delText>
              </w:r>
            </w:del>
          </w:p>
        </w:tc>
      </w:tr>
      <w:tr w:rsidR="00E23239" w:rsidRPr="00E23239" w:rsidTr="005B1FB8">
        <w:tc>
          <w:tcPr>
            <w:tcW w:w="1558" w:type="dxa"/>
          </w:tcPr>
          <w:p w:rsidR="00E23239" w:rsidRPr="00E23239" w:rsidRDefault="00E23239" w:rsidP="007E5540">
            <w:pPr>
              <w:pStyle w:val="af0"/>
              <w:spacing w:after="156"/>
            </w:pPr>
            <w:r w:rsidRPr="00E23239">
              <w:t>ueIm</w:t>
            </w:r>
            <w:r w:rsidRPr="00E23239">
              <w:rPr>
                <w:rFonts w:hint="eastAsia"/>
              </w:rPr>
              <w:t>e</w:t>
            </w:r>
            <w:r w:rsidRPr="00E23239">
              <w:t>i[</w:t>
            </w:r>
            <w:del w:id="2443" w:author="suntingting" w:date="2015-06-04T10:12:00Z">
              <w:r w:rsidRPr="00E23239" w:rsidDel="007E5540">
                <w:delText>8</w:delText>
              </w:r>
            </w:del>
            <w:ins w:id="2444" w:author="suntingting" w:date="2015-06-04T10:12:00Z">
              <w:r w:rsidR="007E5540">
                <w:rPr>
                  <w:rFonts w:hint="eastAsia"/>
                </w:rPr>
                <w:t>16</w:t>
              </w:r>
            </w:ins>
            <w:r w:rsidRPr="00E23239">
              <w:t>]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IMEI</w:t>
            </w:r>
            <w:r w:rsidRPr="00E23239">
              <w:rPr>
                <w:rFonts w:hint="eastAsia"/>
              </w:rPr>
              <w:t>号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  <w:del w:id="2445" w:author="suntingting" w:date="2015-06-04T10:13:00Z">
              <w:r w:rsidRPr="00E23239" w:rsidDel="00AE4BA2">
                <w:rPr>
                  <w:rFonts w:hint="eastAsia"/>
                </w:rPr>
                <w:delText>16</w:delText>
              </w:r>
              <w:r w:rsidRPr="00E23239" w:rsidDel="00AE4BA2">
                <w:rPr>
                  <w:rFonts w:hint="eastAsia"/>
                </w:rPr>
                <w:delText>进制</w:delText>
              </w:r>
            </w:del>
          </w:p>
        </w:tc>
        <w:tc>
          <w:tcPr>
            <w:tcW w:w="4536" w:type="dxa"/>
          </w:tcPr>
          <w:p w:rsidR="00E23239" w:rsidRPr="00E23239" w:rsidRDefault="00E23239" w:rsidP="006765ED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同</w:t>
            </w:r>
            <w:r w:rsidRPr="00E23239">
              <w:rPr>
                <w:rFonts w:hint="eastAsia"/>
              </w:rPr>
              <w:t>IMSI</w:t>
            </w:r>
          </w:p>
        </w:tc>
      </w:tr>
      <w:tr w:rsidR="00AE4BA2" w:rsidRPr="00E23239" w:rsidTr="005B1FB8">
        <w:trPr>
          <w:ins w:id="2446" w:author="suntingting" w:date="2015-06-04T10:12:00Z"/>
        </w:trPr>
        <w:tc>
          <w:tcPr>
            <w:tcW w:w="1558" w:type="dxa"/>
          </w:tcPr>
          <w:p w:rsidR="00AE4BA2" w:rsidRPr="00E23239" w:rsidRDefault="00AE4BA2" w:rsidP="007E5540">
            <w:pPr>
              <w:pStyle w:val="af0"/>
              <w:spacing w:after="156"/>
              <w:rPr>
                <w:ins w:id="2447" w:author="suntingting" w:date="2015-06-04T10:12:00Z"/>
              </w:rPr>
            </w:pPr>
            <w:ins w:id="2448" w:author="suntingting" w:date="2015-06-04T10:13:00Z">
              <w:r w:rsidRPr="00E23239">
                <w:t>ue</w:t>
              </w:r>
              <w:r>
                <w:rPr>
                  <w:rFonts w:hint="eastAsia"/>
                </w:rPr>
                <w:t>STmsi</w:t>
              </w:r>
            </w:ins>
          </w:p>
        </w:tc>
        <w:tc>
          <w:tcPr>
            <w:tcW w:w="1651" w:type="dxa"/>
          </w:tcPr>
          <w:p w:rsidR="00AE4BA2" w:rsidRPr="00E23239" w:rsidRDefault="00AE4BA2" w:rsidP="007C6D12">
            <w:pPr>
              <w:pStyle w:val="af0"/>
              <w:spacing w:after="156"/>
              <w:rPr>
                <w:ins w:id="2449" w:author="suntingting" w:date="2015-06-04T10:12:00Z"/>
              </w:rPr>
            </w:pPr>
            <w:ins w:id="2450" w:author="suntingting" w:date="2015-06-04T10:13:00Z">
              <w:r>
                <w:rPr>
                  <w:rFonts w:hint="eastAsia"/>
                </w:rPr>
                <w:t>STMSI</w:t>
              </w:r>
            </w:ins>
          </w:p>
        </w:tc>
        <w:tc>
          <w:tcPr>
            <w:tcW w:w="1435" w:type="dxa"/>
          </w:tcPr>
          <w:p w:rsidR="00AE4BA2" w:rsidRPr="00E23239" w:rsidRDefault="00AE4BA2" w:rsidP="007C6D12">
            <w:pPr>
              <w:pStyle w:val="af0"/>
              <w:spacing w:after="156"/>
              <w:rPr>
                <w:ins w:id="2451" w:author="suntingting" w:date="2015-06-04T10:12:00Z"/>
              </w:rPr>
            </w:pPr>
          </w:p>
        </w:tc>
        <w:tc>
          <w:tcPr>
            <w:tcW w:w="4536" w:type="dxa"/>
          </w:tcPr>
          <w:p w:rsidR="00AE4BA2" w:rsidRPr="00E23239" w:rsidRDefault="00AE4BA2" w:rsidP="006765ED">
            <w:pPr>
              <w:pStyle w:val="af0"/>
              <w:spacing w:after="156"/>
              <w:jc w:val="left"/>
              <w:rPr>
                <w:ins w:id="2452" w:author="suntingting" w:date="2015-06-04T10:12:00Z"/>
              </w:rPr>
            </w:pPr>
            <w:ins w:id="2453" w:author="suntingting" w:date="2015-06-04T10:15:00Z">
              <w:r w:rsidRPr="00E23239">
                <w:rPr>
                  <w:rFonts w:hint="eastAsia"/>
                </w:rPr>
                <w:t>同</w:t>
              </w:r>
              <w:r w:rsidRPr="00E23239">
                <w:rPr>
                  <w:rFonts w:hint="eastAsia"/>
                </w:rPr>
                <w:t>IMSI</w:t>
              </w:r>
            </w:ins>
          </w:p>
        </w:tc>
      </w:tr>
      <w:tr w:rsidR="00E23239" w:rsidRPr="00E23239" w:rsidTr="005B1FB8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t>ueM</w:t>
            </w:r>
            <w:r w:rsidRPr="00E23239">
              <w:rPr>
                <w:rFonts w:hint="eastAsia"/>
              </w:rPr>
              <w:t>sisdn</w:t>
            </w:r>
            <w:r w:rsidRPr="00E23239">
              <w:t xml:space="preserve"> [</w:t>
            </w:r>
            <w:r w:rsidRPr="00E23239">
              <w:rPr>
                <w:rFonts w:hint="eastAsia"/>
              </w:rPr>
              <w:t>4</w:t>
            </w:r>
            <w:r w:rsidRPr="00E23239">
              <w:t>]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手机号码号段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16</w:t>
            </w:r>
            <w:r w:rsidRPr="00E23239">
              <w:rPr>
                <w:rFonts w:hint="eastAsia"/>
              </w:rPr>
              <w:t>进制</w:t>
            </w:r>
          </w:p>
        </w:tc>
        <w:tc>
          <w:tcPr>
            <w:tcW w:w="4536" w:type="dxa"/>
          </w:tcPr>
          <w:p w:rsidR="00E23239" w:rsidRPr="00E23239" w:rsidRDefault="00E23239" w:rsidP="006765ED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如</w:t>
            </w:r>
            <w:r w:rsidRPr="00E23239">
              <w:rPr>
                <w:rFonts w:hint="eastAsia"/>
              </w:rPr>
              <w:t>1398626</w:t>
            </w:r>
            <w:r w:rsidRPr="00E23239">
              <w:rPr>
                <w:rFonts w:hint="eastAsia"/>
              </w:rPr>
              <w:t>表示为</w:t>
            </w:r>
            <w:r w:rsidRPr="00E23239">
              <w:t>ueM</w:t>
            </w:r>
            <w:r w:rsidRPr="00E23239">
              <w:rPr>
                <w:rFonts w:hint="eastAsia"/>
              </w:rPr>
              <w:t>sisdn</w:t>
            </w:r>
            <w:r w:rsidRPr="00E23239">
              <w:t xml:space="preserve"> [</w:t>
            </w:r>
            <w:r w:rsidRPr="00E23239">
              <w:rPr>
                <w:rFonts w:hint="eastAsia"/>
              </w:rPr>
              <w:t>0</w:t>
            </w:r>
            <w:r w:rsidRPr="00E23239">
              <w:t>]</w:t>
            </w:r>
            <w:r w:rsidRPr="00E23239">
              <w:rPr>
                <w:rFonts w:hint="eastAsia"/>
              </w:rPr>
              <w:t>~</w:t>
            </w:r>
            <w:r w:rsidRPr="00E23239">
              <w:t>ueM</w:t>
            </w:r>
            <w:r w:rsidRPr="00E23239">
              <w:rPr>
                <w:rFonts w:hint="eastAsia"/>
              </w:rPr>
              <w:t>sisdn</w:t>
            </w:r>
            <w:r w:rsidRPr="00E23239">
              <w:t xml:space="preserve"> [</w:t>
            </w:r>
            <w:r w:rsidRPr="00E23239">
              <w:rPr>
                <w:rFonts w:hint="eastAsia"/>
              </w:rPr>
              <w:t>3</w:t>
            </w:r>
            <w:r w:rsidRPr="00E23239">
              <w:t>]</w:t>
            </w:r>
            <w:r w:rsidRPr="00E23239">
              <w:rPr>
                <w:rFonts w:hint="eastAsia"/>
              </w:rPr>
              <w:t>分别为</w:t>
            </w:r>
            <w:r w:rsidRPr="00E23239">
              <w:rPr>
                <w:rFonts w:hint="eastAsia"/>
              </w:rPr>
              <w:t xml:space="preserve">0x13, 0x98, 0x62, 0x60, </w:t>
            </w:r>
            <w:r w:rsidRPr="00E23239">
              <w:t>ueM</w:t>
            </w:r>
            <w:r w:rsidRPr="00E23239">
              <w:rPr>
                <w:rFonts w:hint="eastAsia"/>
              </w:rPr>
              <w:t>sisdn</w:t>
            </w:r>
            <w:r w:rsidRPr="00E23239">
              <w:t xml:space="preserve"> [</w:t>
            </w:r>
            <w:r w:rsidRPr="00E23239">
              <w:rPr>
                <w:rFonts w:hint="eastAsia"/>
              </w:rPr>
              <w:t>3</w:t>
            </w:r>
            <w:r w:rsidRPr="00E23239">
              <w:t>]</w:t>
            </w:r>
            <w:r w:rsidRPr="00E23239">
              <w:rPr>
                <w:rFonts w:hint="eastAsia"/>
              </w:rPr>
              <w:t>的低</w:t>
            </w:r>
            <w:r w:rsidRPr="00E23239">
              <w:rPr>
                <w:rFonts w:hint="eastAsia"/>
              </w:rPr>
              <w:t>4</w:t>
            </w:r>
            <w:r w:rsidRPr="00E23239">
              <w:rPr>
                <w:rFonts w:hint="eastAsia"/>
              </w:rPr>
              <w:t>位无效。用于查询归属地。</w:t>
            </w:r>
          </w:p>
        </w:tc>
      </w:tr>
      <w:tr w:rsidR="00E23239" w:rsidRPr="00E23239" w:rsidTr="005B1FB8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bookmarkStart w:id="2454" w:name="_Hlk420748769"/>
            <w:r w:rsidRPr="00E23239">
              <w:rPr>
                <w:rFonts w:hint="eastAsia"/>
              </w:rPr>
              <w:t>ue</w:t>
            </w:r>
            <w:del w:id="2455" w:author="zhaoxw" w:date="2015-04-24T18:05:00Z">
              <w:r w:rsidRPr="00E23239" w:rsidDel="00BE10A0">
                <w:rPr>
                  <w:rFonts w:hint="eastAsia"/>
                </w:rPr>
                <w:delText>L</w:delText>
              </w:r>
            </w:del>
            <w:ins w:id="2456" w:author="zhaoxw" w:date="2015-04-24T18:05:00Z">
              <w:r w:rsidR="00BE10A0">
                <w:rPr>
                  <w:rFonts w:hint="eastAsia"/>
                </w:rPr>
                <w:t>T</w:t>
              </w:r>
            </w:ins>
            <w:r w:rsidRPr="00E23239">
              <w:rPr>
                <w:rFonts w:hint="eastAsia"/>
              </w:rPr>
              <w:t>aType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位置更新类型</w:t>
            </w:r>
          </w:p>
        </w:tc>
        <w:tc>
          <w:tcPr>
            <w:tcW w:w="1435" w:type="dxa"/>
          </w:tcPr>
          <w:p w:rsidR="005F51C1" w:rsidRDefault="005F51C1" w:rsidP="00C37DC4">
            <w:pPr>
              <w:pStyle w:val="af0"/>
              <w:spacing w:after="156"/>
              <w:jc w:val="left"/>
              <w:rPr>
                <w:ins w:id="2457" w:author="suntingting" w:date="2015-06-18T10:15:00Z"/>
              </w:rPr>
            </w:pPr>
            <w:ins w:id="2458" w:author="suntingting" w:date="2015-06-18T10:15:00Z">
              <w:r>
                <w:rPr>
                  <w:rFonts w:hint="eastAsia"/>
                </w:rPr>
                <w:t>简写</w:t>
              </w:r>
              <w:r w:rsidR="004A77A1">
                <w:rPr>
                  <w:rFonts w:hint="eastAsia"/>
                </w:rPr>
                <w:t>：</w:t>
              </w:r>
            </w:ins>
          </w:p>
          <w:p w:rsidR="00C37DC4" w:rsidRDefault="00C37DC4" w:rsidP="00C37DC4">
            <w:pPr>
              <w:pStyle w:val="af0"/>
              <w:spacing w:after="156"/>
              <w:jc w:val="left"/>
              <w:rPr>
                <w:ins w:id="2459" w:author="suntingting" w:date="2015-06-18T10:10:00Z"/>
              </w:rPr>
            </w:pPr>
            <w:ins w:id="2460" w:author="suntingting" w:date="2015-06-18T10:10:00Z">
              <w:r>
                <w:rPr>
                  <w:rFonts w:hint="eastAsia"/>
                </w:rPr>
                <w:t>1 Eps</w:t>
              </w:r>
            </w:ins>
            <w:ins w:id="2461" w:author="suntingting" w:date="2015-06-18T10:11:00Z">
              <w:r>
                <w:rPr>
                  <w:rFonts w:hint="eastAsia"/>
                </w:rPr>
                <w:t>Att</w:t>
              </w:r>
            </w:ins>
          </w:p>
          <w:p w:rsidR="00C37DC4" w:rsidRDefault="00C37DC4" w:rsidP="00C37DC4">
            <w:pPr>
              <w:pStyle w:val="af0"/>
              <w:spacing w:after="156"/>
              <w:jc w:val="left"/>
              <w:rPr>
                <w:ins w:id="2462" w:author="suntingting" w:date="2015-06-18T10:10:00Z"/>
              </w:rPr>
            </w:pPr>
            <w:ins w:id="2463" w:author="suntingting" w:date="2015-06-18T10:10:00Z">
              <w:r>
                <w:rPr>
                  <w:rFonts w:hint="eastAsia"/>
                </w:rPr>
                <w:t>2 EPS</w:t>
              </w:r>
            </w:ins>
            <w:ins w:id="2464" w:author="suntingting" w:date="2015-06-18T10:11:00Z">
              <w:r>
                <w:rPr>
                  <w:rFonts w:hint="eastAsia"/>
                </w:rPr>
                <w:t>ImsiAtt</w:t>
              </w:r>
            </w:ins>
          </w:p>
          <w:p w:rsidR="00C37DC4" w:rsidRDefault="00C37DC4" w:rsidP="00C37DC4">
            <w:pPr>
              <w:pStyle w:val="af0"/>
              <w:spacing w:after="156"/>
              <w:jc w:val="left"/>
              <w:rPr>
                <w:ins w:id="2465" w:author="suntingting" w:date="2015-06-18T10:10:00Z"/>
              </w:rPr>
            </w:pPr>
            <w:ins w:id="2466" w:author="suntingting" w:date="2015-06-18T10:10:00Z">
              <w:r>
                <w:rPr>
                  <w:rFonts w:hint="eastAsia"/>
                </w:rPr>
                <w:t>6 E</w:t>
              </w:r>
            </w:ins>
            <w:ins w:id="2467" w:author="suntingting" w:date="2015-06-18T10:12:00Z">
              <w:r>
                <w:rPr>
                  <w:rFonts w:hint="eastAsia"/>
                </w:rPr>
                <w:t>psEmerAtt</w:t>
              </w:r>
            </w:ins>
          </w:p>
          <w:p w:rsidR="00C37DC4" w:rsidRDefault="00C37DC4" w:rsidP="00C37DC4">
            <w:pPr>
              <w:pStyle w:val="af0"/>
              <w:spacing w:after="156"/>
              <w:jc w:val="left"/>
              <w:rPr>
                <w:ins w:id="2468" w:author="suntingting" w:date="2015-06-18T10:10:00Z"/>
              </w:rPr>
            </w:pPr>
            <w:ins w:id="2469" w:author="suntingting" w:date="2015-06-18T10:10:00Z">
              <w:r>
                <w:rPr>
                  <w:rFonts w:hint="eastAsia"/>
                </w:rPr>
                <w:t>16 TA</w:t>
              </w:r>
            </w:ins>
            <w:ins w:id="2470" w:author="suntingting" w:date="2015-06-18T10:12:00Z">
              <w:r>
                <w:rPr>
                  <w:rFonts w:hint="eastAsia"/>
                </w:rPr>
                <w:t>u</w:t>
              </w:r>
            </w:ins>
          </w:p>
          <w:p w:rsidR="00C37DC4" w:rsidRDefault="00C37DC4" w:rsidP="00C37DC4">
            <w:pPr>
              <w:pStyle w:val="af0"/>
              <w:spacing w:after="156"/>
              <w:jc w:val="left"/>
              <w:rPr>
                <w:ins w:id="2471" w:author="suntingting" w:date="2015-06-18T10:10:00Z"/>
              </w:rPr>
            </w:pPr>
            <w:ins w:id="2472" w:author="suntingting" w:date="2015-06-18T10:10:00Z">
              <w:r>
                <w:rPr>
                  <w:rFonts w:hint="eastAsia"/>
                </w:rPr>
                <w:t xml:space="preserve">17 </w:t>
              </w:r>
            </w:ins>
            <w:ins w:id="2473" w:author="suntingting" w:date="2015-06-18T10:12:00Z">
              <w:r>
                <w:rPr>
                  <w:rFonts w:hint="eastAsia"/>
                </w:rPr>
                <w:t>TaLau</w:t>
              </w:r>
            </w:ins>
          </w:p>
          <w:p w:rsidR="00C37DC4" w:rsidRDefault="00C37DC4" w:rsidP="00C37DC4">
            <w:pPr>
              <w:pStyle w:val="af0"/>
              <w:spacing w:after="156"/>
              <w:jc w:val="left"/>
              <w:rPr>
                <w:ins w:id="2474" w:author="suntingting" w:date="2015-06-18T10:12:00Z"/>
              </w:rPr>
            </w:pPr>
            <w:ins w:id="2475" w:author="suntingting" w:date="2015-06-18T10:10:00Z">
              <w:r>
                <w:rPr>
                  <w:rFonts w:hint="eastAsia"/>
                </w:rPr>
                <w:t xml:space="preserve">18 </w:t>
              </w:r>
            </w:ins>
            <w:ins w:id="2476" w:author="suntingting" w:date="2015-06-18T10:13:00Z">
              <w:r>
                <w:rPr>
                  <w:rFonts w:hint="eastAsia"/>
                </w:rPr>
                <w:t>TaLauImsi</w:t>
              </w:r>
            </w:ins>
          </w:p>
          <w:p w:rsidR="00C37DC4" w:rsidRDefault="00C37DC4" w:rsidP="00C37DC4">
            <w:pPr>
              <w:pStyle w:val="af0"/>
              <w:spacing w:after="156"/>
              <w:jc w:val="left"/>
              <w:rPr>
                <w:ins w:id="2477" w:author="suntingting" w:date="2015-06-18T10:10:00Z"/>
              </w:rPr>
            </w:pPr>
            <w:ins w:id="2478" w:author="suntingting" w:date="2015-06-18T10:10:00Z">
              <w:r>
                <w:rPr>
                  <w:rFonts w:hint="eastAsia"/>
                </w:rPr>
                <w:t xml:space="preserve">19 </w:t>
              </w:r>
            </w:ins>
            <w:ins w:id="2479" w:author="suntingting" w:date="2015-06-18T10:13:00Z">
              <w:r>
                <w:rPr>
                  <w:rFonts w:hint="eastAsia"/>
                </w:rPr>
                <w:t>PeriU</w:t>
              </w:r>
            </w:ins>
          </w:p>
          <w:p w:rsidR="00C37DC4" w:rsidRDefault="00C37DC4" w:rsidP="00C37DC4">
            <w:pPr>
              <w:pStyle w:val="af0"/>
              <w:spacing w:after="156"/>
              <w:jc w:val="left"/>
              <w:rPr>
                <w:ins w:id="2480" w:author="suntingting" w:date="2015-06-18T10:10:00Z"/>
              </w:rPr>
            </w:pPr>
            <w:ins w:id="2481" w:author="suntingting" w:date="2015-06-18T10:10:00Z">
              <w:r>
                <w:rPr>
                  <w:rFonts w:hint="eastAsia"/>
                </w:rPr>
                <w:t xml:space="preserve">24 </w:t>
              </w:r>
            </w:ins>
            <w:ins w:id="2482" w:author="suntingting" w:date="2015-06-18T10:13:00Z">
              <w:r>
                <w:rPr>
                  <w:rFonts w:hint="eastAsia"/>
                </w:rPr>
                <w:t>TaUBr</w:t>
              </w:r>
            </w:ins>
          </w:p>
          <w:p w:rsidR="00C37DC4" w:rsidRDefault="00C37DC4" w:rsidP="00C37DC4">
            <w:pPr>
              <w:pStyle w:val="af0"/>
              <w:spacing w:after="156"/>
              <w:jc w:val="left"/>
              <w:rPr>
                <w:ins w:id="2483" w:author="suntingting" w:date="2015-06-18T10:10:00Z"/>
              </w:rPr>
            </w:pPr>
            <w:ins w:id="2484" w:author="suntingting" w:date="2015-06-18T10:10:00Z">
              <w:r>
                <w:rPr>
                  <w:rFonts w:hint="eastAsia"/>
                </w:rPr>
                <w:t xml:space="preserve">25 </w:t>
              </w:r>
            </w:ins>
            <w:ins w:id="2485" w:author="suntingting" w:date="2015-06-18T10:13:00Z">
              <w:r>
                <w:rPr>
                  <w:rFonts w:hint="eastAsia"/>
                </w:rPr>
                <w:t>TaLaUBr</w:t>
              </w:r>
            </w:ins>
          </w:p>
          <w:p w:rsidR="00C37DC4" w:rsidRDefault="00C37DC4" w:rsidP="00C37DC4">
            <w:pPr>
              <w:pStyle w:val="af0"/>
              <w:spacing w:after="156"/>
              <w:jc w:val="left"/>
              <w:rPr>
                <w:ins w:id="2486" w:author="suntingting" w:date="2015-06-18T10:10:00Z"/>
              </w:rPr>
            </w:pPr>
            <w:ins w:id="2487" w:author="suntingting" w:date="2015-06-18T10:10:00Z">
              <w:r>
                <w:rPr>
                  <w:rFonts w:hint="eastAsia"/>
                </w:rPr>
                <w:t xml:space="preserve">26 </w:t>
              </w:r>
            </w:ins>
            <w:ins w:id="2488" w:author="suntingting" w:date="2015-06-18T10:14:00Z">
              <w:r>
                <w:rPr>
                  <w:rFonts w:hint="eastAsia"/>
                </w:rPr>
                <w:t>TaLaImsiBr</w:t>
              </w:r>
            </w:ins>
          </w:p>
          <w:p w:rsidR="00C37DC4" w:rsidRDefault="00C37DC4" w:rsidP="00C37DC4">
            <w:pPr>
              <w:pStyle w:val="af0"/>
              <w:spacing w:after="156"/>
              <w:jc w:val="left"/>
              <w:rPr>
                <w:ins w:id="2489" w:author="suntingting" w:date="2015-06-18T10:10:00Z"/>
              </w:rPr>
            </w:pPr>
            <w:ins w:id="2490" w:author="suntingting" w:date="2015-06-18T10:10:00Z">
              <w:r>
                <w:rPr>
                  <w:rFonts w:hint="eastAsia"/>
                </w:rPr>
                <w:t xml:space="preserve">27 </w:t>
              </w:r>
            </w:ins>
            <w:ins w:id="2491" w:author="suntingting" w:date="2015-06-18T10:14:00Z">
              <w:r>
                <w:rPr>
                  <w:rFonts w:hint="eastAsia"/>
                </w:rPr>
                <w:t>PeriUBr</w:t>
              </w:r>
            </w:ins>
          </w:p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5F51C1" w:rsidRDefault="005F51C1" w:rsidP="006765ED">
            <w:pPr>
              <w:pStyle w:val="af0"/>
              <w:spacing w:after="156"/>
              <w:jc w:val="left"/>
              <w:rPr>
                <w:ins w:id="2492" w:author="suntingting" w:date="2015-06-18T10:15:00Z"/>
              </w:rPr>
            </w:pPr>
            <w:ins w:id="2493" w:author="suntingting" w:date="2015-06-18T10:15:00Z">
              <w:r>
                <w:rPr>
                  <w:rFonts w:hint="eastAsia"/>
                </w:rPr>
                <w:t>全称</w:t>
              </w:r>
              <w:r w:rsidR="004A77A1">
                <w:rPr>
                  <w:rFonts w:hint="eastAsia"/>
                </w:rPr>
                <w:t>：</w:t>
              </w:r>
            </w:ins>
          </w:p>
          <w:p w:rsidR="00190D3D" w:rsidRDefault="00190D3D" w:rsidP="006765ED">
            <w:pPr>
              <w:pStyle w:val="af0"/>
              <w:spacing w:after="156"/>
              <w:jc w:val="left"/>
              <w:rPr>
                <w:ins w:id="2494" w:author="suntingting" w:date="2015-05-30T11:51:00Z"/>
              </w:rPr>
            </w:pPr>
            <w:ins w:id="2495" w:author="suntingting" w:date="2015-05-30T11:51:00Z">
              <w:r>
                <w:rPr>
                  <w:rFonts w:hint="eastAsia"/>
                </w:rPr>
                <w:t>1 EPS attach</w:t>
              </w:r>
            </w:ins>
          </w:p>
          <w:p w:rsidR="00190D3D" w:rsidRDefault="00190D3D" w:rsidP="006765ED">
            <w:pPr>
              <w:pStyle w:val="af0"/>
              <w:spacing w:after="156"/>
              <w:jc w:val="left"/>
              <w:rPr>
                <w:ins w:id="2496" w:author="suntingting" w:date="2015-05-30T11:51:00Z"/>
              </w:rPr>
            </w:pPr>
            <w:ins w:id="2497" w:author="suntingting" w:date="2015-05-30T11:51:00Z">
              <w:r>
                <w:rPr>
                  <w:rFonts w:hint="eastAsia"/>
                </w:rPr>
                <w:t>2 EPS attach</w:t>
              </w:r>
            </w:ins>
          </w:p>
          <w:p w:rsidR="00190D3D" w:rsidRDefault="00190D3D" w:rsidP="006765ED">
            <w:pPr>
              <w:pStyle w:val="af0"/>
              <w:spacing w:after="156"/>
              <w:jc w:val="left"/>
              <w:rPr>
                <w:ins w:id="2498" w:author="suntingting" w:date="2015-05-30T11:51:00Z"/>
              </w:rPr>
            </w:pPr>
            <w:ins w:id="2499" w:author="suntingting" w:date="2015-05-30T11:51:00Z">
              <w:r>
                <w:rPr>
                  <w:rFonts w:hint="eastAsia"/>
                </w:rPr>
                <w:t>6 EPS emergency attach</w:t>
              </w:r>
            </w:ins>
          </w:p>
          <w:p w:rsidR="00190D3D" w:rsidRDefault="00190D3D" w:rsidP="006765ED">
            <w:pPr>
              <w:pStyle w:val="af0"/>
              <w:spacing w:after="156"/>
              <w:jc w:val="left"/>
              <w:rPr>
                <w:ins w:id="2500" w:author="suntingting" w:date="2015-05-30T11:53:00Z"/>
              </w:rPr>
            </w:pPr>
            <w:ins w:id="2501" w:author="suntingting" w:date="2015-05-30T11:52:00Z">
              <w:r>
                <w:rPr>
                  <w:rFonts w:hint="eastAsia"/>
                </w:rPr>
                <w:t>1</w:t>
              </w:r>
            </w:ins>
            <w:ins w:id="2502" w:author="suntingting" w:date="2015-05-30T11:53:00Z">
              <w:r>
                <w:rPr>
                  <w:rFonts w:hint="eastAsia"/>
                </w:rPr>
                <w:t>6</w:t>
              </w:r>
            </w:ins>
            <w:ins w:id="2503" w:author="suntingting" w:date="2015-05-30T11:52:00Z">
              <w:r>
                <w:rPr>
                  <w:rFonts w:hint="eastAsia"/>
                </w:rPr>
                <w:t xml:space="preserve"> TA updating</w:t>
              </w:r>
            </w:ins>
            <w:ins w:id="2504" w:author="suntingting" w:date="2015-05-30T11:53:00Z">
              <w:r>
                <w:rPr>
                  <w:rFonts w:hint="eastAsia"/>
                </w:rPr>
                <w:t>，</w:t>
              </w:r>
              <w:r>
                <w:rPr>
                  <w:rFonts w:hint="eastAsia"/>
                </w:rPr>
                <w:t>No bear</w:t>
              </w:r>
            </w:ins>
            <w:ins w:id="2505" w:author="suntingting" w:date="2015-05-30T11:57:00Z">
              <w:r w:rsidR="00120105">
                <w:rPr>
                  <w:rFonts w:hint="eastAsia"/>
                </w:rPr>
                <w:t xml:space="preserve"> </w:t>
              </w:r>
              <w:r w:rsidR="00120105" w:rsidRPr="00C606E9">
                <w:t>requested</w:t>
              </w:r>
            </w:ins>
          </w:p>
          <w:p w:rsidR="00190D3D" w:rsidRDefault="00190D3D" w:rsidP="00190D3D">
            <w:pPr>
              <w:pStyle w:val="af0"/>
              <w:spacing w:after="156"/>
              <w:jc w:val="left"/>
              <w:rPr>
                <w:ins w:id="2506" w:author="suntingting" w:date="2015-05-30T11:53:00Z"/>
              </w:rPr>
            </w:pPr>
            <w:ins w:id="2507" w:author="suntingting" w:date="2015-05-30T11:53:00Z">
              <w:r>
                <w:rPr>
                  <w:rFonts w:hint="eastAsia"/>
                </w:rPr>
                <w:t xml:space="preserve">17 </w:t>
              </w:r>
            </w:ins>
            <w:ins w:id="2508" w:author="suntingting" w:date="2015-05-30T11:55:00Z">
              <w:r w:rsidR="00120105">
                <w:rPr>
                  <w:rFonts w:hint="eastAsia"/>
                </w:rPr>
                <w:t>combined TA/LA updating</w:t>
              </w:r>
            </w:ins>
            <w:ins w:id="2509" w:author="suntingting" w:date="2015-05-30T11:53:00Z">
              <w:r>
                <w:rPr>
                  <w:rFonts w:hint="eastAsia"/>
                </w:rPr>
                <w:t>，</w:t>
              </w:r>
              <w:r>
                <w:rPr>
                  <w:rFonts w:hint="eastAsia"/>
                </w:rPr>
                <w:t>No bear</w:t>
              </w:r>
            </w:ins>
            <w:ins w:id="2510" w:author="suntingting" w:date="2015-05-30T11:57:00Z">
              <w:r w:rsidR="00120105">
                <w:rPr>
                  <w:rFonts w:hint="eastAsia"/>
                </w:rPr>
                <w:t xml:space="preserve"> </w:t>
              </w:r>
              <w:r w:rsidR="00120105" w:rsidRPr="00C606E9">
                <w:t>requested</w:t>
              </w:r>
            </w:ins>
          </w:p>
          <w:p w:rsidR="00190D3D" w:rsidRDefault="00120105" w:rsidP="006765ED">
            <w:pPr>
              <w:pStyle w:val="af0"/>
              <w:spacing w:after="156"/>
              <w:jc w:val="left"/>
              <w:rPr>
                <w:ins w:id="2511" w:author="suntingting" w:date="2015-05-30T11:55:00Z"/>
              </w:rPr>
            </w:pPr>
            <w:ins w:id="2512" w:author="suntingting" w:date="2015-05-30T11:54:00Z">
              <w:r>
                <w:rPr>
                  <w:rFonts w:hint="eastAsia"/>
                </w:rPr>
                <w:t xml:space="preserve">18 </w:t>
              </w:r>
            </w:ins>
            <w:ins w:id="2513" w:author="suntingting" w:date="2015-05-30T11:55:00Z">
              <w:r>
                <w:rPr>
                  <w:rFonts w:hint="eastAsia"/>
                </w:rPr>
                <w:t>combined TA/LA updating with IMSI attach</w:t>
              </w:r>
              <w:r>
                <w:rPr>
                  <w:rFonts w:hint="eastAsia"/>
                </w:rPr>
                <w:t>，</w:t>
              </w:r>
              <w:r>
                <w:rPr>
                  <w:rFonts w:hint="eastAsia"/>
                </w:rPr>
                <w:t>No bear</w:t>
              </w:r>
            </w:ins>
            <w:ins w:id="2514" w:author="suntingting" w:date="2015-05-30T11:57:00Z">
              <w:r>
                <w:rPr>
                  <w:rFonts w:hint="eastAsia"/>
                </w:rPr>
                <w:t xml:space="preserve"> </w:t>
              </w:r>
              <w:r w:rsidRPr="00C606E9">
                <w:t>requested</w:t>
              </w:r>
            </w:ins>
          </w:p>
          <w:p w:rsidR="00120105" w:rsidRDefault="00120105" w:rsidP="00120105">
            <w:pPr>
              <w:pStyle w:val="af0"/>
              <w:spacing w:after="156"/>
              <w:jc w:val="left"/>
              <w:rPr>
                <w:ins w:id="2515" w:author="suntingting" w:date="2015-05-30T11:55:00Z"/>
              </w:rPr>
            </w:pPr>
            <w:ins w:id="2516" w:author="suntingting" w:date="2015-05-30T11:55:00Z">
              <w:r>
                <w:rPr>
                  <w:rFonts w:hint="eastAsia"/>
                </w:rPr>
                <w:t>19 periodic updating</w:t>
              </w:r>
              <w:r>
                <w:rPr>
                  <w:rFonts w:hint="eastAsia"/>
                </w:rPr>
                <w:t>，</w:t>
              </w:r>
              <w:r>
                <w:rPr>
                  <w:rFonts w:hint="eastAsia"/>
                </w:rPr>
                <w:t>No bear</w:t>
              </w:r>
            </w:ins>
            <w:ins w:id="2517" w:author="suntingting" w:date="2015-05-30T11:57:00Z">
              <w:r>
                <w:rPr>
                  <w:rFonts w:hint="eastAsia"/>
                </w:rPr>
                <w:t xml:space="preserve"> </w:t>
              </w:r>
              <w:r w:rsidRPr="00C606E9">
                <w:t>requested</w:t>
              </w:r>
            </w:ins>
          </w:p>
          <w:p w:rsidR="00120105" w:rsidRDefault="00120105" w:rsidP="00120105">
            <w:pPr>
              <w:pStyle w:val="af0"/>
              <w:spacing w:after="156"/>
              <w:jc w:val="left"/>
              <w:rPr>
                <w:ins w:id="2518" w:author="suntingting" w:date="2015-05-30T11:56:00Z"/>
              </w:rPr>
            </w:pPr>
            <w:ins w:id="2519" w:author="suntingting" w:date="2015-05-30T11:56:00Z">
              <w:r>
                <w:rPr>
                  <w:rFonts w:hint="eastAsia"/>
                </w:rPr>
                <w:t>24 TA updating</w:t>
              </w:r>
              <w:r>
                <w:rPr>
                  <w:rFonts w:hint="eastAsia"/>
                </w:rPr>
                <w:t>，</w:t>
              </w:r>
              <w:r>
                <w:rPr>
                  <w:rFonts w:hint="eastAsia"/>
                </w:rPr>
                <w:t xml:space="preserve"> bear</w:t>
              </w:r>
            </w:ins>
            <w:ins w:id="2520" w:author="suntingting" w:date="2015-05-30T11:57:00Z">
              <w:r>
                <w:rPr>
                  <w:rFonts w:hint="eastAsia"/>
                </w:rPr>
                <w:t xml:space="preserve"> </w:t>
              </w:r>
              <w:r w:rsidRPr="00C606E9">
                <w:t>requested</w:t>
              </w:r>
            </w:ins>
          </w:p>
          <w:p w:rsidR="00120105" w:rsidRDefault="00120105" w:rsidP="00120105">
            <w:pPr>
              <w:pStyle w:val="af0"/>
              <w:spacing w:after="156"/>
              <w:jc w:val="left"/>
              <w:rPr>
                <w:ins w:id="2521" w:author="suntingting" w:date="2015-05-30T11:56:00Z"/>
              </w:rPr>
            </w:pPr>
            <w:ins w:id="2522" w:author="suntingting" w:date="2015-05-30T11:56:00Z">
              <w:r>
                <w:rPr>
                  <w:rFonts w:hint="eastAsia"/>
                </w:rPr>
                <w:t>25 combined TA/LA updating</w:t>
              </w:r>
              <w:r>
                <w:rPr>
                  <w:rFonts w:hint="eastAsia"/>
                </w:rPr>
                <w:t>，</w:t>
              </w:r>
              <w:r>
                <w:rPr>
                  <w:rFonts w:hint="eastAsia"/>
                </w:rPr>
                <w:t xml:space="preserve"> bear</w:t>
              </w:r>
            </w:ins>
            <w:ins w:id="2523" w:author="suntingting" w:date="2015-05-30T11:57:00Z">
              <w:r>
                <w:rPr>
                  <w:rFonts w:hint="eastAsia"/>
                </w:rPr>
                <w:t xml:space="preserve"> </w:t>
              </w:r>
              <w:r w:rsidRPr="00C606E9">
                <w:t>requested</w:t>
              </w:r>
            </w:ins>
          </w:p>
          <w:p w:rsidR="00120105" w:rsidRDefault="00120105" w:rsidP="00120105">
            <w:pPr>
              <w:pStyle w:val="af0"/>
              <w:spacing w:after="156"/>
              <w:jc w:val="left"/>
              <w:rPr>
                <w:ins w:id="2524" w:author="suntingting" w:date="2015-05-30T11:56:00Z"/>
              </w:rPr>
            </w:pPr>
            <w:ins w:id="2525" w:author="suntingting" w:date="2015-05-30T11:57:00Z">
              <w:r>
                <w:rPr>
                  <w:rFonts w:hint="eastAsia"/>
                </w:rPr>
                <w:t>26</w:t>
              </w:r>
            </w:ins>
            <w:ins w:id="2526" w:author="suntingting" w:date="2015-05-30T11:56:00Z">
              <w:r>
                <w:rPr>
                  <w:rFonts w:hint="eastAsia"/>
                </w:rPr>
                <w:t xml:space="preserve"> combined TA/LA updating with IMSI attach</w:t>
              </w:r>
              <w:r>
                <w:rPr>
                  <w:rFonts w:hint="eastAsia"/>
                </w:rPr>
                <w:t>，</w:t>
              </w:r>
              <w:r>
                <w:rPr>
                  <w:rFonts w:hint="eastAsia"/>
                </w:rPr>
                <w:t xml:space="preserve"> bear</w:t>
              </w:r>
            </w:ins>
            <w:ins w:id="2527" w:author="suntingting" w:date="2015-05-30T11:57:00Z">
              <w:r>
                <w:rPr>
                  <w:rFonts w:hint="eastAsia"/>
                </w:rPr>
                <w:t xml:space="preserve"> </w:t>
              </w:r>
              <w:r w:rsidRPr="00C606E9">
                <w:t>requested</w:t>
              </w:r>
            </w:ins>
          </w:p>
          <w:p w:rsidR="00120105" w:rsidRDefault="00120105" w:rsidP="00120105">
            <w:pPr>
              <w:pStyle w:val="af0"/>
              <w:spacing w:after="156"/>
              <w:jc w:val="left"/>
              <w:rPr>
                <w:ins w:id="2528" w:author="suntingting" w:date="2015-06-18T10:15:00Z"/>
              </w:rPr>
            </w:pPr>
            <w:ins w:id="2529" w:author="suntingting" w:date="2015-05-30T11:57:00Z">
              <w:r>
                <w:rPr>
                  <w:rFonts w:hint="eastAsia"/>
                </w:rPr>
                <w:t>27</w:t>
              </w:r>
            </w:ins>
            <w:ins w:id="2530" w:author="suntingting" w:date="2015-05-30T11:56:00Z">
              <w:r>
                <w:rPr>
                  <w:rFonts w:hint="eastAsia"/>
                </w:rPr>
                <w:t xml:space="preserve"> periodic updating</w:t>
              </w:r>
              <w:r>
                <w:rPr>
                  <w:rFonts w:hint="eastAsia"/>
                </w:rPr>
                <w:t>，</w:t>
              </w:r>
              <w:r>
                <w:rPr>
                  <w:rFonts w:hint="eastAsia"/>
                </w:rPr>
                <w:t xml:space="preserve"> bear</w:t>
              </w:r>
            </w:ins>
            <w:ins w:id="2531" w:author="suntingting" w:date="2015-05-30T11:57:00Z">
              <w:r>
                <w:rPr>
                  <w:rFonts w:hint="eastAsia"/>
                </w:rPr>
                <w:t xml:space="preserve"> </w:t>
              </w:r>
              <w:r w:rsidRPr="00C606E9">
                <w:t>requested</w:t>
              </w:r>
            </w:ins>
          </w:p>
          <w:p w:rsidR="005F51C1" w:rsidRDefault="005F51C1" w:rsidP="00120105">
            <w:pPr>
              <w:pStyle w:val="af0"/>
              <w:spacing w:after="156"/>
              <w:jc w:val="left"/>
              <w:rPr>
                <w:ins w:id="2532" w:author="suntingting" w:date="2015-05-30T11:56:00Z"/>
              </w:rPr>
            </w:pPr>
            <w:ins w:id="2533" w:author="suntingting" w:date="2015-06-18T10:15:00Z">
              <w:r>
                <w:rPr>
                  <w:rFonts w:hint="eastAsia"/>
                </w:rPr>
                <w:t>解析</w:t>
              </w:r>
              <w:r w:rsidR="004A77A1">
                <w:rPr>
                  <w:rFonts w:hint="eastAsia"/>
                </w:rPr>
                <w:t>：</w:t>
              </w:r>
            </w:ins>
          </w:p>
          <w:p w:rsidR="005C44C9" w:rsidRDefault="005C44C9" w:rsidP="006765ED">
            <w:pPr>
              <w:pStyle w:val="af0"/>
              <w:spacing w:after="156"/>
              <w:jc w:val="left"/>
              <w:rPr>
                <w:ins w:id="2534" w:author="suntingting" w:date="2015-05-29T20:29:00Z"/>
              </w:rPr>
            </w:pPr>
            <w:ins w:id="2535" w:author="suntingting" w:date="2015-05-29T20:29:00Z">
              <w:r>
                <w:rPr>
                  <w:rFonts w:hint="eastAsia"/>
                </w:rPr>
                <w:t>Bits</w:t>
              </w:r>
            </w:ins>
          </w:p>
          <w:p w:rsidR="005C44C9" w:rsidRDefault="005C44C9" w:rsidP="006765ED">
            <w:pPr>
              <w:pStyle w:val="af0"/>
              <w:spacing w:after="156"/>
              <w:jc w:val="left"/>
              <w:rPr>
                <w:ins w:id="2536" w:author="suntingting" w:date="2015-05-29T20:30:00Z"/>
              </w:rPr>
            </w:pPr>
            <w:ins w:id="2537" w:author="suntingting" w:date="2015-05-29T20:30:00Z">
              <w:r>
                <w:rPr>
                  <w:rFonts w:hint="eastAsia"/>
                </w:rPr>
                <w:t xml:space="preserve">8 </w:t>
              </w:r>
            </w:ins>
            <w:ins w:id="2538" w:author="suntingting" w:date="2015-05-29T20:29:00Z">
              <w:r>
                <w:rPr>
                  <w:rFonts w:hint="eastAsia"/>
                </w:rPr>
                <w:t>7 6 5</w:t>
              </w:r>
            </w:ins>
          </w:p>
          <w:p w:rsidR="005C44C9" w:rsidRDefault="00962AE5" w:rsidP="006765ED">
            <w:pPr>
              <w:pStyle w:val="af0"/>
              <w:spacing w:after="156"/>
              <w:jc w:val="left"/>
              <w:rPr>
                <w:ins w:id="2539" w:author="suntingting" w:date="2015-05-29T20:30:00Z"/>
              </w:rPr>
            </w:pPr>
            <w:ins w:id="2540" w:author="suntingting" w:date="2015-05-30T09:09:00Z">
              <w:r>
                <w:rPr>
                  <w:rFonts w:hint="eastAsia"/>
                </w:rPr>
                <w:t xml:space="preserve">0 0 0 </w:t>
              </w:r>
            </w:ins>
            <w:ins w:id="2541" w:author="suntingting" w:date="2015-05-29T20:30:00Z">
              <w:r w:rsidR="005C44C9">
                <w:rPr>
                  <w:rFonts w:hint="eastAsia"/>
                </w:rPr>
                <w:t>0 ATTACH</w:t>
              </w:r>
            </w:ins>
          </w:p>
          <w:p w:rsidR="005C44C9" w:rsidRDefault="00962AE5" w:rsidP="006765ED">
            <w:pPr>
              <w:pStyle w:val="af0"/>
              <w:spacing w:after="156"/>
              <w:jc w:val="left"/>
              <w:rPr>
                <w:ins w:id="2542" w:author="suntingting" w:date="2015-05-29T20:31:00Z"/>
              </w:rPr>
            </w:pPr>
            <w:ins w:id="2543" w:author="suntingting" w:date="2015-05-30T09:09:00Z">
              <w:r>
                <w:rPr>
                  <w:rFonts w:hint="eastAsia"/>
                </w:rPr>
                <w:t xml:space="preserve">0 0 0 </w:t>
              </w:r>
            </w:ins>
            <w:ins w:id="2544" w:author="suntingting" w:date="2015-05-29T20:30:00Z">
              <w:r w:rsidR="005C44C9">
                <w:rPr>
                  <w:rFonts w:hint="eastAsia"/>
                </w:rPr>
                <w:t>1 TAU</w:t>
              </w:r>
            </w:ins>
          </w:p>
          <w:p w:rsidR="00AF4795" w:rsidRDefault="00AF4795" w:rsidP="006765ED">
            <w:pPr>
              <w:pStyle w:val="af0"/>
              <w:spacing w:after="156"/>
              <w:jc w:val="left"/>
              <w:rPr>
                <w:ins w:id="2545" w:author="suntingting" w:date="2015-05-30T09:46:00Z"/>
              </w:rPr>
            </w:pPr>
            <w:ins w:id="2546" w:author="suntingting" w:date="2015-05-29T20:31:00Z">
              <w:r>
                <w:rPr>
                  <w:rFonts w:hint="eastAsia"/>
                </w:rPr>
                <w:lastRenderedPageBreak/>
                <w:t>ATTACH</w:t>
              </w:r>
              <w:r>
                <w:rPr>
                  <w:rFonts w:hint="eastAsia"/>
                </w:rPr>
                <w:t>情况下</w:t>
              </w:r>
            </w:ins>
          </w:p>
          <w:p w:rsidR="00110037" w:rsidRDefault="00110037" w:rsidP="006765ED">
            <w:pPr>
              <w:pStyle w:val="af0"/>
              <w:spacing w:after="156"/>
              <w:jc w:val="left"/>
              <w:rPr>
                <w:ins w:id="2547" w:author="suntingting" w:date="2015-05-30T09:46:00Z"/>
              </w:rPr>
            </w:pPr>
            <w:ins w:id="2548" w:author="suntingting" w:date="2015-05-30T09:46:00Z">
              <w:r>
                <w:rPr>
                  <w:rFonts w:hint="eastAsia"/>
                </w:rPr>
                <w:t>Bits</w:t>
              </w:r>
            </w:ins>
          </w:p>
          <w:p w:rsidR="00110037" w:rsidRDefault="00021F39" w:rsidP="006765ED">
            <w:pPr>
              <w:pStyle w:val="af0"/>
              <w:spacing w:after="156"/>
              <w:jc w:val="left"/>
              <w:rPr>
                <w:ins w:id="2549" w:author="suntingting" w:date="2015-05-29T20:31:00Z"/>
              </w:rPr>
            </w:pPr>
            <w:ins w:id="2550" w:author="suntingting" w:date="2015-05-30T09:48:00Z">
              <w:r>
                <w:rPr>
                  <w:rFonts w:hint="eastAsia"/>
                </w:rPr>
                <w:t xml:space="preserve">4 </w:t>
              </w:r>
            </w:ins>
            <w:ins w:id="2551" w:author="suntingting" w:date="2015-05-30T09:46:00Z">
              <w:r w:rsidR="00110037">
                <w:rPr>
                  <w:rFonts w:hint="eastAsia"/>
                </w:rPr>
                <w:t>3 2 1</w:t>
              </w:r>
            </w:ins>
          </w:p>
          <w:p w:rsidR="00AF4795" w:rsidRDefault="00021F39" w:rsidP="006765ED">
            <w:pPr>
              <w:pStyle w:val="af0"/>
              <w:spacing w:after="156"/>
              <w:jc w:val="left"/>
              <w:rPr>
                <w:ins w:id="2552" w:author="suntingting" w:date="2015-05-30T09:46:00Z"/>
              </w:rPr>
            </w:pPr>
            <w:ins w:id="2553" w:author="suntingting" w:date="2015-05-30T09:48:00Z">
              <w:r>
                <w:rPr>
                  <w:rFonts w:hint="eastAsia"/>
                </w:rPr>
                <w:t xml:space="preserve">0 </w:t>
              </w:r>
            </w:ins>
            <w:ins w:id="2554" w:author="suntingting" w:date="2015-05-30T09:45:00Z">
              <w:r w:rsidR="00110037">
                <w:rPr>
                  <w:rFonts w:hint="eastAsia"/>
                </w:rPr>
                <w:t xml:space="preserve">0 0 </w:t>
              </w:r>
            </w:ins>
            <w:ins w:id="2555" w:author="suntingting" w:date="2015-05-30T09:46:00Z">
              <w:r w:rsidR="00110037">
                <w:rPr>
                  <w:rFonts w:hint="eastAsia"/>
                </w:rPr>
                <w:t>1 EPS</w:t>
              </w:r>
            </w:ins>
            <w:ins w:id="2556" w:author="suntingting" w:date="2015-05-30T09:47:00Z">
              <w:r w:rsidR="00110037">
                <w:rPr>
                  <w:rFonts w:hint="eastAsia"/>
                </w:rPr>
                <w:t xml:space="preserve"> attach</w:t>
              </w:r>
            </w:ins>
          </w:p>
          <w:p w:rsidR="00110037" w:rsidRDefault="00021F39" w:rsidP="006765ED">
            <w:pPr>
              <w:pStyle w:val="af0"/>
              <w:spacing w:after="156"/>
              <w:jc w:val="left"/>
              <w:rPr>
                <w:ins w:id="2557" w:author="suntingting" w:date="2015-05-30T09:46:00Z"/>
              </w:rPr>
            </w:pPr>
            <w:ins w:id="2558" w:author="suntingting" w:date="2015-05-30T09:48:00Z">
              <w:r>
                <w:rPr>
                  <w:rFonts w:hint="eastAsia"/>
                </w:rPr>
                <w:t xml:space="preserve">0 </w:t>
              </w:r>
            </w:ins>
            <w:ins w:id="2559" w:author="suntingting" w:date="2015-05-30T09:46:00Z">
              <w:r w:rsidR="00110037">
                <w:rPr>
                  <w:rFonts w:hint="eastAsia"/>
                </w:rPr>
                <w:t>0 1 0</w:t>
              </w:r>
            </w:ins>
            <w:ins w:id="2560" w:author="suntingting" w:date="2015-05-30T09:47:00Z">
              <w:r w:rsidR="00110037">
                <w:rPr>
                  <w:rFonts w:hint="eastAsia"/>
                </w:rPr>
                <w:t xml:space="preserve"> combined EPS/IMSI attach</w:t>
              </w:r>
            </w:ins>
          </w:p>
          <w:p w:rsidR="00110037" w:rsidRDefault="00021F39" w:rsidP="006765ED">
            <w:pPr>
              <w:pStyle w:val="af0"/>
              <w:spacing w:after="156"/>
              <w:jc w:val="left"/>
              <w:rPr>
                <w:ins w:id="2561" w:author="suntingting" w:date="2015-05-30T09:46:00Z"/>
              </w:rPr>
            </w:pPr>
            <w:ins w:id="2562" w:author="suntingting" w:date="2015-05-30T09:48:00Z">
              <w:r>
                <w:rPr>
                  <w:rFonts w:hint="eastAsia"/>
                </w:rPr>
                <w:t xml:space="preserve">0 </w:t>
              </w:r>
            </w:ins>
            <w:ins w:id="2563" w:author="suntingting" w:date="2015-05-30T09:46:00Z">
              <w:r w:rsidR="00110037">
                <w:rPr>
                  <w:rFonts w:hint="eastAsia"/>
                </w:rPr>
                <w:t>1 1 0</w:t>
              </w:r>
            </w:ins>
            <w:ins w:id="2564" w:author="suntingting" w:date="2015-05-30T09:47:00Z">
              <w:r w:rsidR="00110037">
                <w:rPr>
                  <w:rFonts w:hint="eastAsia"/>
                </w:rPr>
                <w:t xml:space="preserve"> EPS emergency attach</w:t>
              </w:r>
            </w:ins>
          </w:p>
          <w:p w:rsidR="00110037" w:rsidRDefault="00021F39" w:rsidP="006765ED">
            <w:pPr>
              <w:pStyle w:val="af0"/>
              <w:spacing w:after="156"/>
              <w:jc w:val="left"/>
              <w:rPr>
                <w:ins w:id="2565" w:author="suntingting" w:date="2015-05-29T20:31:00Z"/>
              </w:rPr>
            </w:pPr>
            <w:ins w:id="2566" w:author="suntingting" w:date="2015-05-30T09:48:00Z">
              <w:r>
                <w:rPr>
                  <w:rFonts w:hint="eastAsia"/>
                </w:rPr>
                <w:t xml:space="preserve">0 </w:t>
              </w:r>
            </w:ins>
            <w:ins w:id="2567" w:author="suntingting" w:date="2015-05-30T09:46:00Z">
              <w:r w:rsidR="00110037">
                <w:rPr>
                  <w:rFonts w:hint="eastAsia"/>
                </w:rPr>
                <w:t>1 1 1</w:t>
              </w:r>
            </w:ins>
            <w:ins w:id="2568" w:author="suntingting" w:date="2015-05-30T09:47:00Z">
              <w:r w:rsidR="00110037">
                <w:rPr>
                  <w:rFonts w:hint="eastAsia"/>
                </w:rPr>
                <w:t xml:space="preserve"> reserved</w:t>
              </w:r>
            </w:ins>
          </w:p>
          <w:p w:rsidR="00AF4795" w:rsidRDefault="00AF4795" w:rsidP="006765ED">
            <w:pPr>
              <w:pStyle w:val="af0"/>
              <w:spacing w:after="156"/>
              <w:jc w:val="left"/>
              <w:rPr>
                <w:ins w:id="2569" w:author="suntingting" w:date="2015-05-29T20:30:00Z"/>
              </w:rPr>
            </w:pPr>
            <w:ins w:id="2570" w:author="suntingting" w:date="2015-05-29T20:31:00Z">
              <w:r>
                <w:rPr>
                  <w:rFonts w:hint="eastAsia"/>
                </w:rPr>
                <w:t>TAU</w:t>
              </w:r>
              <w:r>
                <w:rPr>
                  <w:rFonts w:hint="eastAsia"/>
                </w:rPr>
                <w:t>情况下</w:t>
              </w:r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571" w:author="suntingting" w:date="2015-05-29T20:30:00Z"/>
              </w:rPr>
            </w:pPr>
            <w:ins w:id="2572" w:author="suntingting" w:date="2015-05-29T20:30:00Z">
              <w:r>
                <w:rPr>
                  <w:rFonts w:hint="eastAsia"/>
                </w:rPr>
                <w:t>Bits</w:t>
              </w:r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573" w:author="suntingting" w:date="2015-05-29T20:30:00Z"/>
              </w:rPr>
            </w:pPr>
            <w:ins w:id="2574" w:author="suntingting" w:date="2015-05-29T20:30:00Z">
              <w:r>
                <w:rPr>
                  <w:rFonts w:hint="eastAsia"/>
                </w:rPr>
                <w:t>3 2 1</w:t>
              </w:r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575" w:author="suntingting" w:date="2015-05-29T20:30:00Z"/>
              </w:rPr>
            </w:pPr>
            <w:ins w:id="2576" w:author="suntingting" w:date="2015-05-29T20:30:00Z">
              <w:r>
                <w:rPr>
                  <w:rFonts w:hint="eastAsia"/>
                </w:rPr>
                <w:t>0 0 0 TA updating</w:t>
              </w:r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577" w:author="suntingting" w:date="2015-05-29T20:30:00Z"/>
              </w:rPr>
            </w:pPr>
            <w:ins w:id="2578" w:author="suntingting" w:date="2015-05-29T20:30:00Z">
              <w:r>
                <w:rPr>
                  <w:rFonts w:hint="eastAsia"/>
                </w:rPr>
                <w:t>0 0 1 combined TA/LA updating</w:t>
              </w:r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579" w:author="suntingting" w:date="2015-05-29T20:30:00Z"/>
              </w:rPr>
            </w:pPr>
            <w:ins w:id="2580" w:author="suntingting" w:date="2015-05-29T20:30:00Z">
              <w:r>
                <w:rPr>
                  <w:rFonts w:hint="eastAsia"/>
                </w:rPr>
                <w:t>0 1 0 combined TA/LA updating with IMSI attach</w:t>
              </w:r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581" w:author="suntingting" w:date="2015-05-29T20:30:00Z"/>
              </w:rPr>
            </w:pPr>
            <w:ins w:id="2582" w:author="suntingting" w:date="2015-05-29T20:30:00Z">
              <w:r>
                <w:rPr>
                  <w:rFonts w:hint="eastAsia"/>
                </w:rPr>
                <w:t>0 1 1 periodic updating</w:t>
              </w:r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583" w:author="suntingting" w:date="2015-05-29T20:30:00Z"/>
              </w:rPr>
            </w:pPr>
            <w:ins w:id="2584" w:author="suntingting" w:date="2015-05-29T20:30:00Z">
              <w:r>
                <w:rPr>
                  <w:rFonts w:hint="eastAsia"/>
                </w:rPr>
                <w:t>1 0 0 unused</w:t>
              </w:r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585" w:author="suntingting" w:date="2015-05-29T20:30:00Z"/>
              </w:rPr>
            </w:pPr>
            <w:ins w:id="2586" w:author="suntingting" w:date="2015-05-29T20:30:00Z">
              <w:r>
                <w:rPr>
                  <w:rFonts w:hint="eastAsia"/>
                </w:rPr>
                <w:t>1 0 1 unused</w:t>
              </w:r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587" w:author="suntingting" w:date="2015-05-29T20:30:00Z"/>
              </w:rPr>
            </w:pPr>
            <w:ins w:id="2588" w:author="suntingting" w:date="2015-05-29T20:30:00Z">
              <w:r>
                <w:rPr>
                  <w:rFonts w:hint="eastAsia"/>
                </w:rPr>
                <w:t>Bits</w:t>
              </w:r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589" w:author="suntingting" w:date="2015-05-29T20:30:00Z"/>
              </w:rPr>
            </w:pPr>
            <w:ins w:id="2590" w:author="suntingting" w:date="2015-05-29T20:30:00Z">
              <w:r>
                <w:rPr>
                  <w:rFonts w:hint="eastAsia"/>
                </w:rPr>
                <w:t>4</w:t>
              </w:r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591" w:author="suntingting" w:date="2015-05-29T20:30:00Z"/>
              </w:rPr>
            </w:pPr>
            <w:ins w:id="2592" w:author="suntingting" w:date="2015-05-29T20:30:00Z">
              <w:r>
                <w:rPr>
                  <w:rFonts w:hint="eastAsia"/>
                </w:rPr>
                <w:t>0</w:t>
              </w:r>
              <w:r w:rsidRPr="00C606E9">
                <w:t xml:space="preserve">No bearer establishment </w:t>
              </w:r>
              <w:bookmarkStart w:id="2593" w:name="OLE_LINK18"/>
              <w:bookmarkStart w:id="2594" w:name="OLE_LINK19"/>
              <w:r w:rsidRPr="00C606E9">
                <w:t>requested</w:t>
              </w:r>
              <w:bookmarkEnd w:id="2593"/>
              <w:bookmarkEnd w:id="2594"/>
            </w:ins>
          </w:p>
          <w:p w:rsidR="00694704" w:rsidRDefault="00694704" w:rsidP="00694704">
            <w:pPr>
              <w:pStyle w:val="af0"/>
              <w:spacing w:after="156"/>
              <w:jc w:val="left"/>
              <w:rPr>
                <w:ins w:id="2595" w:author="suntingting" w:date="2015-05-29T20:30:00Z"/>
              </w:rPr>
            </w:pPr>
            <w:ins w:id="2596" w:author="suntingting" w:date="2015-05-29T20:30:00Z">
              <w:r>
                <w:rPr>
                  <w:rFonts w:hint="eastAsia"/>
                </w:rPr>
                <w:t>1</w:t>
              </w:r>
              <w:r w:rsidRPr="00C606E9">
                <w:t>Bearer establishment requested</w:t>
              </w:r>
            </w:ins>
          </w:p>
          <w:p w:rsidR="00694704" w:rsidRPr="00694704" w:rsidRDefault="00694704" w:rsidP="006765ED">
            <w:pPr>
              <w:pStyle w:val="af0"/>
              <w:spacing w:after="156"/>
              <w:jc w:val="left"/>
            </w:pPr>
          </w:p>
        </w:tc>
      </w:tr>
      <w:bookmarkEnd w:id="2454"/>
      <w:tr w:rsidR="00E23239" w:rsidRPr="00E23239" w:rsidTr="005B1FB8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lastRenderedPageBreak/>
              <w:t>ue</w:t>
            </w:r>
            <w:del w:id="2597" w:author="zhaoxw" w:date="2015-04-24T18:05:00Z">
              <w:r w:rsidRPr="00E23239" w:rsidDel="00BE10A0">
                <w:rPr>
                  <w:rFonts w:hint="eastAsia"/>
                </w:rPr>
                <w:delText>L</w:delText>
              </w:r>
            </w:del>
            <w:ins w:id="2598" w:author="zhaoxw" w:date="2015-04-24T18:05:00Z">
              <w:r w:rsidR="00BE10A0">
                <w:rPr>
                  <w:rFonts w:hint="eastAsia"/>
                </w:rPr>
                <w:t>T</w:t>
              </w:r>
            </w:ins>
            <w:r w:rsidRPr="00E23239">
              <w:rPr>
                <w:rFonts w:hint="eastAsia"/>
              </w:rPr>
              <w:t>aTime[19]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设备端取号的时间戳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E23239" w:rsidRPr="00E23239" w:rsidRDefault="00E23239" w:rsidP="006765ED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表示设备抓取号的时间格式为：</w:t>
            </w:r>
          </w:p>
          <w:p w:rsidR="00E23239" w:rsidRPr="00E23239" w:rsidRDefault="00E23239" w:rsidP="006765ED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2013-10-19 14:21:20</w:t>
            </w:r>
          </w:p>
        </w:tc>
      </w:tr>
      <w:tr w:rsidR="00E23239" w:rsidRPr="00E23239" w:rsidTr="005B1FB8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uePwrNo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上报功率数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E23239" w:rsidRPr="00E23239" w:rsidRDefault="00E23239" w:rsidP="006765ED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获取该</w:t>
            </w:r>
            <w:r w:rsidRPr="00E23239">
              <w:rPr>
                <w:rFonts w:hint="eastAsia"/>
              </w:rPr>
              <w:t>IMSI</w:t>
            </w:r>
            <w:r w:rsidRPr="00E23239">
              <w:rPr>
                <w:rFonts w:hint="eastAsia"/>
              </w:rPr>
              <w:t>号手机功率的次数</w:t>
            </w:r>
          </w:p>
        </w:tc>
      </w:tr>
      <w:tr w:rsidR="00E23239" w:rsidRPr="00E23239" w:rsidTr="005B1FB8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uePwr[100]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上报功率值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E23239" w:rsidRPr="00E23239" w:rsidRDefault="00E23239" w:rsidP="006765ED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获取该</w:t>
            </w:r>
            <w:r w:rsidRPr="00E23239">
              <w:rPr>
                <w:rFonts w:hint="eastAsia"/>
              </w:rPr>
              <w:t>IMSI</w:t>
            </w:r>
            <w:r w:rsidRPr="00E23239">
              <w:rPr>
                <w:rFonts w:hint="eastAsia"/>
              </w:rPr>
              <w:t>号手机的功率值</w:t>
            </w:r>
            <w:ins w:id="2599" w:author="bxr" w:date="2015-04-25T11:50:00Z">
              <w:r w:rsidR="00E952AA">
                <w:rPr>
                  <w:rFonts w:hint="eastAsia"/>
                </w:rPr>
                <w:t>，</w:t>
              </w:r>
              <w:r w:rsidR="00E952AA">
                <w:rPr>
                  <w:rFonts w:hint="eastAsia"/>
                </w:rPr>
                <w:t>PUSCH</w:t>
              </w:r>
            </w:ins>
            <w:ins w:id="2600" w:author="bxr" w:date="2015-04-25T11:51:00Z">
              <w:r w:rsidR="00E952AA">
                <w:rPr>
                  <w:rFonts w:hint="eastAsia"/>
                </w:rPr>
                <w:t xml:space="preserve"> power@1PRB</w:t>
              </w:r>
            </w:ins>
          </w:p>
        </w:tc>
      </w:tr>
    </w:tbl>
    <w:p w:rsidR="00E23239" w:rsidRPr="00E23239" w:rsidRDefault="00E23239" w:rsidP="007C6D12">
      <w:pPr>
        <w:pStyle w:val="3"/>
        <w:spacing w:before="156" w:after="156"/>
      </w:pPr>
      <w:bookmarkStart w:id="2601" w:name="_Toc417292675"/>
      <w:r w:rsidRPr="00E23239">
        <w:rPr>
          <w:rFonts w:hint="eastAsia"/>
        </w:rPr>
        <w:t>2</w:t>
      </w:r>
      <w:r w:rsidRPr="00E23239">
        <w:t>.3.</w:t>
      </w:r>
      <w:r w:rsidRPr="00E23239">
        <w:rPr>
          <w:rFonts w:hint="eastAsia"/>
        </w:rPr>
        <w:t xml:space="preserve">4 </w:t>
      </w:r>
      <w:r w:rsidRPr="00E23239">
        <w:rPr>
          <w:rFonts w:hint="eastAsia"/>
        </w:rPr>
        <w:t>请求确认</w:t>
      </w:r>
      <w:r w:rsidRPr="00E23239">
        <w:rPr>
          <w:rFonts w:hint="eastAsia"/>
        </w:rPr>
        <w:t>SEND_REQ_CNF</w:t>
      </w:r>
      <w:bookmarkEnd w:id="2601"/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struct SendReqCnf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请求确认数据结构</w:t>
      </w:r>
    </w:p>
    <w:p w:rsidR="00E23239" w:rsidRPr="00E23239" w:rsidRDefault="00E23239" w:rsidP="00231176">
      <w:pPr>
        <w:pStyle w:val="af7"/>
      </w:pPr>
      <w:r w:rsidRPr="00E23239">
        <w:lastRenderedPageBreak/>
        <w:t>{</w:t>
      </w:r>
    </w:p>
    <w:p w:rsidR="00E23239" w:rsidRPr="00E23239" w:rsidRDefault="00E23239" w:rsidP="00231176">
      <w:pPr>
        <w:pStyle w:val="af7"/>
      </w:pPr>
      <w:r w:rsidRPr="00E23239">
        <w:tab/>
        <w:t>Uint</w:t>
      </w:r>
      <w:del w:id="2602" w:author="suntingting" w:date="2015-05-16T16:06:00Z">
        <w:r w:rsidRPr="00E23239" w:rsidDel="008F2A72">
          <w:rPr>
            <w:rFonts w:hint="eastAsia"/>
            <w:lang w:eastAsia="zh-CN"/>
          </w:rPr>
          <w:delText>16</w:delText>
        </w:r>
      </w:del>
      <w:ins w:id="2603" w:author="suntingting" w:date="2015-06-03T13:55:00Z">
        <w:r w:rsidR="00803FA5">
          <w:rPr>
            <w:rFonts w:hint="eastAsia"/>
            <w:lang w:eastAsia="zh-CN"/>
          </w:rPr>
          <w:t>16</w:t>
        </w:r>
      </w:ins>
      <w:r w:rsidRPr="00E23239">
        <w:tab/>
        <w:t>cnfSysNo;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ab/>
        <w:t>Uint16</w:t>
      </w:r>
      <w:r w:rsidRPr="00E23239">
        <w:rPr>
          <w:rFonts w:hint="eastAsia"/>
        </w:rPr>
        <w:tab/>
        <w:t>cnfType;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确认的请求类型，同</w:t>
      </w:r>
      <w:r w:rsidRPr="00E23239">
        <w:rPr>
          <w:rFonts w:hint="eastAsia"/>
        </w:rPr>
        <w:t>enum RecvPktType</w:t>
      </w:r>
    </w:p>
    <w:p w:rsidR="00E23239" w:rsidRDefault="00E23239" w:rsidP="00231176">
      <w:pPr>
        <w:pStyle w:val="af7"/>
        <w:rPr>
          <w:ins w:id="2604" w:author="thomas" w:date="2015-05-15T23:33:00Z"/>
        </w:rPr>
      </w:pPr>
      <w:r w:rsidRPr="00E23239">
        <w:rPr>
          <w:rFonts w:hint="eastAsia"/>
        </w:rPr>
        <w:tab/>
        <w:t>Uint16</w:t>
      </w:r>
      <w:r w:rsidRPr="00E23239">
        <w:rPr>
          <w:rFonts w:hint="eastAsia"/>
        </w:rPr>
        <w:tab/>
        <w:t>cnfInd;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//0</w:t>
      </w:r>
      <w:r w:rsidRPr="00E23239">
        <w:rPr>
          <w:rFonts w:hint="eastAsia"/>
        </w:rPr>
        <w:t>表示正确接收，</w:t>
      </w:r>
      <w:r w:rsidRPr="00E23239">
        <w:rPr>
          <w:rFonts w:hint="eastAsia"/>
        </w:rPr>
        <w:t>1</w:t>
      </w:r>
      <w:r w:rsidRPr="00E23239">
        <w:rPr>
          <w:rFonts w:hint="eastAsia"/>
        </w:rPr>
        <w:t>表示参数错误</w:t>
      </w:r>
      <w:r w:rsidRPr="00E23239">
        <w:rPr>
          <w:rFonts w:hint="eastAsia"/>
        </w:rPr>
        <w:t>...</w:t>
      </w:r>
    </w:p>
    <w:p w:rsidR="00532077" w:rsidRPr="00E23239" w:rsidRDefault="00532077" w:rsidP="00231176">
      <w:pPr>
        <w:pStyle w:val="af7"/>
      </w:pPr>
      <w:ins w:id="2605" w:author="thomas" w:date="2015-05-15T23:33:00Z">
        <w:r>
          <w:t xml:space="preserve">    Uint16 padding;</w:t>
        </w:r>
      </w:ins>
    </w:p>
    <w:p w:rsidR="00E23239" w:rsidRPr="00E23239" w:rsidRDefault="00E23239" w:rsidP="00231176">
      <w:pPr>
        <w:pStyle w:val="af7"/>
      </w:pPr>
      <w:r w:rsidRPr="00E23239">
        <w:t>};</w:t>
      </w:r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8"/>
        <w:gridCol w:w="1651"/>
        <w:gridCol w:w="1435"/>
        <w:gridCol w:w="4536"/>
      </w:tblGrid>
      <w:tr w:rsidR="00E23239" w:rsidRPr="00E23239" w:rsidTr="007334E6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格式</w:t>
            </w:r>
          </w:p>
        </w:tc>
        <w:tc>
          <w:tcPr>
            <w:tcW w:w="4536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7334E6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cnf</w:t>
            </w:r>
            <w:r w:rsidRPr="00E23239">
              <w:t>SysNo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7334E6" w:rsidRDefault="00E23239" w:rsidP="007334E6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7334E6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E23239" w:rsidRPr="00E23239" w:rsidTr="007334E6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cnfType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确认的请求类型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7334E6" w:rsidRDefault="00E23239" w:rsidP="007334E6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同</w:t>
            </w:r>
            <w:r w:rsidRPr="00E23239">
              <w:rPr>
                <w:rFonts w:hint="eastAsia"/>
              </w:rPr>
              <w:t>enumRecvPktType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7334E6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如对</w:t>
            </w:r>
            <w:r w:rsidRPr="00E23239">
              <w:rPr>
                <w:rFonts w:hint="eastAsia"/>
              </w:rPr>
              <w:t>RecvSysPara</w:t>
            </w:r>
            <w:r w:rsidRPr="00E23239">
              <w:rPr>
                <w:rFonts w:hint="eastAsia"/>
              </w:rPr>
              <w:t>消息的确认，</w:t>
            </w:r>
            <w:r w:rsidRPr="00E23239">
              <w:rPr>
                <w:rFonts w:hint="eastAsia"/>
              </w:rPr>
              <w:t>cnfType=1</w:t>
            </w:r>
          </w:p>
        </w:tc>
      </w:tr>
      <w:tr w:rsidR="00E23239" w:rsidRPr="00E23239" w:rsidTr="007334E6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cnfInd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确认指示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7334E6" w:rsidRDefault="00E23239" w:rsidP="007334E6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0</w:t>
            </w:r>
            <w:r w:rsidRPr="00E23239">
              <w:rPr>
                <w:rFonts w:hint="eastAsia"/>
              </w:rPr>
              <w:t>表示正确接收，</w:t>
            </w:r>
          </w:p>
          <w:p w:rsidR="00E23239" w:rsidRPr="00E23239" w:rsidRDefault="00E23239" w:rsidP="007334E6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表示参数错误</w:t>
            </w:r>
            <w:r w:rsidRPr="00E23239">
              <w:rPr>
                <w:rFonts w:hint="eastAsia"/>
              </w:rPr>
              <w:t>...</w:t>
            </w:r>
          </w:p>
        </w:tc>
      </w:tr>
    </w:tbl>
    <w:p w:rsidR="00E23239" w:rsidRPr="00E23239" w:rsidRDefault="00E23239" w:rsidP="007C6D12">
      <w:pPr>
        <w:pStyle w:val="3"/>
        <w:spacing w:before="156" w:after="156"/>
      </w:pPr>
      <w:bookmarkStart w:id="2606" w:name="_Toc417292676"/>
      <w:r w:rsidRPr="00E23239">
        <w:rPr>
          <w:rFonts w:hint="eastAsia"/>
        </w:rPr>
        <w:t xml:space="preserve">2.3.5 </w:t>
      </w:r>
      <w:r w:rsidRPr="00E23239">
        <w:rPr>
          <w:rFonts w:hint="eastAsia"/>
        </w:rPr>
        <w:t>返回当前参数</w:t>
      </w:r>
      <w:r w:rsidRPr="00E23239">
        <w:rPr>
          <w:rFonts w:hint="eastAsia"/>
        </w:rPr>
        <w:t>SEND_NOW_PARA</w:t>
      </w:r>
      <w:bookmarkEnd w:id="2606"/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struct SendNowPara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获取当前参数</w:t>
      </w:r>
    </w:p>
    <w:p w:rsidR="00E23239" w:rsidRPr="00E23239" w:rsidRDefault="00E23239" w:rsidP="00231176">
      <w:pPr>
        <w:pStyle w:val="af7"/>
      </w:pPr>
      <w:r w:rsidRPr="00E23239">
        <w:t>{</w:t>
      </w:r>
    </w:p>
    <w:p w:rsidR="00E23239" w:rsidRPr="00E23239" w:rsidRDefault="00E23239" w:rsidP="00231176">
      <w:pPr>
        <w:pStyle w:val="af7"/>
      </w:pPr>
      <w:r w:rsidRPr="00E23239">
        <w:tab/>
        <w:t>Uint</w:t>
      </w:r>
      <w:del w:id="2607" w:author="suntingting" w:date="2015-05-16T16:06:00Z">
        <w:r w:rsidRPr="00E23239" w:rsidDel="008F2A72">
          <w:rPr>
            <w:rFonts w:hint="eastAsia"/>
            <w:lang w:eastAsia="zh-CN"/>
          </w:rPr>
          <w:delText>16</w:delText>
        </w:r>
      </w:del>
      <w:ins w:id="2608" w:author="suntingting" w:date="2015-05-16T16:06:00Z">
        <w:r w:rsidR="008F2A72">
          <w:rPr>
            <w:rFonts w:hint="eastAsia"/>
            <w:lang w:eastAsia="zh-CN"/>
          </w:rPr>
          <w:t>8</w:t>
        </w:r>
      </w:ins>
      <w:r w:rsidRPr="00E23239">
        <w:tab/>
      </w:r>
      <w:r w:rsidRPr="00E23239">
        <w:rPr>
          <w:rFonts w:hint="eastAsia"/>
        </w:rPr>
        <w:t>now</w:t>
      </w:r>
      <w:r w:rsidRPr="00E23239">
        <w:t>SysNo;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ab/>
        <w:t>Uint16</w:t>
      </w:r>
      <w:r w:rsidRPr="00E23239">
        <w:rPr>
          <w:rFonts w:hint="eastAsia"/>
        </w:rPr>
        <w:tab/>
        <w:t>nowType;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返回的请求类型，同</w:t>
      </w:r>
      <w:r w:rsidRPr="00E23239">
        <w:rPr>
          <w:rFonts w:hint="eastAsia"/>
        </w:rPr>
        <w:t>enum RecvPktType</w:t>
      </w:r>
    </w:p>
    <w:p w:rsidR="00E23239" w:rsidRPr="00E23239" w:rsidRDefault="00C42560" w:rsidP="00231176">
      <w:pPr>
        <w:pStyle w:val="af7"/>
      </w:pPr>
      <w:r>
        <w:rPr>
          <w:rFonts w:hint="eastAsia"/>
        </w:rPr>
        <w:tab/>
        <w:t>Uint8</w:t>
      </w:r>
      <w:r>
        <w:rPr>
          <w:rFonts w:hint="eastAsia"/>
        </w:rPr>
        <w:tab/>
        <w:t>nowPara[100];</w:t>
      </w:r>
      <w:r>
        <w:rPr>
          <w:rFonts w:hint="eastAsia"/>
        </w:rPr>
        <w:tab/>
      </w:r>
      <w:r>
        <w:rPr>
          <w:rFonts w:hint="eastAsia"/>
        </w:rPr>
        <w:tab/>
      </w:r>
      <w:r w:rsidR="00E23239" w:rsidRPr="00E23239">
        <w:rPr>
          <w:rFonts w:hint="eastAsia"/>
        </w:rPr>
        <w:t>//</w:t>
      </w:r>
      <w:r w:rsidR="00E23239" w:rsidRPr="00E23239">
        <w:rPr>
          <w:rFonts w:hint="eastAsia"/>
        </w:rPr>
        <w:t>返回的参数</w:t>
      </w:r>
    </w:p>
    <w:p w:rsidR="00E23239" w:rsidRPr="00E23239" w:rsidRDefault="00E23239" w:rsidP="00231176">
      <w:pPr>
        <w:pStyle w:val="af7"/>
      </w:pPr>
      <w:r w:rsidRPr="00E23239">
        <w:t>};</w:t>
      </w:r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8"/>
        <w:gridCol w:w="1651"/>
        <w:gridCol w:w="1435"/>
        <w:gridCol w:w="4536"/>
      </w:tblGrid>
      <w:tr w:rsidR="00E23239" w:rsidRPr="00E23239" w:rsidTr="007219C4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格式</w:t>
            </w:r>
          </w:p>
        </w:tc>
        <w:tc>
          <w:tcPr>
            <w:tcW w:w="4536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7219C4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now</w:t>
            </w:r>
            <w:r w:rsidRPr="00E23239">
              <w:t>SysNo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7219C4" w:rsidRDefault="00E23239" w:rsidP="007219C4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7219C4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E23239" w:rsidRPr="00E23239" w:rsidTr="007219C4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nowType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返回类型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7219C4" w:rsidRDefault="00E23239" w:rsidP="007219C4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同</w:t>
            </w:r>
            <w:r w:rsidRPr="00E23239">
              <w:rPr>
                <w:rFonts w:hint="eastAsia"/>
              </w:rPr>
              <w:t>enumRecvPktType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7219C4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如要返回当前的</w:t>
            </w:r>
            <w:r w:rsidRPr="00E23239">
              <w:rPr>
                <w:rFonts w:hint="eastAsia"/>
              </w:rPr>
              <w:t>RecvSysPara</w:t>
            </w:r>
            <w:r w:rsidRPr="00E23239">
              <w:rPr>
                <w:rFonts w:hint="eastAsia"/>
              </w:rPr>
              <w:t>参数，</w:t>
            </w:r>
            <w:ins w:id="2609" w:author="zhaoxw" w:date="2015-04-24T19:17:00Z">
              <w:r w:rsidR="00036FA8" w:rsidRPr="00E23239">
                <w:rPr>
                  <w:rFonts w:hint="eastAsia"/>
                </w:rPr>
                <w:t>now</w:t>
              </w:r>
            </w:ins>
            <w:del w:id="2610" w:author="zhaoxw" w:date="2015-04-24T19:17:00Z">
              <w:r w:rsidRPr="00E23239" w:rsidDel="00036FA8">
                <w:rPr>
                  <w:rFonts w:hint="eastAsia"/>
                </w:rPr>
                <w:delText>cnf</w:delText>
              </w:r>
            </w:del>
            <w:r w:rsidRPr="00E23239">
              <w:rPr>
                <w:rFonts w:hint="eastAsia"/>
              </w:rPr>
              <w:t>Type=1</w:t>
            </w:r>
          </w:p>
        </w:tc>
      </w:tr>
      <w:tr w:rsidR="00E23239" w:rsidRPr="00E23239" w:rsidTr="007219C4">
        <w:tc>
          <w:tcPr>
            <w:tcW w:w="1558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nowPara[100]</w:t>
            </w:r>
          </w:p>
        </w:tc>
        <w:tc>
          <w:tcPr>
            <w:tcW w:w="1651" w:type="dxa"/>
          </w:tcPr>
          <w:p w:rsidR="00E23239" w:rsidRPr="00E23239" w:rsidRDefault="00E23239" w:rsidP="007C6D12">
            <w:pPr>
              <w:pStyle w:val="af0"/>
              <w:spacing w:after="156"/>
            </w:pPr>
            <w:r w:rsidRPr="00E23239">
              <w:rPr>
                <w:rFonts w:hint="eastAsia"/>
              </w:rPr>
              <w:t>返回参数</w:t>
            </w:r>
          </w:p>
        </w:tc>
        <w:tc>
          <w:tcPr>
            <w:tcW w:w="1435" w:type="dxa"/>
          </w:tcPr>
          <w:p w:rsidR="00E23239" w:rsidRPr="00E23239" w:rsidRDefault="00E23239" w:rsidP="007C6D12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7219C4" w:rsidRDefault="00E23239" w:rsidP="007219C4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同发送的结构体，</w:t>
            </w:r>
          </w:p>
          <w:p w:rsidR="00E23239" w:rsidRPr="00E23239" w:rsidRDefault="00E23239" w:rsidP="007219C4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如要返回系统参数</w:t>
            </w:r>
            <w:r w:rsidRPr="00E23239">
              <w:t>RECV_SYS_PARA</w:t>
            </w:r>
            <w:r w:rsidRPr="00E23239">
              <w:rPr>
                <w:rFonts w:hint="eastAsia"/>
              </w:rPr>
              <w:t>，则</w:t>
            </w:r>
            <w:r w:rsidRPr="00E23239">
              <w:rPr>
                <w:rFonts w:hint="eastAsia"/>
              </w:rPr>
              <w:t>nowPara</w:t>
            </w:r>
            <w:r w:rsidRPr="00E23239">
              <w:rPr>
                <w:rFonts w:hint="eastAsia"/>
              </w:rPr>
              <w:t>的定义同</w:t>
            </w:r>
            <w:r w:rsidRPr="00E23239">
              <w:rPr>
                <w:rFonts w:hint="eastAsia"/>
              </w:rPr>
              <w:t>structRecvSysPara</w:t>
            </w:r>
          </w:p>
        </w:tc>
      </w:tr>
    </w:tbl>
    <w:p w:rsidR="00E23239" w:rsidRPr="00E23239" w:rsidRDefault="00E23239" w:rsidP="00B7664C">
      <w:pPr>
        <w:pStyle w:val="3"/>
        <w:spacing w:before="156" w:after="156"/>
      </w:pPr>
      <w:bookmarkStart w:id="2611" w:name="_Toc417292677"/>
      <w:r w:rsidRPr="00E23239">
        <w:rPr>
          <w:rFonts w:hint="eastAsia"/>
        </w:rPr>
        <w:lastRenderedPageBreak/>
        <w:t>2</w:t>
      </w:r>
      <w:r w:rsidRPr="00E23239">
        <w:t>.3.</w:t>
      </w:r>
      <w:r w:rsidRPr="00E23239">
        <w:rPr>
          <w:rFonts w:hint="eastAsia"/>
        </w:rPr>
        <w:t xml:space="preserve">6 </w:t>
      </w:r>
      <w:r w:rsidRPr="00E23239">
        <w:rPr>
          <w:rFonts w:hint="eastAsia"/>
        </w:rPr>
        <w:t>寻呼</w:t>
      </w:r>
      <w:r w:rsidRPr="00E23239">
        <w:rPr>
          <w:rFonts w:hint="eastAsia"/>
        </w:rPr>
        <w:t>UE</w:t>
      </w:r>
      <w:r w:rsidRPr="00E23239">
        <w:rPr>
          <w:rFonts w:hint="eastAsia"/>
        </w:rPr>
        <w:t>发射功率</w:t>
      </w:r>
      <w:r w:rsidRPr="00E23239">
        <w:t>SEND_</w:t>
      </w:r>
      <w:r w:rsidRPr="00E23239">
        <w:rPr>
          <w:rFonts w:hint="eastAsia"/>
        </w:rPr>
        <w:t>PAGING</w:t>
      </w:r>
      <w:r w:rsidRPr="00E23239">
        <w:t>_</w:t>
      </w:r>
      <w:r w:rsidRPr="00E23239">
        <w:rPr>
          <w:rFonts w:hint="eastAsia"/>
        </w:rPr>
        <w:t>PWR</w:t>
      </w:r>
      <w:del w:id="2612" w:author="zhaoxw" w:date="2015-04-20T15:45:00Z">
        <w:r w:rsidRPr="00E23239" w:rsidDel="007E1F88">
          <w:rPr>
            <w:rFonts w:hint="eastAsia"/>
          </w:rPr>
          <w:delText>（</w:delText>
        </w:r>
        <w:r w:rsidRPr="00E23239" w:rsidDel="007E1F88">
          <w:rPr>
            <w:rFonts w:hint="eastAsia"/>
          </w:rPr>
          <w:delText>TBD</w:delText>
        </w:r>
        <w:r w:rsidRPr="00E23239" w:rsidDel="007E1F88">
          <w:rPr>
            <w:rFonts w:hint="eastAsia"/>
          </w:rPr>
          <w:delText>）</w:delText>
        </w:r>
      </w:del>
      <w:bookmarkEnd w:id="2611"/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struct SendPagingPwr</w:t>
      </w:r>
      <w:r w:rsidRPr="00E23239">
        <w:rPr>
          <w:rFonts w:hint="eastAsia"/>
        </w:rPr>
        <w:tab/>
      </w:r>
    </w:p>
    <w:p w:rsidR="00E23239" w:rsidRPr="00E23239" w:rsidRDefault="00E23239" w:rsidP="00231176">
      <w:pPr>
        <w:pStyle w:val="af7"/>
      </w:pPr>
      <w:r w:rsidRPr="00E23239">
        <w:t>{</w:t>
      </w:r>
    </w:p>
    <w:p w:rsidR="00E23239" w:rsidRPr="00E23239" w:rsidRDefault="00E23239" w:rsidP="00231176">
      <w:pPr>
        <w:pStyle w:val="af7"/>
      </w:pPr>
      <w:r w:rsidRPr="00E23239">
        <w:tab/>
        <w:t>Uint</w:t>
      </w:r>
      <w:del w:id="2613" w:author="suntingting" w:date="2015-05-16T16:06:00Z">
        <w:r w:rsidRPr="00E23239" w:rsidDel="008F2A72">
          <w:rPr>
            <w:rFonts w:hint="eastAsia"/>
            <w:lang w:eastAsia="zh-CN"/>
          </w:rPr>
          <w:delText>16</w:delText>
        </w:r>
      </w:del>
      <w:ins w:id="2614" w:author="suntingting" w:date="2015-05-16T16:06:00Z">
        <w:r w:rsidR="008F2A72">
          <w:rPr>
            <w:rFonts w:hint="eastAsia"/>
            <w:lang w:eastAsia="zh-CN"/>
          </w:rPr>
          <w:t>8</w:t>
        </w:r>
      </w:ins>
      <w:r w:rsidRPr="00E23239">
        <w:tab/>
      </w:r>
      <w:r w:rsidRPr="00E23239">
        <w:rPr>
          <w:rFonts w:hint="eastAsia"/>
        </w:rPr>
        <w:t>paging</w:t>
      </w:r>
      <w:r w:rsidRPr="00E23239">
        <w:t>SysNo;</w:t>
      </w:r>
    </w:p>
    <w:p w:rsidR="00E23239" w:rsidRPr="00E23239" w:rsidRDefault="00A72883" w:rsidP="00231176">
      <w:pPr>
        <w:pStyle w:val="af7"/>
      </w:pPr>
      <w:r>
        <w:rPr>
          <w:rFonts w:hint="eastAsia"/>
          <w:lang w:eastAsia="zh-CN"/>
        </w:rPr>
        <w:tab/>
      </w:r>
      <w:r w:rsidR="00E23239" w:rsidRPr="00E23239">
        <w:t>Uint8</w:t>
      </w:r>
      <w:r w:rsidR="00E23239" w:rsidRPr="00E23239">
        <w:tab/>
      </w:r>
      <w:r w:rsidR="00E23239" w:rsidRPr="00E23239">
        <w:rPr>
          <w:rFonts w:hint="eastAsia"/>
        </w:rPr>
        <w:t>paging</w:t>
      </w:r>
      <w:r w:rsidR="00E23239" w:rsidRPr="00E23239">
        <w:t>Imsi[8];</w:t>
      </w:r>
    </w:p>
    <w:p w:rsidR="00907309" w:rsidRDefault="00E23239" w:rsidP="00231176">
      <w:pPr>
        <w:pStyle w:val="af7"/>
        <w:rPr>
          <w:ins w:id="2615" w:author="thomas" w:date="2015-05-15T23:42:00Z"/>
          <w:lang w:eastAsia="zh-CN"/>
        </w:rPr>
      </w:pPr>
      <w:r w:rsidRPr="00E23239">
        <w:rPr>
          <w:rFonts w:hint="eastAsia"/>
        </w:rPr>
        <w:tab/>
      </w:r>
      <w:ins w:id="2616" w:author="zhaoxw" w:date="2015-04-27T11:14:00Z">
        <w:r w:rsidR="003324CA">
          <w:rPr>
            <w:rFonts w:hint="eastAsia"/>
            <w:lang w:eastAsia="zh-CN"/>
          </w:rPr>
          <w:t>U</w:t>
        </w:r>
      </w:ins>
      <w:r w:rsidRPr="00E23239">
        <w:rPr>
          <w:rFonts w:hint="eastAsia"/>
        </w:rPr>
        <w:t>int8</w:t>
      </w:r>
      <w:r w:rsidRPr="00E23239">
        <w:rPr>
          <w:rFonts w:hint="eastAsia"/>
        </w:rPr>
        <w:tab/>
      </w:r>
      <w:ins w:id="2617" w:author="zhaoxw" w:date="2015-04-27T11:14:00Z">
        <w:r w:rsidR="003324CA" w:rsidRPr="00E23239">
          <w:rPr>
            <w:rFonts w:hint="eastAsia"/>
          </w:rPr>
          <w:t>uePwrNo</w:t>
        </w:r>
        <w:r w:rsidR="003324CA">
          <w:rPr>
            <w:rFonts w:hint="eastAsia"/>
            <w:lang w:eastAsia="zh-CN"/>
          </w:rPr>
          <w:t>;</w:t>
        </w:r>
      </w:ins>
    </w:p>
    <w:p w:rsidR="00000000" w:rsidRDefault="00907309">
      <w:pPr>
        <w:pStyle w:val="af7"/>
        <w:ind w:firstLineChars="200" w:firstLine="420"/>
        <w:rPr>
          <w:ins w:id="2618" w:author="zhaoxw" w:date="2015-04-27T11:13:00Z"/>
          <w:lang w:eastAsia="zh-CN"/>
        </w:rPr>
        <w:pPrChange w:id="2619" w:author="thomas" w:date="2015-05-15T23:42:00Z">
          <w:pPr>
            <w:pStyle w:val="af7"/>
          </w:pPr>
        </w:pPrChange>
      </w:pPr>
      <w:ins w:id="2620" w:author="thomas" w:date="2015-05-15T23:42:00Z">
        <w:r>
          <w:rPr>
            <w:lang w:eastAsia="zh-CN"/>
          </w:rPr>
          <w:t>Uint8 padding</w:t>
        </w:r>
      </w:ins>
      <w:bookmarkStart w:id="2621" w:name="_GoBack"/>
      <w:bookmarkEnd w:id="2621"/>
      <w:del w:id="2622" w:author="zhaoxw" w:date="2015-04-27T11:14:00Z">
        <w:r w:rsidR="00E23239" w:rsidRPr="00E23239" w:rsidDel="003324CA">
          <w:rPr>
            <w:rFonts w:hint="eastAsia"/>
          </w:rPr>
          <w:delText>pagingPwr</w:delText>
        </w:r>
      </w:del>
      <w:r w:rsidR="00E23239" w:rsidRPr="00E23239">
        <w:rPr>
          <w:rFonts w:hint="eastAsia"/>
        </w:rPr>
        <w:t>;</w:t>
      </w:r>
    </w:p>
    <w:p w:rsidR="00E23239" w:rsidRPr="00E23239" w:rsidRDefault="003324CA" w:rsidP="003324CA">
      <w:pPr>
        <w:pStyle w:val="af7"/>
        <w:tabs>
          <w:tab w:val="clear" w:pos="768"/>
        </w:tabs>
      </w:pPr>
      <w:ins w:id="2623" w:author="zhaoxw" w:date="2015-04-27T11:13:00Z">
        <w:r>
          <w:rPr>
            <w:rFonts w:hint="eastAsia"/>
            <w:lang w:eastAsia="zh-CN"/>
          </w:rPr>
          <w:tab/>
        </w:r>
      </w:ins>
      <w:ins w:id="2624" w:author="zhaoxw" w:date="2015-04-27T11:14:00Z">
        <w:r w:rsidRPr="00E23239">
          <w:t>int8</w:t>
        </w:r>
      </w:ins>
      <w:ins w:id="2625" w:author="zhaoxw" w:date="2015-04-27T11:13:00Z">
        <w:r w:rsidRPr="00E23239">
          <w:rPr>
            <w:rFonts w:hint="eastAsia"/>
          </w:rPr>
          <w:t>uePwr[100]</w:t>
        </w:r>
      </w:ins>
      <w:ins w:id="2626" w:author="zhaoxw" w:date="2015-04-27T11:14:00Z">
        <w:r>
          <w:rPr>
            <w:rFonts w:hint="eastAsia"/>
            <w:lang w:eastAsia="zh-CN"/>
          </w:rPr>
          <w:t>;</w:t>
        </w:r>
      </w:ins>
      <w:r w:rsidR="00E23239" w:rsidRPr="00E23239">
        <w:rPr>
          <w:rFonts w:hint="eastAsia"/>
        </w:rPr>
        <w:tab/>
      </w:r>
      <w:r w:rsidR="00E23239" w:rsidRPr="00E23239">
        <w:rPr>
          <w:rFonts w:hint="eastAsia"/>
        </w:rPr>
        <w:tab/>
      </w:r>
      <w:r w:rsidR="00E23239" w:rsidRPr="00E23239">
        <w:rPr>
          <w:rFonts w:hint="eastAsia"/>
        </w:rPr>
        <w:tab/>
      </w:r>
      <w:r w:rsidR="00E23239" w:rsidRPr="00E23239">
        <w:rPr>
          <w:rFonts w:hint="eastAsia"/>
        </w:rPr>
        <w:tab/>
        <w:t>//</w:t>
      </w:r>
      <w:r w:rsidR="00E23239" w:rsidRPr="00E23239">
        <w:rPr>
          <w:rFonts w:hint="eastAsia"/>
        </w:rPr>
        <w:t>交互过程中接收的手机信号功率值</w:t>
      </w:r>
    </w:p>
    <w:p w:rsidR="00E23239" w:rsidRPr="00E23239" w:rsidRDefault="00E23239" w:rsidP="00231176">
      <w:pPr>
        <w:pStyle w:val="af7"/>
      </w:pPr>
      <w:r w:rsidRPr="00E23239">
        <w:t>};</w:t>
      </w:r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8"/>
        <w:gridCol w:w="1651"/>
        <w:gridCol w:w="1799"/>
        <w:gridCol w:w="4172"/>
      </w:tblGrid>
      <w:tr w:rsidR="00E23239" w:rsidRPr="00E23239" w:rsidTr="006E4D0A">
        <w:tc>
          <w:tcPr>
            <w:tcW w:w="1558" w:type="dxa"/>
          </w:tcPr>
          <w:p w:rsidR="00E23239" w:rsidRPr="00E23239" w:rsidRDefault="00E23239" w:rsidP="00B7664C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651" w:type="dxa"/>
          </w:tcPr>
          <w:p w:rsidR="00E23239" w:rsidRPr="00E23239" w:rsidRDefault="00E23239" w:rsidP="00B7664C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799" w:type="dxa"/>
          </w:tcPr>
          <w:p w:rsidR="00E23239" w:rsidRPr="00E23239" w:rsidRDefault="00E23239" w:rsidP="00B7664C">
            <w:pPr>
              <w:pStyle w:val="af0"/>
              <w:spacing w:after="156"/>
            </w:pPr>
            <w:r w:rsidRPr="00E23239">
              <w:rPr>
                <w:rFonts w:hint="eastAsia"/>
              </w:rPr>
              <w:t>格式</w:t>
            </w:r>
          </w:p>
        </w:tc>
        <w:tc>
          <w:tcPr>
            <w:tcW w:w="4172" w:type="dxa"/>
          </w:tcPr>
          <w:p w:rsidR="00E23239" w:rsidRPr="00E23239" w:rsidRDefault="00E23239" w:rsidP="00B7664C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6E4D0A">
        <w:tc>
          <w:tcPr>
            <w:tcW w:w="1558" w:type="dxa"/>
          </w:tcPr>
          <w:p w:rsidR="00E23239" w:rsidRPr="00E23239" w:rsidRDefault="00E23239" w:rsidP="00B7664C">
            <w:pPr>
              <w:pStyle w:val="af0"/>
              <w:spacing w:after="156"/>
            </w:pPr>
            <w:r w:rsidRPr="00E23239">
              <w:rPr>
                <w:rFonts w:hint="eastAsia"/>
              </w:rPr>
              <w:t>paging</w:t>
            </w:r>
            <w:r w:rsidRPr="00E23239">
              <w:t>SysNo</w:t>
            </w:r>
          </w:p>
        </w:tc>
        <w:tc>
          <w:tcPr>
            <w:tcW w:w="1651" w:type="dxa"/>
          </w:tcPr>
          <w:p w:rsidR="00E23239" w:rsidRPr="00E23239" w:rsidRDefault="00E23239" w:rsidP="00B7664C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799" w:type="dxa"/>
          </w:tcPr>
          <w:p w:rsidR="00E23239" w:rsidRPr="00E23239" w:rsidRDefault="00E23239" w:rsidP="00B7664C">
            <w:pPr>
              <w:pStyle w:val="af0"/>
              <w:spacing w:after="156"/>
            </w:pPr>
          </w:p>
        </w:tc>
        <w:tc>
          <w:tcPr>
            <w:tcW w:w="4172" w:type="dxa"/>
          </w:tcPr>
          <w:p w:rsidR="006E4D0A" w:rsidRDefault="00E23239" w:rsidP="006E4D0A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6E4D0A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E23239" w:rsidRPr="00E23239" w:rsidTr="006E4D0A">
        <w:tc>
          <w:tcPr>
            <w:tcW w:w="1558" w:type="dxa"/>
          </w:tcPr>
          <w:p w:rsidR="00E23239" w:rsidRPr="00E23239" w:rsidRDefault="00E23239" w:rsidP="00B7664C">
            <w:pPr>
              <w:pStyle w:val="af0"/>
              <w:spacing w:after="156"/>
            </w:pPr>
            <w:r w:rsidRPr="00E23239">
              <w:rPr>
                <w:rFonts w:hint="eastAsia"/>
              </w:rPr>
              <w:t>paging</w:t>
            </w:r>
            <w:r w:rsidRPr="00E23239">
              <w:t>Imsi [8]</w:t>
            </w:r>
          </w:p>
        </w:tc>
        <w:tc>
          <w:tcPr>
            <w:tcW w:w="1651" w:type="dxa"/>
          </w:tcPr>
          <w:p w:rsidR="00E23239" w:rsidRPr="00E23239" w:rsidRDefault="00E23239" w:rsidP="00B7664C">
            <w:pPr>
              <w:pStyle w:val="af0"/>
              <w:spacing w:after="156"/>
            </w:pPr>
            <w:r w:rsidRPr="00E23239">
              <w:rPr>
                <w:rFonts w:hint="eastAsia"/>
              </w:rPr>
              <w:t>IMSI</w:t>
            </w:r>
            <w:r w:rsidRPr="00E23239">
              <w:rPr>
                <w:rFonts w:hint="eastAsia"/>
              </w:rPr>
              <w:t>号</w:t>
            </w:r>
          </w:p>
        </w:tc>
        <w:tc>
          <w:tcPr>
            <w:tcW w:w="1799" w:type="dxa"/>
          </w:tcPr>
          <w:p w:rsidR="00E23239" w:rsidRPr="00E23239" w:rsidRDefault="00E23239" w:rsidP="00B7664C">
            <w:pPr>
              <w:pStyle w:val="af0"/>
              <w:spacing w:after="156"/>
            </w:pPr>
            <w:r w:rsidRPr="00E23239">
              <w:rPr>
                <w:rFonts w:hint="eastAsia"/>
              </w:rPr>
              <w:t>16</w:t>
            </w:r>
            <w:r w:rsidRPr="00E23239">
              <w:rPr>
                <w:rFonts w:hint="eastAsia"/>
              </w:rPr>
              <w:t>进制</w:t>
            </w:r>
          </w:p>
        </w:tc>
        <w:tc>
          <w:tcPr>
            <w:tcW w:w="4172" w:type="dxa"/>
          </w:tcPr>
          <w:p w:rsidR="005C0092" w:rsidRDefault="005C0092" w:rsidP="005C0092">
            <w:pPr>
              <w:pStyle w:val="af0"/>
              <w:spacing w:after="156"/>
              <w:jc w:val="left"/>
              <w:rPr>
                <w:ins w:id="2627" w:author="suntingting" w:date="2015-04-20T13:57:00Z"/>
              </w:rPr>
            </w:pPr>
            <w:ins w:id="2628" w:author="suntingting" w:date="2015-04-20T13:57:00Z">
              <w:r w:rsidRPr="001F4135">
                <w:rPr>
                  <w:rFonts w:hint="eastAsia"/>
                </w:rPr>
                <w:t>数据格式为</w:t>
              </w:r>
              <w:r w:rsidRPr="001F4135">
                <w:rPr>
                  <w:rFonts w:hint="eastAsia"/>
                </w:rPr>
                <w:t>16</w:t>
              </w:r>
              <w:r w:rsidRPr="001F4135">
                <w:rPr>
                  <w:rFonts w:hint="eastAsia"/>
                </w:rPr>
                <w:t>进制，如</w:t>
              </w:r>
              <w:r w:rsidRPr="001F4135">
                <w:rPr>
                  <w:rFonts w:hint="eastAsia"/>
                </w:rPr>
                <w:t>460079440025157</w:t>
              </w:r>
              <w:r w:rsidRPr="001F4135">
                <w:rPr>
                  <w:rFonts w:hint="eastAsia"/>
                </w:rPr>
                <w:t>表示为</w:t>
              </w:r>
              <w:r w:rsidRPr="001F4135">
                <w:rPr>
                  <w:rFonts w:hint="eastAsia"/>
                </w:rPr>
                <w:t>ibImsi [0]~ ibImsi [7]</w:t>
              </w:r>
              <w:r w:rsidRPr="001F4135">
                <w:rPr>
                  <w:rFonts w:hint="eastAsia"/>
                </w:rPr>
                <w:t>分别为</w:t>
              </w:r>
              <w:r w:rsidRPr="001F4135">
                <w:rPr>
                  <w:rFonts w:hint="eastAsia"/>
                </w:rPr>
                <w:t>0x04, 0x60, 0x07, 0x94, 0x40, 0x02, 0x51, 0x57, ibImsi [0]</w:t>
              </w:r>
              <w:r w:rsidRPr="001F4135">
                <w:rPr>
                  <w:rFonts w:hint="eastAsia"/>
                </w:rPr>
                <w:t>的高</w:t>
              </w:r>
              <w:r w:rsidRPr="001F4135">
                <w:rPr>
                  <w:rFonts w:hint="eastAsia"/>
                </w:rPr>
                <w:t>4</w:t>
              </w:r>
              <w:r w:rsidRPr="001F4135">
                <w:rPr>
                  <w:rFonts w:hint="eastAsia"/>
                </w:rPr>
                <w:t>位无效</w:t>
              </w:r>
            </w:ins>
          </w:p>
          <w:p w:rsidR="00E23239" w:rsidRPr="00E23239" w:rsidRDefault="00E23239" w:rsidP="006E4D0A">
            <w:pPr>
              <w:pStyle w:val="af0"/>
              <w:spacing w:after="156"/>
              <w:jc w:val="left"/>
            </w:pPr>
            <w:del w:id="2629" w:author="suntingting" w:date="2015-04-20T13:57:00Z">
              <w:r w:rsidRPr="00E23239" w:rsidDel="005C0092">
                <w:rPr>
                  <w:rFonts w:hint="eastAsia"/>
                </w:rPr>
                <w:delText>如</w:delText>
              </w:r>
              <w:r w:rsidRPr="00E23239" w:rsidDel="005C0092">
                <w:delText>460079440025157</w:delText>
              </w:r>
              <w:r w:rsidRPr="00E23239" w:rsidDel="005C0092">
                <w:rPr>
                  <w:rFonts w:hint="eastAsia"/>
                </w:rPr>
                <w:delText>表示为</w:delText>
              </w:r>
              <w:r w:rsidRPr="00E23239" w:rsidDel="005C0092">
                <w:delText>ueImsi[</w:delText>
              </w:r>
              <w:r w:rsidRPr="00E23239" w:rsidDel="005C0092">
                <w:rPr>
                  <w:rFonts w:hint="eastAsia"/>
                </w:rPr>
                <w:delText>0</w:delText>
              </w:r>
              <w:r w:rsidRPr="00E23239" w:rsidDel="005C0092">
                <w:delText>]</w:delText>
              </w:r>
              <w:r w:rsidRPr="00E23239" w:rsidDel="005C0092">
                <w:rPr>
                  <w:rFonts w:hint="eastAsia"/>
                </w:rPr>
                <w:delText>~</w:delText>
              </w:r>
              <w:r w:rsidRPr="00E23239" w:rsidDel="005C0092">
                <w:delText xml:space="preserve"> ueImsi[</w:delText>
              </w:r>
              <w:r w:rsidRPr="00E23239" w:rsidDel="005C0092">
                <w:rPr>
                  <w:rFonts w:hint="eastAsia"/>
                </w:rPr>
                <w:delText>7</w:delText>
              </w:r>
              <w:r w:rsidRPr="00E23239" w:rsidDel="005C0092">
                <w:delText>]</w:delText>
              </w:r>
              <w:r w:rsidRPr="00E23239" w:rsidDel="005C0092">
                <w:rPr>
                  <w:rFonts w:hint="eastAsia"/>
                </w:rPr>
                <w:delText>分别为</w:delText>
              </w:r>
              <w:r w:rsidRPr="00E23239" w:rsidDel="005C0092">
                <w:rPr>
                  <w:rFonts w:hint="eastAsia"/>
                </w:rPr>
                <w:delText xml:space="preserve">0x46, 0x00, 0x79, 0x44, 0x00, 0x25, 0x15, 0x70, </w:delText>
              </w:r>
              <w:r w:rsidRPr="00E23239" w:rsidDel="005C0092">
                <w:delText>ueImsi[</w:delText>
              </w:r>
              <w:r w:rsidRPr="00E23239" w:rsidDel="005C0092">
                <w:rPr>
                  <w:rFonts w:hint="eastAsia"/>
                </w:rPr>
                <w:delText>7</w:delText>
              </w:r>
              <w:r w:rsidRPr="00E23239" w:rsidDel="005C0092">
                <w:delText>]</w:delText>
              </w:r>
              <w:r w:rsidRPr="00E23239" w:rsidDel="005C0092">
                <w:rPr>
                  <w:rFonts w:hint="eastAsia"/>
                </w:rPr>
                <w:delText>的低</w:delText>
              </w:r>
              <w:r w:rsidRPr="00E23239" w:rsidDel="005C0092">
                <w:rPr>
                  <w:rFonts w:hint="eastAsia"/>
                </w:rPr>
                <w:delText>4</w:delText>
              </w:r>
              <w:r w:rsidRPr="00E23239" w:rsidDel="005C0092">
                <w:rPr>
                  <w:rFonts w:hint="eastAsia"/>
                </w:rPr>
                <w:delText>位无效</w:delText>
              </w:r>
            </w:del>
          </w:p>
        </w:tc>
      </w:tr>
      <w:tr w:rsidR="00E23239" w:rsidRPr="00E23239" w:rsidTr="006E4D0A">
        <w:tc>
          <w:tcPr>
            <w:tcW w:w="1558" w:type="dxa"/>
          </w:tcPr>
          <w:p w:rsidR="00E23239" w:rsidRPr="00E23239" w:rsidRDefault="00E23239" w:rsidP="00B7664C">
            <w:pPr>
              <w:pStyle w:val="af0"/>
              <w:spacing w:after="156"/>
            </w:pPr>
            <w:del w:id="2630" w:author="zhaoxw" w:date="2015-04-24T19:35:00Z">
              <w:r w:rsidRPr="00E23239" w:rsidDel="009D07EF">
                <w:rPr>
                  <w:rFonts w:hint="eastAsia"/>
                </w:rPr>
                <w:delText>pagingPwr</w:delText>
              </w:r>
            </w:del>
          </w:p>
        </w:tc>
        <w:tc>
          <w:tcPr>
            <w:tcW w:w="1651" w:type="dxa"/>
          </w:tcPr>
          <w:p w:rsidR="00E23239" w:rsidRPr="00E23239" w:rsidRDefault="00E23239" w:rsidP="00B7664C">
            <w:pPr>
              <w:pStyle w:val="af0"/>
              <w:spacing w:after="156"/>
            </w:pPr>
            <w:del w:id="2631" w:author="zhaoxw" w:date="2015-04-24T19:35:00Z">
              <w:r w:rsidRPr="00E23239" w:rsidDel="009D07EF">
                <w:rPr>
                  <w:rFonts w:hint="eastAsia"/>
                </w:rPr>
                <w:delText>上报功率值</w:delText>
              </w:r>
            </w:del>
          </w:p>
        </w:tc>
        <w:tc>
          <w:tcPr>
            <w:tcW w:w="1799" w:type="dxa"/>
          </w:tcPr>
          <w:p w:rsidR="00E23239" w:rsidRPr="00E23239" w:rsidRDefault="00E23239" w:rsidP="00B7664C">
            <w:pPr>
              <w:pStyle w:val="af0"/>
              <w:spacing w:after="156"/>
            </w:pPr>
          </w:p>
        </w:tc>
        <w:tc>
          <w:tcPr>
            <w:tcW w:w="4172" w:type="dxa"/>
          </w:tcPr>
          <w:p w:rsidR="00E23239" w:rsidRPr="00E23239" w:rsidRDefault="00E23239" w:rsidP="006E4D0A">
            <w:pPr>
              <w:pStyle w:val="af0"/>
              <w:spacing w:after="156"/>
              <w:jc w:val="left"/>
            </w:pPr>
            <w:del w:id="2632" w:author="zhaoxw" w:date="2015-04-24T19:35:00Z">
              <w:r w:rsidRPr="00E23239" w:rsidDel="009D07EF">
                <w:rPr>
                  <w:rFonts w:hint="eastAsia"/>
                </w:rPr>
                <w:delText>寻呼该</w:delText>
              </w:r>
              <w:r w:rsidRPr="00E23239" w:rsidDel="009D07EF">
                <w:rPr>
                  <w:rFonts w:hint="eastAsia"/>
                </w:rPr>
                <w:delText>IMSI</w:delText>
              </w:r>
              <w:r w:rsidRPr="00E23239" w:rsidDel="009D07EF">
                <w:rPr>
                  <w:rFonts w:hint="eastAsia"/>
                </w:rPr>
                <w:delText>号手机的功率值</w:delText>
              </w:r>
            </w:del>
          </w:p>
        </w:tc>
      </w:tr>
      <w:tr w:rsidR="009D07EF" w:rsidRPr="00E23239" w:rsidTr="006E4D0A">
        <w:trPr>
          <w:ins w:id="2633" w:author="zhaoxw" w:date="2015-04-24T19:34:00Z"/>
        </w:trPr>
        <w:tc>
          <w:tcPr>
            <w:tcW w:w="1558" w:type="dxa"/>
          </w:tcPr>
          <w:p w:rsidR="009D07EF" w:rsidRPr="00E23239" w:rsidRDefault="009D07EF" w:rsidP="009D07EF">
            <w:pPr>
              <w:pStyle w:val="af0"/>
              <w:spacing w:after="156"/>
              <w:rPr>
                <w:ins w:id="2634" w:author="zhaoxw" w:date="2015-04-24T19:34:00Z"/>
              </w:rPr>
            </w:pPr>
            <w:ins w:id="2635" w:author="zhaoxw" w:date="2015-04-24T19:35:00Z">
              <w:r w:rsidRPr="00E23239">
                <w:rPr>
                  <w:rFonts w:hint="eastAsia"/>
                </w:rPr>
                <w:t>uePwrNo</w:t>
              </w:r>
            </w:ins>
          </w:p>
        </w:tc>
        <w:tc>
          <w:tcPr>
            <w:tcW w:w="1651" w:type="dxa"/>
          </w:tcPr>
          <w:p w:rsidR="009D07EF" w:rsidRPr="00E23239" w:rsidRDefault="009D07EF">
            <w:pPr>
              <w:pStyle w:val="af0"/>
              <w:spacing w:after="156"/>
              <w:rPr>
                <w:ins w:id="2636" w:author="zhaoxw" w:date="2015-04-24T19:34:00Z"/>
              </w:rPr>
            </w:pPr>
            <w:ins w:id="2637" w:author="zhaoxw" w:date="2015-04-24T19:35:00Z">
              <w:r w:rsidRPr="00E23239">
                <w:rPr>
                  <w:rFonts w:hint="eastAsia"/>
                </w:rPr>
                <w:t>上报功率数</w:t>
              </w:r>
            </w:ins>
          </w:p>
        </w:tc>
        <w:tc>
          <w:tcPr>
            <w:tcW w:w="1799" w:type="dxa"/>
          </w:tcPr>
          <w:p w:rsidR="009D07EF" w:rsidRPr="00E23239" w:rsidRDefault="009D07EF">
            <w:pPr>
              <w:pStyle w:val="af0"/>
              <w:spacing w:after="156"/>
              <w:rPr>
                <w:ins w:id="2638" w:author="zhaoxw" w:date="2015-04-24T19:34:00Z"/>
              </w:rPr>
            </w:pPr>
          </w:p>
        </w:tc>
        <w:tc>
          <w:tcPr>
            <w:tcW w:w="4172" w:type="dxa"/>
          </w:tcPr>
          <w:p w:rsidR="009D07EF" w:rsidRPr="00E23239" w:rsidRDefault="009D07EF">
            <w:pPr>
              <w:pStyle w:val="af0"/>
              <w:spacing w:after="156"/>
              <w:jc w:val="left"/>
              <w:rPr>
                <w:ins w:id="2639" w:author="zhaoxw" w:date="2015-04-24T19:34:00Z"/>
              </w:rPr>
            </w:pPr>
            <w:ins w:id="2640" w:author="zhaoxw" w:date="2015-04-24T19:35:00Z">
              <w:r w:rsidRPr="00E23239">
                <w:rPr>
                  <w:rFonts w:hint="eastAsia"/>
                </w:rPr>
                <w:t>获取该</w:t>
              </w:r>
              <w:r w:rsidRPr="00E23239">
                <w:rPr>
                  <w:rFonts w:hint="eastAsia"/>
                </w:rPr>
                <w:t>IMSI</w:t>
              </w:r>
              <w:r w:rsidRPr="00E23239">
                <w:rPr>
                  <w:rFonts w:hint="eastAsia"/>
                </w:rPr>
                <w:t>号手机功率的次数</w:t>
              </w:r>
            </w:ins>
          </w:p>
        </w:tc>
      </w:tr>
      <w:tr w:rsidR="009D07EF" w:rsidRPr="00E23239" w:rsidTr="006E4D0A">
        <w:trPr>
          <w:ins w:id="2641" w:author="zhaoxw" w:date="2015-04-24T19:35:00Z"/>
        </w:trPr>
        <w:tc>
          <w:tcPr>
            <w:tcW w:w="1558" w:type="dxa"/>
          </w:tcPr>
          <w:p w:rsidR="009D07EF" w:rsidRPr="00E23239" w:rsidRDefault="009D07EF" w:rsidP="009D07EF">
            <w:pPr>
              <w:pStyle w:val="af0"/>
              <w:spacing w:after="156"/>
              <w:rPr>
                <w:ins w:id="2642" w:author="zhaoxw" w:date="2015-04-24T19:35:00Z"/>
              </w:rPr>
            </w:pPr>
            <w:ins w:id="2643" w:author="zhaoxw" w:date="2015-04-24T19:35:00Z">
              <w:r w:rsidRPr="00E23239">
                <w:rPr>
                  <w:rFonts w:hint="eastAsia"/>
                </w:rPr>
                <w:t>uePwr[100]</w:t>
              </w:r>
            </w:ins>
          </w:p>
        </w:tc>
        <w:tc>
          <w:tcPr>
            <w:tcW w:w="1651" w:type="dxa"/>
          </w:tcPr>
          <w:p w:rsidR="009D07EF" w:rsidRPr="00E23239" w:rsidRDefault="009D07EF">
            <w:pPr>
              <w:pStyle w:val="af0"/>
              <w:spacing w:after="156"/>
              <w:rPr>
                <w:ins w:id="2644" w:author="zhaoxw" w:date="2015-04-24T19:35:00Z"/>
              </w:rPr>
            </w:pPr>
            <w:ins w:id="2645" w:author="zhaoxw" w:date="2015-04-24T19:35:00Z">
              <w:r w:rsidRPr="00E23239">
                <w:rPr>
                  <w:rFonts w:hint="eastAsia"/>
                </w:rPr>
                <w:t>上报功率值</w:t>
              </w:r>
            </w:ins>
          </w:p>
        </w:tc>
        <w:tc>
          <w:tcPr>
            <w:tcW w:w="1799" w:type="dxa"/>
          </w:tcPr>
          <w:p w:rsidR="009D07EF" w:rsidRPr="00E23239" w:rsidRDefault="009D07EF">
            <w:pPr>
              <w:pStyle w:val="af0"/>
              <w:spacing w:after="156"/>
              <w:rPr>
                <w:ins w:id="2646" w:author="zhaoxw" w:date="2015-04-24T19:35:00Z"/>
              </w:rPr>
            </w:pPr>
          </w:p>
        </w:tc>
        <w:tc>
          <w:tcPr>
            <w:tcW w:w="4172" w:type="dxa"/>
          </w:tcPr>
          <w:p w:rsidR="009D07EF" w:rsidRPr="00E23239" w:rsidRDefault="009D07EF">
            <w:pPr>
              <w:pStyle w:val="af0"/>
              <w:spacing w:after="156"/>
              <w:jc w:val="left"/>
              <w:rPr>
                <w:ins w:id="2647" w:author="zhaoxw" w:date="2015-04-24T19:35:00Z"/>
              </w:rPr>
            </w:pPr>
            <w:ins w:id="2648" w:author="zhaoxw" w:date="2015-04-24T19:35:00Z">
              <w:r w:rsidRPr="00E23239">
                <w:rPr>
                  <w:rFonts w:hint="eastAsia"/>
                </w:rPr>
                <w:t>获取该</w:t>
              </w:r>
              <w:r w:rsidRPr="00E23239">
                <w:rPr>
                  <w:rFonts w:hint="eastAsia"/>
                </w:rPr>
                <w:t>IMSI</w:t>
              </w:r>
              <w:r w:rsidRPr="00E23239">
                <w:rPr>
                  <w:rFonts w:hint="eastAsia"/>
                </w:rPr>
                <w:t>号手机的功率值</w:t>
              </w:r>
            </w:ins>
            <w:ins w:id="2649" w:author="bxr" w:date="2015-04-25T11:54:00Z">
              <w:r w:rsidR="00564E46">
                <w:rPr>
                  <w:rFonts w:hint="eastAsia"/>
                </w:rPr>
                <w:t>，</w:t>
              </w:r>
              <w:r w:rsidR="00564E46">
                <w:rPr>
                  <w:rFonts w:hint="eastAsia"/>
                </w:rPr>
                <w:t>PUSCHpower@</w:t>
              </w:r>
              <w:r w:rsidR="00564E46">
                <w:t>1PRB</w:t>
              </w:r>
            </w:ins>
          </w:p>
        </w:tc>
      </w:tr>
    </w:tbl>
    <w:p w:rsidR="00E23239" w:rsidRPr="00E23239" w:rsidRDefault="00E23239" w:rsidP="00644479">
      <w:pPr>
        <w:pStyle w:val="3"/>
        <w:spacing w:before="156" w:after="156"/>
      </w:pPr>
      <w:bookmarkStart w:id="2650" w:name="_Toc417292678"/>
      <w:r w:rsidRPr="00E23239">
        <w:rPr>
          <w:rFonts w:hint="eastAsia"/>
        </w:rPr>
        <w:t>2</w:t>
      </w:r>
      <w:r w:rsidRPr="00E23239">
        <w:t>.3.</w:t>
      </w:r>
      <w:r w:rsidRPr="00E23239">
        <w:rPr>
          <w:rFonts w:hint="eastAsia"/>
        </w:rPr>
        <w:t xml:space="preserve">7 </w:t>
      </w:r>
      <w:r w:rsidRPr="00E23239">
        <w:rPr>
          <w:rFonts w:hint="eastAsia"/>
        </w:rPr>
        <w:t>返回频点信息</w:t>
      </w:r>
      <w:r w:rsidRPr="00E23239">
        <w:t>SEND_</w:t>
      </w:r>
      <w:r w:rsidRPr="00E23239">
        <w:rPr>
          <w:rFonts w:hint="eastAsia"/>
        </w:rPr>
        <w:t>FREQ</w:t>
      </w:r>
      <w:del w:id="2651" w:author="zhaoxw" w:date="2015-04-20T15:45:00Z">
        <w:r w:rsidRPr="00E23239" w:rsidDel="007E1F88">
          <w:rPr>
            <w:rFonts w:hint="eastAsia"/>
          </w:rPr>
          <w:delText>（</w:delText>
        </w:r>
        <w:r w:rsidRPr="00E23239" w:rsidDel="007E1F88">
          <w:rPr>
            <w:rFonts w:hint="eastAsia"/>
          </w:rPr>
          <w:delText>TBD</w:delText>
        </w:r>
        <w:r w:rsidRPr="00E23239" w:rsidDel="007E1F88">
          <w:rPr>
            <w:rFonts w:hint="eastAsia"/>
          </w:rPr>
          <w:delText>）</w:delText>
        </w:r>
      </w:del>
      <w:bookmarkEnd w:id="2650"/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struct SendFreq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返回频点值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{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ab/>
        <w:t>Uint</w:t>
      </w:r>
      <w:del w:id="2652" w:author="suntingting" w:date="2015-05-16T16:06:00Z">
        <w:r w:rsidRPr="00E23239" w:rsidDel="008F2A72">
          <w:rPr>
            <w:rFonts w:hint="eastAsia"/>
            <w:lang w:eastAsia="zh-CN"/>
          </w:rPr>
          <w:delText>16</w:delText>
        </w:r>
      </w:del>
      <w:ins w:id="2653" w:author="suntingting" w:date="2015-05-16T16:06:00Z">
        <w:r w:rsidR="008F2A72">
          <w:rPr>
            <w:rFonts w:hint="eastAsia"/>
            <w:lang w:eastAsia="zh-CN"/>
          </w:rPr>
          <w:t>8</w:t>
        </w:r>
      </w:ins>
      <w:r w:rsidRPr="00E23239">
        <w:rPr>
          <w:rFonts w:hint="eastAsia"/>
        </w:rPr>
        <w:tab/>
        <w:t>sysNo;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ab/>
        <w:t>Uint16</w:t>
      </w:r>
      <w:del w:id="2654" w:author="suntingting" w:date="2015-05-13T16:43:00Z">
        <w:r w:rsidRPr="00E23239" w:rsidDel="00B33209">
          <w:rPr>
            <w:rFonts w:hint="eastAsia"/>
          </w:rPr>
          <w:tab/>
        </w:r>
      </w:del>
      <w:ins w:id="2655" w:author="zhaoxw" w:date="2015-04-24T19:17:00Z">
        <w:del w:id="2656" w:author="suntingting" w:date="2015-05-13T16:43:00Z">
          <w:r w:rsidR="00036FA8" w:rsidRPr="00E23239" w:rsidDel="00B33209">
            <w:rPr>
              <w:rFonts w:hint="eastAsia"/>
            </w:rPr>
            <w:delText>EARFCN</w:delText>
          </w:r>
        </w:del>
      </w:ins>
      <w:del w:id="2657" w:author="zhaoxw" w:date="2015-04-24T19:17:00Z">
        <w:r w:rsidRPr="00E23239" w:rsidDel="00036FA8">
          <w:rPr>
            <w:rFonts w:hint="eastAsia"/>
          </w:rPr>
          <w:delText>freq</w:delText>
        </w:r>
      </w:del>
      <w:ins w:id="2658" w:author="suntingting" w:date="2015-05-13T16:43:00Z">
        <w:r w:rsidR="00B33209">
          <w:rPr>
            <w:rFonts w:hint="eastAsia"/>
            <w:lang w:eastAsia="zh-CN"/>
          </w:rPr>
          <w:t>earfcn</w:t>
        </w:r>
      </w:ins>
      <w:r w:rsidRPr="00E23239">
        <w:rPr>
          <w:rFonts w:hint="eastAsia"/>
        </w:rPr>
        <w:t>;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};</w:t>
      </w:r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8"/>
        <w:gridCol w:w="1651"/>
        <w:gridCol w:w="1435"/>
        <w:gridCol w:w="4536"/>
      </w:tblGrid>
      <w:tr w:rsidR="00E23239" w:rsidRPr="00E23239" w:rsidTr="004A0930">
        <w:tc>
          <w:tcPr>
            <w:tcW w:w="1558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651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435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格式</w:t>
            </w:r>
          </w:p>
        </w:tc>
        <w:tc>
          <w:tcPr>
            <w:tcW w:w="4536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4A0930">
        <w:tc>
          <w:tcPr>
            <w:tcW w:w="1558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s</w:t>
            </w:r>
            <w:r w:rsidRPr="00E23239">
              <w:t>ysNo</w:t>
            </w:r>
          </w:p>
        </w:tc>
        <w:tc>
          <w:tcPr>
            <w:tcW w:w="1651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系统号</w:t>
            </w:r>
          </w:p>
        </w:tc>
        <w:tc>
          <w:tcPr>
            <w:tcW w:w="1435" w:type="dxa"/>
          </w:tcPr>
          <w:p w:rsidR="00E23239" w:rsidRPr="00E23239" w:rsidRDefault="00E23239" w:rsidP="00462347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4A0930" w:rsidRDefault="00E23239" w:rsidP="004A0930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对双系统设备取值为</w:t>
            </w: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或</w:t>
            </w:r>
            <w:r w:rsidRPr="00E23239">
              <w:rPr>
                <w:rFonts w:hint="eastAsia"/>
              </w:rPr>
              <w:t>2</w:t>
            </w:r>
            <w:r w:rsidRPr="00E23239">
              <w:rPr>
                <w:rFonts w:hint="eastAsia"/>
              </w:rPr>
              <w:t>，</w:t>
            </w:r>
          </w:p>
          <w:p w:rsidR="00E23239" w:rsidRPr="00E23239" w:rsidRDefault="00E23239" w:rsidP="004A0930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lastRenderedPageBreak/>
              <w:t>对单系统设备只能为</w:t>
            </w:r>
            <w:r w:rsidRPr="00E23239">
              <w:rPr>
                <w:rFonts w:hint="eastAsia"/>
              </w:rPr>
              <w:t>1</w:t>
            </w:r>
          </w:p>
        </w:tc>
      </w:tr>
      <w:tr w:rsidR="00E23239" w:rsidRPr="00E23239" w:rsidTr="004A0930">
        <w:tc>
          <w:tcPr>
            <w:tcW w:w="1558" w:type="dxa"/>
          </w:tcPr>
          <w:p w:rsidR="00E23239" w:rsidRPr="00E23239" w:rsidRDefault="00036FA8" w:rsidP="00462347">
            <w:pPr>
              <w:pStyle w:val="af0"/>
              <w:spacing w:after="156"/>
            </w:pPr>
            <w:ins w:id="2659" w:author="zhaoxw" w:date="2015-04-24T19:17:00Z">
              <w:del w:id="2660" w:author="suntingting" w:date="2015-05-13T10:00:00Z">
                <w:r w:rsidRPr="00E23239" w:rsidDel="00AB0EAC">
                  <w:rPr>
                    <w:rFonts w:hint="eastAsia"/>
                  </w:rPr>
                  <w:lastRenderedPageBreak/>
                  <w:delText>EARFCN</w:delText>
                </w:r>
              </w:del>
            </w:ins>
            <w:ins w:id="2661" w:author="suntingting" w:date="2015-05-13T10:00:00Z">
              <w:r w:rsidR="00AB0EAC">
                <w:rPr>
                  <w:rFonts w:hint="eastAsia"/>
                </w:rPr>
                <w:t>earfcn</w:t>
              </w:r>
            </w:ins>
            <w:del w:id="2662" w:author="zhaoxw" w:date="2015-04-24T19:17:00Z">
              <w:r w:rsidR="00E23239" w:rsidRPr="00E23239" w:rsidDel="00036FA8">
                <w:rPr>
                  <w:rFonts w:hint="eastAsia"/>
                </w:rPr>
                <w:delText>freq</w:delText>
              </w:r>
            </w:del>
          </w:p>
        </w:tc>
        <w:tc>
          <w:tcPr>
            <w:tcW w:w="1651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频点</w:t>
            </w:r>
          </w:p>
        </w:tc>
        <w:tc>
          <w:tcPr>
            <w:tcW w:w="1435" w:type="dxa"/>
          </w:tcPr>
          <w:p w:rsidR="00E23239" w:rsidRPr="00E23239" w:rsidRDefault="00E23239" w:rsidP="00462347">
            <w:pPr>
              <w:pStyle w:val="af0"/>
              <w:spacing w:after="156"/>
            </w:pPr>
          </w:p>
        </w:tc>
        <w:tc>
          <w:tcPr>
            <w:tcW w:w="4536" w:type="dxa"/>
          </w:tcPr>
          <w:p w:rsidR="00E23239" w:rsidRPr="00E23239" w:rsidRDefault="00E23239" w:rsidP="004A0930">
            <w:pPr>
              <w:pStyle w:val="af0"/>
              <w:spacing w:after="156"/>
              <w:jc w:val="left"/>
            </w:pPr>
            <w:r w:rsidRPr="00E23239">
              <w:rPr>
                <w:rFonts w:hint="eastAsia"/>
              </w:rPr>
              <w:t>下行接收返回的设备应该设置的频点值</w:t>
            </w:r>
          </w:p>
        </w:tc>
      </w:tr>
    </w:tbl>
    <w:p w:rsidR="00E23239" w:rsidRPr="00E23239" w:rsidDel="00F0611D" w:rsidRDefault="00E23239" w:rsidP="00462347">
      <w:pPr>
        <w:pStyle w:val="3"/>
        <w:spacing w:before="156" w:after="156"/>
        <w:rPr>
          <w:del w:id="2663" w:author="zhaoxw" w:date="2015-05-14T10:12:00Z"/>
        </w:rPr>
      </w:pPr>
      <w:bookmarkStart w:id="2664" w:name="_Toc417292679"/>
      <w:del w:id="2665" w:author="zhaoxw" w:date="2015-05-14T10:12:00Z">
        <w:r w:rsidRPr="00E23239" w:rsidDel="00F0611D">
          <w:rPr>
            <w:rFonts w:hint="eastAsia"/>
          </w:rPr>
          <w:delText>2.3.8OM</w:delText>
        </w:r>
        <w:r w:rsidRPr="00E23239" w:rsidDel="00F0611D">
          <w:rPr>
            <w:rFonts w:hint="eastAsia"/>
          </w:rPr>
          <w:delText>信息</w:delText>
        </w:r>
        <w:r w:rsidRPr="00E23239" w:rsidDel="00F0611D">
          <w:rPr>
            <w:rFonts w:hint="eastAsia"/>
          </w:rPr>
          <w:delText xml:space="preserve"> SEND_OM_INFO</w:delText>
        </w:r>
        <w:bookmarkEnd w:id="2664"/>
      </w:del>
    </w:p>
    <w:p w:rsidR="00FA5F46" w:rsidRDefault="00E23239" w:rsidP="004A27F5">
      <w:pPr>
        <w:spacing w:before="156" w:after="156"/>
        <w:ind w:firstLine="480"/>
        <w:rPr>
          <w:del w:id="2666" w:author="zhaoxw" w:date="2015-05-14T10:12:00Z"/>
        </w:rPr>
        <w:pPrChange w:id="2667" w:author="winspread" w:date="2015-07-13T21:54:00Z">
          <w:pPr>
            <w:spacing w:before="156" w:after="156"/>
            <w:ind w:firstLine="480"/>
          </w:pPr>
        </w:pPrChange>
      </w:pPr>
      <w:del w:id="2668" w:author="zhaoxw" w:date="2015-05-14T10:12:00Z">
        <w:r w:rsidRPr="00E23239" w:rsidDel="00F0611D">
          <w:rPr>
            <w:rFonts w:hint="eastAsia"/>
          </w:rPr>
          <w:delText>1</w:delText>
        </w:r>
        <w:r w:rsidRPr="00E23239" w:rsidDel="00F0611D">
          <w:rPr>
            <w:rFonts w:hint="eastAsia"/>
          </w:rPr>
          <w:delText>）结构体定义</w:delText>
        </w:r>
      </w:del>
    </w:p>
    <w:p w:rsidR="00E23239" w:rsidRPr="00E23239" w:rsidDel="00F0611D" w:rsidRDefault="00E23239" w:rsidP="00231176">
      <w:pPr>
        <w:pStyle w:val="af7"/>
        <w:rPr>
          <w:del w:id="2669" w:author="zhaoxw" w:date="2015-05-14T10:12:00Z"/>
        </w:rPr>
      </w:pPr>
      <w:del w:id="2670" w:author="zhaoxw" w:date="2015-05-14T10:12:00Z">
        <w:r w:rsidRPr="00E23239" w:rsidDel="00F0611D">
          <w:rPr>
            <w:rFonts w:hint="eastAsia"/>
          </w:rPr>
          <w:delText>struct  SEND_OM_INFO</w:delText>
        </w:r>
        <w:r w:rsidRPr="00E23239" w:rsidDel="00F0611D">
          <w:rPr>
            <w:rFonts w:hint="eastAsia"/>
          </w:rPr>
          <w:tab/>
        </w:r>
        <w:r w:rsidRPr="00E23239" w:rsidDel="00F0611D">
          <w:rPr>
            <w:rFonts w:hint="eastAsia"/>
          </w:rPr>
          <w:tab/>
        </w:r>
        <w:r w:rsidRPr="00E23239" w:rsidDel="00F0611D">
          <w:rPr>
            <w:rFonts w:hint="eastAsia"/>
          </w:rPr>
          <w:tab/>
        </w:r>
        <w:r w:rsidRPr="00E23239" w:rsidDel="00F0611D">
          <w:rPr>
            <w:rFonts w:hint="eastAsia"/>
          </w:rPr>
          <w:tab/>
        </w:r>
        <w:r w:rsidRPr="00E23239" w:rsidDel="00F0611D">
          <w:rPr>
            <w:rFonts w:hint="eastAsia"/>
          </w:rPr>
          <w:tab/>
        </w:r>
        <w:r w:rsidRPr="00E23239" w:rsidDel="00F0611D">
          <w:rPr>
            <w:rFonts w:hint="eastAsia"/>
          </w:rPr>
          <w:tab/>
          <w:delText>//</w:delText>
        </w:r>
        <w:r w:rsidRPr="00E23239" w:rsidDel="00F0611D">
          <w:rPr>
            <w:rFonts w:hint="eastAsia"/>
          </w:rPr>
          <w:delText>上报操作管理信息</w:delText>
        </w:r>
      </w:del>
    </w:p>
    <w:p w:rsidR="00E23239" w:rsidRPr="00E23239" w:rsidDel="00F0611D" w:rsidRDefault="00E23239" w:rsidP="00231176">
      <w:pPr>
        <w:pStyle w:val="af7"/>
        <w:rPr>
          <w:del w:id="2671" w:author="zhaoxw" w:date="2015-05-14T10:12:00Z"/>
        </w:rPr>
      </w:pPr>
      <w:del w:id="2672" w:author="zhaoxw" w:date="2015-05-14T10:12:00Z">
        <w:r w:rsidRPr="00E23239" w:rsidDel="00F0611D">
          <w:rPr>
            <w:rFonts w:hint="eastAsia"/>
          </w:rPr>
          <w:delText>{</w:delText>
        </w:r>
      </w:del>
    </w:p>
    <w:p w:rsidR="00E23239" w:rsidRPr="00E23239" w:rsidDel="00F0611D" w:rsidRDefault="00F05101" w:rsidP="00231176">
      <w:pPr>
        <w:pStyle w:val="af7"/>
        <w:rPr>
          <w:del w:id="2673" w:author="zhaoxw" w:date="2015-05-14T10:12:00Z"/>
        </w:rPr>
      </w:pPr>
      <w:del w:id="2674" w:author="zhaoxw" w:date="2015-05-14T10:12:00Z">
        <w:r w:rsidDel="00F0611D">
          <w:rPr>
            <w:rFonts w:hint="eastAsia"/>
          </w:rPr>
          <w:delText xml:space="preserve">    Uint16</w:delText>
        </w:r>
        <w:r w:rsidR="00E23239" w:rsidRPr="00E23239" w:rsidDel="00F0611D">
          <w:rPr>
            <w:rFonts w:hint="eastAsia"/>
          </w:rPr>
          <w:delText>omSysNo</w:delText>
        </w:r>
        <w:r w:rsidR="00F3482C" w:rsidDel="00F0611D">
          <w:rPr>
            <w:rFonts w:hint="eastAsia"/>
            <w:lang w:eastAsia="zh-CN"/>
          </w:rPr>
          <w:tab/>
        </w:r>
        <w:r w:rsidR="00F3482C" w:rsidDel="00F0611D">
          <w:rPr>
            <w:rFonts w:hint="eastAsia"/>
            <w:lang w:eastAsia="zh-CN"/>
          </w:rPr>
          <w:tab/>
        </w:r>
        <w:r w:rsidR="00F3482C" w:rsidDel="00F0611D">
          <w:rPr>
            <w:rFonts w:hint="eastAsia"/>
            <w:lang w:eastAsia="zh-CN"/>
          </w:rPr>
          <w:tab/>
        </w:r>
        <w:r w:rsidR="00F3482C" w:rsidDel="00F0611D">
          <w:rPr>
            <w:rFonts w:hint="eastAsia"/>
            <w:lang w:eastAsia="zh-CN"/>
          </w:rPr>
          <w:tab/>
        </w:r>
        <w:r w:rsidR="00F3482C" w:rsidDel="00F0611D">
          <w:rPr>
            <w:rFonts w:hint="eastAsia"/>
            <w:lang w:eastAsia="zh-CN"/>
          </w:rPr>
          <w:tab/>
        </w:r>
        <w:r w:rsidR="00F3482C" w:rsidDel="00F0611D">
          <w:rPr>
            <w:rFonts w:hint="eastAsia"/>
            <w:lang w:eastAsia="zh-CN"/>
          </w:rPr>
          <w:tab/>
        </w:r>
        <w:r w:rsidR="00F3482C" w:rsidDel="00F0611D">
          <w:rPr>
            <w:rFonts w:hint="eastAsia"/>
            <w:lang w:eastAsia="zh-CN"/>
          </w:rPr>
          <w:tab/>
        </w:r>
        <w:r w:rsidR="00E23239" w:rsidRPr="00E23239" w:rsidDel="00F0611D">
          <w:rPr>
            <w:rFonts w:hint="eastAsia"/>
          </w:rPr>
          <w:delText>//</w:delText>
        </w:r>
        <w:r w:rsidR="00E23239" w:rsidRPr="00E23239" w:rsidDel="00F0611D">
          <w:rPr>
            <w:rFonts w:hint="eastAsia"/>
          </w:rPr>
          <w:delText>系统号</w:delText>
        </w:r>
      </w:del>
    </w:p>
    <w:p w:rsidR="00E23239" w:rsidRPr="00E23239" w:rsidDel="00F0611D" w:rsidRDefault="00E23239" w:rsidP="00231176">
      <w:pPr>
        <w:pStyle w:val="af7"/>
        <w:rPr>
          <w:del w:id="2675" w:author="zhaoxw" w:date="2015-05-14T10:12:00Z"/>
        </w:rPr>
      </w:pPr>
      <w:del w:id="2676" w:author="zhaoxw" w:date="2015-05-14T10:12:00Z">
        <w:r w:rsidRPr="00E23239" w:rsidDel="00F0611D">
          <w:rPr>
            <w:rFonts w:hint="eastAsia"/>
          </w:rPr>
          <w:tab/>
          <w:delText>Uint8o</w:delText>
        </w:r>
        <w:r w:rsidRPr="00E23239" w:rsidDel="00F0611D">
          <w:delText>mType</w:delText>
        </w:r>
        <w:r w:rsidRPr="00E23239" w:rsidDel="00F0611D">
          <w:rPr>
            <w:rFonts w:hint="eastAsia"/>
          </w:rPr>
          <w:delText>;</w:delText>
        </w:r>
      </w:del>
    </w:p>
    <w:p w:rsidR="00E23239" w:rsidRPr="00E23239" w:rsidDel="00F0611D" w:rsidRDefault="00E23239" w:rsidP="00231176">
      <w:pPr>
        <w:pStyle w:val="af7"/>
        <w:rPr>
          <w:del w:id="2677" w:author="zhaoxw" w:date="2015-05-14T10:12:00Z"/>
        </w:rPr>
      </w:pPr>
      <w:del w:id="2678" w:author="zhaoxw" w:date="2015-05-14T10:12:00Z">
        <w:r w:rsidRPr="00E23239" w:rsidDel="00F0611D">
          <w:rPr>
            <w:rFonts w:hint="eastAsia"/>
          </w:rPr>
          <w:tab/>
          <w:delText>Uint32</w:delText>
        </w:r>
        <w:r w:rsidRPr="00E23239" w:rsidDel="00F0611D">
          <w:rPr>
            <w:rFonts w:hint="eastAsia"/>
          </w:rPr>
          <w:tab/>
          <w:delText>omInfo;</w:delText>
        </w:r>
      </w:del>
    </w:p>
    <w:p w:rsidR="00E23239" w:rsidRPr="00E23239" w:rsidDel="00F0611D" w:rsidRDefault="00E23239" w:rsidP="00231176">
      <w:pPr>
        <w:pStyle w:val="af7"/>
        <w:rPr>
          <w:del w:id="2679" w:author="zhaoxw" w:date="2015-05-14T10:12:00Z"/>
        </w:rPr>
      </w:pPr>
      <w:del w:id="2680" w:author="zhaoxw" w:date="2015-05-14T10:12:00Z">
        <w:r w:rsidRPr="00E23239" w:rsidDel="00F0611D">
          <w:rPr>
            <w:rFonts w:hint="eastAsia"/>
          </w:rPr>
          <w:delText>};</w:delText>
        </w:r>
      </w:del>
    </w:p>
    <w:p w:rsidR="00E23239" w:rsidRPr="00E23239" w:rsidDel="00F0611D" w:rsidRDefault="00E23239" w:rsidP="00E23239">
      <w:pPr>
        <w:spacing w:before="156" w:after="156"/>
        <w:ind w:firstLine="480"/>
        <w:rPr>
          <w:del w:id="2681" w:author="zhaoxw" w:date="2015-05-14T10:12:00Z"/>
        </w:rPr>
      </w:pPr>
      <w:del w:id="2682" w:author="zhaoxw" w:date="2015-05-14T10:12:00Z">
        <w:r w:rsidRPr="00E23239" w:rsidDel="00F0611D">
          <w:rPr>
            <w:rFonts w:hint="eastAsia"/>
          </w:rPr>
          <w:delText>2</w:delText>
        </w:r>
        <w:r w:rsidRPr="00E23239" w:rsidDel="00F0611D">
          <w:rPr>
            <w:rFonts w:hint="eastAsia"/>
          </w:rPr>
          <w:delText>）说明</w:delText>
        </w:r>
      </w:del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8"/>
        <w:gridCol w:w="1651"/>
        <w:gridCol w:w="1152"/>
        <w:gridCol w:w="4819"/>
      </w:tblGrid>
      <w:tr w:rsidR="00E23239" w:rsidRPr="00E23239" w:rsidDel="00F0611D" w:rsidTr="005F1595">
        <w:trPr>
          <w:del w:id="2683" w:author="zhaoxw" w:date="2015-05-14T10:12:00Z"/>
        </w:trPr>
        <w:tc>
          <w:tcPr>
            <w:tcW w:w="1558" w:type="dxa"/>
          </w:tcPr>
          <w:p w:rsidR="00E23239" w:rsidRPr="00E23239" w:rsidDel="00F0611D" w:rsidRDefault="00E23239" w:rsidP="00462347">
            <w:pPr>
              <w:pStyle w:val="af0"/>
              <w:spacing w:after="156"/>
              <w:rPr>
                <w:del w:id="2684" w:author="zhaoxw" w:date="2015-05-14T10:12:00Z"/>
              </w:rPr>
            </w:pPr>
            <w:del w:id="2685" w:author="zhaoxw" w:date="2015-05-14T10:12:00Z">
              <w:r w:rsidRPr="00E23239" w:rsidDel="00F0611D">
                <w:rPr>
                  <w:rFonts w:hint="eastAsia"/>
                </w:rPr>
                <w:delText>符号</w:delText>
              </w:r>
            </w:del>
          </w:p>
        </w:tc>
        <w:tc>
          <w:tcPr>
            <w:tcW w:w="1651" w:type="dxa"/>
          </w:tcPr>
          <w:p w:rsidR="00E23239" w:rsidRPr="00E23239" w:rsidDel="00F0611D" w:rsidRDefault="00E23239" w:rsidP="00462347">
            <w:pPr>
              <w:pStyle w:val="af0"/>
              <w:spacing w:after="156"/>
              <w:rPr>
                <w:del w:id="2686" w:author="zhaoxw" w:date="2015-05-14T10:12:00Z"/>
              </w:rPr>
            </w:pPr>
            <w:del w:id="2687" w:author="zhaoxw" w:date="2015-05-14T10:12:00Z">
              <w:r w:rsidRPr="00E23239" w:rsidDel="00F0611D">
                <w:rPr>
                  <w:rFonts w:hint="eastAsia"/>
                </w:rPr>
                <w:delText>名称</w:delText>
              </w:r>
            </w:del>
          </w:p>
        </w:tc>
        <w:tc>
          <w:tcPr>
            <w:tcW w:w="1152" w:type="dxa"/>
          </w:tcPr>
          <w:p w:rsidR="00E23239" w:rsidRPr="00E23239" w:rsidDel="00F0611D" w:rsidRDefault="00E23239" w:rsidP="00462347">
            <w:pPr>
              <w:pStyle w:val="af0"/>
              <w:spacing w:after="156"/>
              <w:rPr>
                <w:del w:id="2688" w:author="zhaoxw" w:date="2015-05-14T10:12:00Z"/>
              </w:rPr>
            </w:pPr>
            <w:del w:id="2689" w:author="zhaoxw" w:date="2015-05-14T10:12:00Z">
              <w:r w:rsidRPr="00E23239" w:rsidDel="00F0611D">
                <w:rPr>
                  <w:rFonts w:hint="eastAsia"/>
                </w:rPr>
                <w:delText>格式</w:delText>
              </w:r>
            </w:del>
          </w:p>
        </w:tc>
        <w:tc>
          <w:tcPr>
            <w:tcW w:w="4819" w:type="dxa"/>
          </w:tcPr>
          <w:p w:rsidR="00E23239" w:rsidRPr="00E23239" w:rsidDel="00F0611D" w:rsidRDefault="00E23239" w:rsidP="00462347">
            <w:pPr>
              <w:pStyle w:val="af0"/>
              <w:spacing w:after="156"/>
              <w:rPr>
                <w:del w:id="2690" w:author="zhaoxw" w:date="2015-05-14T10:12:00Z"/>
              </w:rPr>
            </w:pPr>
            <w:del w:id="2691" w:author="zhaoxw" w:date="2015-05-14T10:12:00Z">
              <w:r w:rsidRPr="00E23239" w:rsidDel="00F0611D">
                <w:rPr>
                  <w:rFonts w:hint="eastAsia"/>
                </w:rPr>
                <w:delText>说明</w:delText>
              </w:r>
            </w:del>
          </w:p>
        </w:tc>
      </w:tr>
      <w:tr w:rsidR="00E23239" w:rsidRPr="00E23239" w:rsidDel="00F0611D" w:rsidTr="005F1595">
        <w:trPr>
          <w:del w:id="2692" w:author="zhaoxw" w:date="2015-05-14T10:12:00Z"/>
        </w:trPr>
        <w:tc>
          <w:tcPr>
            <w:tcW w:w="1558" w:type="dxa"/>
          </w:tcPr>
          <w:p w:rsidR="00E23239" w:rsidRPr="00E23239" w:rsidDel="00F0611D" w:rsidRDefault="00E23239" w:rsidP="00462347">
            <w:pPr>
              <w:pStyle w:val="af0"/>
              <w:spacing w:after="156"/>
              <w:rPr>
                <w:del w:id="2693" w:author="zhaoxw" w:date="2015-05-14T10:12:00Z"/>
              </w:rPr>
            </w:pPr>
            <w:del w:id="2694" w:author="zhaoxw" w:date="2015-05-14T10:12:00Z">
              <w:r w:rsidRPr="00E23239" w:rsidDel="00F0611D">
                <w:rPr>
                  <w:rFonts w:hint="eastAsia"/>
                </w:rPr>
                <w:delText>o</w:delText>
              </w:r>
              <w:r w:rsidRPr="00E23239" w:rsidDel="00F0611D">
                <w:delText>mType</w:delText>
              </w:r>
            </w:del>
          </w:p>
        </w:tc>
        <w:tc>
          <w:tcPr>
            <w:tcW w:w="1651" w:type="dxa"/>
          </w:tcPr>
          <w:p w:rsidR="00E23239" w:rsidRPr="00E23239" w:rsidDel="00F0611D" w:rsidRDefault="00E23239" w:rsidP="00462347">
            <w:pPr>
              <w:pStyle w:val="af0"/>
              <w:spacing w:after="156"/>
              <w:rPr>
                <w:del w:id="2695" w:author="zhaoxw" w:date="2015-05-14T10:12:00Z"/>
              </w:rPr>
            </w:pPr>
            <w:del w:id="2696" w:author="zhaoxw" w:date="2015-05-14T10:12:00Z">
              <w:r w:rsidRPr="00E23239" w:rsidDel="00F0611D">
                <w:rPr>
                  <w:rFonts w:hint="eastAsia"/>
                </w:rPr>
                <w:delText>操作类型</w:delText>
              </w:r>
            </w:del>
          </w:p>
        </w:tc>
        <w:tc>
          <w:tcPr>
            <w:tcW w:w="1152" w:type="dxa"/>
          </w:tcPr>
          <w:p w:rsidR="00E23239" w:rsidRPr="00E23239" w:rsidDel="00F0611D" w:rsidRDefault="00E23239" w:rsidP="00462347">
            <w:pPr>
              <w:pStyle w:val="af0"/>
              <w:spacing w:after="156"/>
              <w:rPr>
                <w:del w:id="2697" w:author="zhaoxw" w:date="2015-05-14T10:12:00Z"/>
              </w:rPr>
            </w:pPr>
          </w:p>
        </w:tc>
        <w:tc>
          <w:tcPr>
            <w:tcW w:w="4819" w:type="dxa"/>
          </w:tcPr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698" w:author="zhaoxw" w:date="2015-05-14T10:12:00Z"/>
              </w:rPr>
            </w:pPr>
            <w:del w:id="2699" w:author="zhaoxw" w:date="2015-05-14T10:12:00Z">
              <w:r w:rsidRPr="00E23239" w:rsidDel="00F0611D">
                <w:rPr>
                  <w:rFonts w:hint="eastAsia"/>
                </w:rPr>
                <w:delText>0</w:delText>
              </w:r>
              <w:r w:rsidRPr="00E23239" w:rsidDel="00F0611D">
                <w:rPr>
                  <w:rFonts w:hint="eastAsia"/>
                </w:rPr>
                <w:delText>表示重启设备原因的信息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700" w:author="zhaoxw" w:date="2015-05-14T10:12:00Z"/>
              </w:rPr>
            </w:pPr>
            <w:del w:id="2701" w:author="zhaoxw" w:date="2015-05-14T10:12:00Z">
              <w:r w:rsidRPr="00E23239" w:rsidDel="00F0611D">
                <w:rPr>
                  <w:rFonts w:hint="eastAsia"/>
                </w:rPr>
                <w:delText>1</w:delText>
              </w:r>
              <w:r w:rsidRPr="00E23239" w:rsidDel="00F0611D">
                <w:rPr>
                  <w:rFonts w:hint="eastAsia"/>
                </w:rPr>
                <w:delText>表示设备主进程运行错误信息</w:delText>
              </w:r>
            </w:del>
          </w:p>
        </w:tc>
      </w:tr>
      <w:tr w:rsidR="00E23239" w:rsidRPr="00E23239" w:rsidDel="00F0611D" w:rsidTr="005F1595">
        <w:trPr>
          <w:del w:id="2702" w:author="zhaoxw" w:date="2015-05-14T10:12:00Z"/>
        </w:trPr>
        <w:tc>
          <w:tcPr>
            <w:tcW w:w="1558" w:type="dxa"/>
          </w:tcPr>
          <w:p w:rsidR="00E23239" w:rsidRPr="00E23239" w:rsidDel="00F0611D" w:rsidRDefault="00E23239" w:rsidP="00462347">
            <w:pPr>
              <w:pStyle w:val="af0"/>
              <w:spacing w:after="156"/>
              <w:rPr>
                <w:del w:id="2703" w:author="zhaoxw" w:date="2015-05-14T10:12:00Z"/>
              </w:rPr>
            </w:pPr>
            <w:del w:id="2704" w:author="zhaoxw" w:date="2015-05-14T10:12:00Z">
              <w:r w:rsidRPr="00E23239" w:rsidDel="00F0611D">
                <w:rPr>
                  <w:rFonts w:hint="eastAsia"/>
                </w:rPr>
                <w:delText>omInfo</w:delText>
              </w:r>
            </w:del>
          </w:p>
        </w:tc>
        <w:tc>
          <w:tcPr>
            <w:tcW w:w="1651" w:type="dxa"/>
          </w:tcPr>
          <w:p w:rsidR="00E23239" w:rsidRPr="00E23239" w:rsidDel="00F0611D" w:rsidRDefault="00E23239" w:rsidP="00462347">
            <w:pPr>
              <w:pStyle w:val="af0"/>
              <w:spacing w:after="156"/>
              <w:rPr>
                <w:del w:id="2705" w:author="zhaoxw" w:date="2015-05-14T10:12:00Z"/>
              </w:rPr>
            </w:pPr>
            <w:del w:id="2706" w:author="zhaoxw" w:date="2015-05-14T10:12:00Z">
              <w:r w:rsidRPr="00E23239" w:rsidDel="00F0611D">
                <w:rPr>
                  <w:rFonts w:hint="eastAsia"/>
                </w:rPr>
                <w:delText>操作信息</w:delText>
              </w:r>
            </w:del>
          </w:p>
        </w:tc>
        <w:tc>
          <w:tcPr>
            <w:tcW w:w="1152" w:type="dxa"/>
          </w:tcPr>
          <w:p w:rsidR="00E23239" w:rsidRPr="00E23239" w:rsidDel="00F0611D" w:rsidRDefault="00E23239" w:rsidP="00462347">
            <w:pPr>
              <w:pStyle w:val="af0"/>
              <w:spacing w:after="156"/>
              <w:rPr>
                <w:del w:id="2707" w:author="zhaoxw" w:date="2015-05-14T10:12:00Z"/>
              </w:rPr>
            </w:pPr>
          </w:p>
        </w:tc>
        <w:tc>
          <w:tcPr>
            <w:tcW w:w="4819" w:type="dxa"/>
          </w:tcPr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708" w:author="zhaoxw" w:date="2015-05-14T10:12:00Z"/>
              </w:rPr>
            </w:pPr>
            <w:del w:id="2709" w:author="zhaoxw" w:date="2015-05-14T10:12:00Z">
              <w:r w:rsidRPr="00E23239" w:rsidDel="00F0611D">
                <w:rPr>
                  <w:rFonts w:hint="eastAsia"/>
                </w:rPr>
                <w:delText>具体的内容信息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710" w:author="zhaoxw" w:date="2015-05-14T10:12:00Z"/>
              </w:rPr>
            </w:pPr>
            <w:del w:id="2711" w:author="zhaoxw" w:date="2015-05-14T10:12:00Z">
              <w:r w:rsidRPr="00E23239" w:rsidDel="00F0611D">
                <w:rPr>
                  <w:rFonts w:hint="eastAsia"/>
                </w:rPr>
                <w:delText>Type=0</w:delText>
              </w:r>
              <w:r w:rsidRPr="00E23239" w:rsidDel="00F0611D">
                <w:rPr>
                  <w:rFonts w:hint="eastAsia"/>
                </w:rPr>
                <w:delText>（设备重启原因）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712" w:author="zhaoxw" w:date="2015-05-14T10:12:00Z"/>
              </w:rPr>
            </w:pPr>
            <w:del w:id="2713" w:author="zhaoxw" w:date="2015-05-14T10:12:00Z">
              <w:r w:rsidRPr="00E23239" w:rsidDel="00F0611D">
                <w:rPr>
                  <w:rFonts w:hint="eastAsia"/>
                </w:rPr>
                <w:delText xml:space="preserve">OMInfo=0  </w:delText>
              </w:r>
              <w:r w:rsidRPr="00E23239" w:rsidDel="00F0611D">
                <w:rPr>
                  <w:rFonts w:hint="eastAsia"/>
                </w:rPr>
                <w:delText>【设备断电】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714" w:author="zhaoxw" w:date="2015-05-14T10:12:00Z"/>
              </w:rPr>
            </w:pPr>
            <w:del w:id="2715" w:author="zhaoxw" w:date="2015-05-14T10:12:00Z">
              <w:r w:rsidRPr="00E23239" w:rsidDel="00F0611D">
                <w:rPr>
                  <w:rFonts w:hint="eastAsia"/>
                </w:rPr>
                <w:delText xml:space="preserve">OmInfo=1  </w:delText>
              </w:r>
              <w:r w:rsidRPr="00E23239" w:rsidDel="00F0611D">
                <w:rPr>
                  <w:rFonts w:hint="eastAsia"/>
                </w:rPr>
                <w:delText>【硬件狗重启】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716" w:author="zhaoxw" w:date="2015-05-14T10:12:00Z"/>
              </w:rPr>
            </w:pPr>
            <w:del w:id="2717" w:author="zhaoxw" w:date="2015-05-14T10:12:00Z">
              <w:r w:rsidRPr="00E23239" w:rsidDel="00F0611D">
                <w:rPr>
                  <w:rFonts w:hint="eastAsia"/>
                </w:rPr>
                <w:delText xml:space="preserve">OmInfo=2  </w:delText>
              </w:r>
              <w:r w:rsidRPr="00E23239" w:rsidDel="00F0611D">
                <w:rPr>
                  <w:rFonts w:hint="eastAsia"/>
                </w:rPr>
                <w:delText>【主进程异常退出】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718" w:author="zhaoxw" w:date="2015-05-14T10:12:00Z"/>
              </w:rPr>
            </w:pPr>
            <w:del w:id="2719" w:author="zhaoxw" w:date="2015-05-14T10:12:00Z">
              <w:r w:rsidRPr="00E23239" w:rsidDel="00F0611D">
                <w:rPr>
                  <w:rFonts w:hint="eastAsia"/>
                </w:rPr>
                <w:delText xml:space="preserve">OmInfo=3  </w:delText>
              </w:r>
              <w:r w:rsidRPr="00E23239" w:rsidDel="00F0611D">
                <w:rPr>
                  <w:rFonts w:hint="eastAsia"/>
                </w:rPr>
                <w:delText>【主进程不送喂狗信号】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720" w:author="zhaoxw" w:date="2015-05-14T10:12:00Z"/>
              </w:rPr>
            </w:pPr>
            <w:del w:id="2721" w:author="zhaoxw" w:date="2015-05-14T10:12:00Z">
              <w:r w:rsidRPr="00E23239" w:rsidDel="00F0611D">
                <w:rPr>
                  <w:rFonts w:hint="eastAsia"/>
                </w:rPr>
                <w:delText xml:space="preserve">OmInfo=4  </w:delText>
              </w:r>
              <w:r w:rsidRPr="00E23239" w:rsidDel="00F0611D">
                <w:rPr>
                  <w:rFonts w:hint="eastAsia"/>
                </w:rPr>
                <w:delText>【远程重启】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722" w:author="zhaoxw" w:date="2015-05-14T10:12:00Z"/>
              </w:rPr>
            </w:pPr>
            <w:del w:id="2723" w:author="zhaoxw" w:date="2015-05-14T10:12:00Z">
              <w:r w:rsidRPr="00E23239" w:rsidDel="00F0611D">
                <w:rPr>
                  <w:rFonts w:hint="eastAsia"/>
                </w:rPr>
                <w:delText>Type=1(</w:delText>
              </w:r>
              <w:r w:rsidRPr="00E23239" w:rsidDel="00F0611D">
                <w:rPr>
                  <w:rFonts w:hint="eastAsia"/>
                </w:rPr>
                <w:delText>故障告警</w:delText>
              </w:r>
              <w:r w:rsidRPr="00E23239" w:rsidDel="00F0611D">
                <w:rPr>
                  <w:rFonts w:hint="eastAsia"/>
                </w:rPr>
                <w:delText>)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724" w:author="zhaoxw" w:date="2015-05-14T10:12:00Z"/>
              </w:rPr>
            </w:pPr>
            <w:del w:id="2725" w:author="zhaoxw" w:date="2015-05-14T10:12:00Z">
              <w:r w:rsidRPr="00E23239" w:rsidDel="00F0611D">
                <w:rPr>
                  <w:rFonts w:hint="eastAsia"/>
                </w:rPr>
                <w:delText>OMInfo</w:delText>
              </w:r>
              <w:r w:rsidRPr="00E23239" w:rsidDel="00F0611D">
                <w:rPr>
                  <w:rFonts w:hint="eastAsia"/>
                </w:rPr>
                <w:delText>按照位表示报警信息，特定位为</w:delText>
              </w:r>
              <w:r w:rsidRPr="00E23239" w:rsidDel="00F0611D">
                <w:rPr>
                  <w:rFonts w:hint="eastAsia"/>
                </w:rPr>
                <w:delText>1</w:delText>
              </w:r>
              <w:r w:rsidRPr="00E23239" w:rsidDel="00F0611D">
                <w:rPr>
                  <w:rFonts w:hint="eastAsia"/>
                </w:rPr>
                <w:delText>表示指定的报警信息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726" w:author="zhaoxw" w:date="2015-05-14T10:12:00Z"/>
              </w:rPr>
            </w:pPr>
            <w:del w:id="2727" w:author="zhaoxw" w:date="2015-05-14T10:12:00Z">
              <w:r w:rsidRPr="00E23239" w:rsidDel="00F0611D">
                <w:rPr>
                  <w:rFonts w:hint="eastAsia"/>
                </w:rPr>
                <w:delText xml:space="preserve"> [</w:delText>
              </w:r>
              <w:r w:rsidRPr="00E23239" w:rsidDel="00F0611D">
                <w:rPr>
                  <w:rFonts w:hint="eastAsia"/>
                </w:rPr>
                <w:delText>第</w:delText>
              </w:r>
              <w:r w:rsidRPr="00E23239" w:rsidDel="00F0611D">
                <w:rPr>
                  <w:rFonts w:hint="eastAsia"/>
                </w:rPr>
                <w:delText>0</w:delText>
              </w:r>
              <w:r w:rsidRPr="00E23239" w:rsidDel="00F0611D">
                <w:rPr>
                  <w:rFonts w:hint="eastAsia"/>
                </w:rPr>
                <w:delText>位</w:delText>
              </w:r>
              <w:r w:rsidRPr="00E23239" w:rsidDel="00F0611D">
                <w:rPr>
                  <w:rFonts w:hint="eastAsia"/>
                </w:rPr>
                <w:delText>]PowerOverFlow = 1,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728" w:author="zhaoxw" w:date="2015-05-14T10:12:00Z"/>
              </w:rPr>
            </w:pPr>
            <w:del w:id="2729" w:author="zhaoxw" w:date="2015-05-14T10:12:00Z">
              <w:r w:rsidRPr="00E23239" w:rsidDel="00F0611D">
                <w:rPr>
                  <w:rFonts w:hint="eastAsia"/>
                </w:rPr>
                <w:delText xml:space="preserve"> [</w:delText>
              </w:r>
              <w:r w:rsidRPr="00E23239" w:rsidDel="00F0611D">
                <w:rPr>
                  <w:rFonts w:hint="eastAsia"/>
                </w:rPr>
                <w:delText>第</w:delText>
              </w:r>
              <w:r w:rsidRPr="00E23239" w:rsidDel="00F0611D">
                <w:rPr>
                  <w:rFonts w:hint="eastAsia"/>
                </w:rPr>
                <w:delText>1</w:delText>
              </w:r>
              <w:r w:rsidRPr="00E23239" w:rsidDel="00F0611D">
                <w:rPr>
                  <w:rFonts w:hint="eastAsia"/>
                </w:rPr>
                <w:delText>位</w:delText>
              </w:r>
              <w:r w:rsidRPr="00E23239" w:rsidDel="00F0611D">
                <w:rPr>
                  <w:rFonts w:hint="eastAsia"/>
                </w:rPr>
                <w:delText>]TemperatureOverFlow = 2,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730" w:author="zhaoxw" w:date="2015-05-14T10:12:00Z"/>
              </w:rPr>
            </w:pPr>
            <w:del w:id="2731" w:author="zhaoxw" w:date="2015-05-14T10:12:00Z">
              <w:r w:rsidRPr="00E23239" w:rsidDel="00F0611D">
                <w:rPr>
                  <w:rFonts w:hint="eastAsia"/>
                </w:rPr>
                <w:delText xml:space="preserve"> [</w:delText>
              </w:r>
              <w:r w:rsidRPr="00E23239" w:rsidDel="00F0611D">
                <w:rPr>
                  <w:rFonts w:hint="eastAsia"/>
                </w:rPr>
                <w:delText>第</w:delText>
              </w:r>
              <w:r w:rsidRPr="00E23239" w:rsidDel="00F0611D">
                <w:rPr>
                  <w:rFonts w:hint="eastAsia"/>
                </w:rPr>
                <w:delText>2</w:delText>
              </w:r>
              <w:r w:rsidRPr="00E23239" w:rsidDel="00F0611D">
                <w:rPr>
                  <w:rFonts w:hint="eastAsia"/>
                </w:rPr>
                <w:delText>位</w:delText>
              </w:r>
              <w:r w:rsidRPr="00E23239" w:rsidDel="00F0611D">
                <w:rPr>
                  <w:rFonts w:hint="eastAsia"/>
                </w:rPr>
                <w:delText>]SWR = 4,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732" w:author="zhaoxw" w:date="2015-05-14T10:12:00Z"/>
              </w:rPr>
            </w:pPr>
            <w:del w:id="2733" w:author="zhaoxw" w:date="2015-05-14T10:12:00Z">
              <w:r w:rsidRPr="00E23239" w:rsidDel="00F0611D">
                <w:rPr>
                  <w:rFonts w:hint="eastAsia"/>
                </w:rPr>
                <w:delText xml:space="preserve"> [</w:delText>
              </w:r>
              <w:r w:rsidRPr="00E23239" w:rsidDel="00F0611D">
                <w:rPr>
                  <w:rFonts w:hint="eastAsia"/>
                </w:rPr>
                <w:delText>第</w:delText>
              </w:r>
              <w:r w:rsidRPr="00E23239" w:rsidDel="00F0611D">
                <w:rPr>
                  <w:rFonts w:hint="eastAsia"/>
                </w:rPr>
                <w:delText>3</w:delText>
              </w:r>
              <w:r w:rsidRPr="00E23239" w:rsidDel="00F0611D">
                <w:rPr>
                  <w:rFonts w:hint="eastAsia"/>
                </w:rPr>
                <w:delText>位</w:delText>
              </w:r>
              <w:r w:rsidRPr="00E23239" w:rsidDel="00F0611D">
                <w:rPr>
                  <w:rFonts w:hint="eastAsia"/>
                </w:rPr>
                <w:delText>]Amplifier = 8,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734" w:author="zhaoxw" w:date="2015-05-14T10:12:00Z"/>
              </w:rPr>
            </w:pPr>
            <w:del w:id="2735" w:author="zhaoxw" w:date="2015-05-14T10:12:00Z">
              <w:r w:rsidRPr="00E23239" w:rsidDel="00F0611D">
                <w:rPr>
                  <w:rFonts w:hint="eastAsia"/>
                </w:rPr>
                <w:delText xml:space="preserve"> [</w:delText>
              </w:r>
              <w:r w:rsidRPr="00E23239" w:rsidDel="00F0611D">
                <w:rPr>
                  <w:rFonts w:hint="eastAsia"/>
                </w:rPr>
                <w:delText>第</w:delText>
              </w:r>
              <w:r w:rsidRPr="00E23239" w:rsidDel="00F0611D">
                <w:rPr>
                  <w:rFonts w:hint="eastAsia"/>
                </w:rPr>
                <w:delText>4</w:delText>
              </w:r>
              <w:r w:rsidRPr="00E23239" w:rsidDel="00F0611D">
                <w:rPr>
                  <w:rFonts w:hint="eastAsia"/>
                </w:rPr>
                <w:delText>位</w:delText>
              </w:r>
              <w:r w:rsidRPr="00E23239" w:rsidDel="00F0611D">
                <w:rPr>
                  <w:rFonts w:hint="eastAsia"/>
                </w:rPr>
                <w:delText>]LNA = 16,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736" w:author="zhaoxw" w:date="2015-05-14T10:12:00Z"/>
              </w:rPr>
            </w:pPr>
            <w:del w:id="2737" w:author="zhaoxw" w:date="2015-05-14T10:12:00Z">
              <w:r w:rsidRPr="00E23239" w:rsidDel="00F0611D">
                <w:rPr>
                  <w:rFonts w:hint="eastAsia"/>
                </w:rPr>
                <w:delText xml:space="preserve"> [</w:delText>
              </w:r>
              <w:r w:rsidRPr="00E23239" w:rsidDel="00F0611D">
                <w:rPr>
                  <w:rFonts w:hint="eastAsia"/>
                </w:rPr>
                <w:delText>第</w:delText>
              </w:r>
              <w:r w:rsidRPr="00E23239" w:rsidDel="00F0611D">
                <w:rPr>
                  <w:rFonts w:hint="eastAsia"/>
                </w:rPr>
                <w:delText>5</w:delText>
              </w:r>
              <w:r w:rsidRPr="00E23239" w:rsidDel="00F0611D">
                <w:rPr>
                  <w:rFonts w:hint="eastAsia"/>
                </w:rPr>
                <w:delText>位</w:delText>
              </w:r>
              <w:r w:rsidRPr="00E23239" w:rsidDel="00F0611D">
                <w:rPr>
                  <w:rFonts w:hint="eastAsia"/>
                </w:rPr>
                <w:delText>]LNAOff = 32,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738" w:author="zhaoxw" w:date="2015-05-14T10:12:00Z"/>
              </w:rPr>
            </w:pPr>
            <w:del w:id="2739" w:author="zhaoxw" w:date="2015-05-14T10:12:00Z">
              <w:r w:rsidRPr="00E23239" w:rsidDel="00F0611D">
                <w:rPr>
                  <w:rFonts w:hint="eastAsia"/>
                </w:rPr>
                <w:delText xml:space="preserve"> [</w:delText>
              </w:r>
              <w:r w:rsidRPr="00E23239" w:rsidDel="00F0611D">
                <w:rPr>
                  <w:rFonts w:hint="eastAsia"/>
                </w:rPr>
                <w:delText>第</w:delText>
              </w:r>
              <w:r w:rsidRPr="00E23239" w:rsidDel="00F0611D">
                <w:rPr>
                  <w:rFonts w:hint="eastAsia"/>
                </w:rPr>
                <w:delText>6</w:delText>
              </w:r>
              <w:r w:rsidRPr="00E23239" w:rsidDel="00F0611D">
                <w:rPr>
                  <w:rFonts w:hint="eastAsia"/>
                </w:rPr>
                <w:delText>位</w:delText>
              </w:r>
              <w:r w:rsidRPr="00E23239" w:rsidDel="00F0611D">
                <w:rPr>
                  <w:rFonts w:hint="eastAsia"/>
                </w:rPr>
                <w:delText>] DevPowerOverFlow=64,</w:delText>
              </w:r>
            </w:del>
          </w:p>
          <w:p w:rsidR="00E23239" w:rsidRPr="00E23239" w:rsidDel="00F0611D" w:rsidRDefault="00E23239" w:rsidP="005F1595">
            <w:pPr>
              <w:pStyle w:val="af0"/>
              <w:spacing w:after="156"/>
              <w:jc w:val="left"/>
              <w:rPr>
                <w:del w:id="2740" w:author="zhaoxw" w:date="2015-05-14T10:12:00Z"/>
              </w:rPr>
            </w:pPr>
            <w:del w:id="2741" w:author="zhaoxw" w:date="2015-05-14T10:12:00Z">
              <w:r w:rsidRPr="00E23239" w:rsidDel="00F0611D">
                <w:rPr>
                  <w:rFonts w:hint="eastAsia"/>
                </w:rPr>
                <w:delText xml:space="preserve"> [</w:delText>
              </w:r>
              <w:r w:rsidRPr="00E23239" w:rsidDel="00F0611D">
                <w:rPr>
                  <w:rFonts w:hint="eastAsia"/>
                </w:rPr>
                <w:delText>所有位都为</w:delText>
              </w:r>
              <w:r w:rsidRPr="00E23239" w:rsidDel="00F0611D">
                <w:rPr>
                  <w:rFonts w:hint="eastAsia"/>
                </w:rPr>
                <w:delText>0]NoError=0,</w:delText>
              </w:r>
            </w:del>
          </w:p>
        </w:tc>
      </w:tr>
    </w:tbl>
    <w:p w:rsidR="00E23239" w:rsidRPr="00E23239" w:rsidRDefault="00E23239" w:rsidP="00462347">
      <w:pPr>
        <w:pStyle w:val="3"/>
        <w:spacing w:before="156" w:after="156"/>
      </w:pPr>
      <w:bookmarkStart w:id="2742" w:name="_Toc417292680"/>
      <w:r w:rsidRPr="00E23239">
        <w:rPr>
          <w:rFonts w:hint="eastAsia"/>
        </w:rPr>
        <w:t>2.3.9</w:t>
      </w:r>
      <w:r w:rsidRPr="00E23239">
        <w:rPr>
          <w:rFonts w:hint="eastAsia"/>
        </w:rPr>
        <w:t>版本信息</w:t>
      </w:r>
      <w:r w:rsidRPr="00E23239">
        <w:rPr>
          <w:rFonts w:hint="eastAsia"/>
        </w:rPr>
        <w:t>SEND_DEV_VERSION</w:t>
      </w:r>
      <w:bookmarkEnd w:id="2742"/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1</w:t>
      </w:r>
      <w:r w:rsidRPr="00E23239">
        <w:rPr>
          <w:rFonts w:hint="eastAsia"/>
        </w:rPr>
        <w:t>）结构体定义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struct  SEND_DEV_VERSION</w:t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</w:r>
      <w:r w:rsidRPr="00E23239">
        <w:rPr>
          <w:rFonts w:hint="eastAsia"/>
        </w:rPr>
        <w:tab/>
        <w:t>//</w:t>
      </w:r>
      <w:r w:rsidRPr="00E23239">
        <w:rPr>
          <w:rFonts w:hint="eastAsia"/>
        </w:rPr>
        <w:t>上报操作管理信息</w:t>
      </w: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{</w:t>
      </w:r>
    </w:p>
    <w:p w:rsidR="00000000" w:rsidRDefault="00E23239">
      <w:pPr>
        <w:pStyle w:val="af7"/>
        <w:ind w:firstLine="420"/>
        <w:rPr>
          <w:ins w:id="2743" w:author="suntingting" w:date="2015-07-13T20:58:00Z"/>
          <w:lang w:eastAsia="zh-CN"/>
        </w:rPr>
        <w:pPrChange w:id="2744" w:author="thomas" w:date="2015-05-15T23:21:00Z">
          <w:pPr>
            <w:pStyle w:val="af7"/>
          </w:pPr>
        </w:pPrChange>
      </w:pPr>
      <w:r w:rsidRPr="00E23239">
        <w:rPr>
          <w:rFonts w:hint="eastAsia"/>
        </w:rPr>
        <w:t>Uint8</w:t>
      </w:r>
      <w:r w:rsidRPr="00E23239">
        <w:rPr>
          <w:rFonts w:hint="eastAsia"/>
        </w:rPr>
        <w:tab/>
      </w:r>
      <w:r w:rsidR="002B017C">
        <w:rPr>
          <w:rFonts w:hint="eastAsia"/>
          <w:lang w:eastAsia="zh-CN"/>
        </w:rPr>
        <w:tab/>
      </w:r>
      <w:r w:rsidRPr="00E23239">
        <w:rPr>
          <w:rFonts w:hint="eastAsia"/>
        </w:rPr>
        <w:t>type;</w:t>
      </w:r>
    </w:p>
    <w:p w:rsidR="00000000" w:rsidRDefault="005A6AF4">
      <w:pPr>
        <w:pStyle w:val="af7"/>
        <w:ind w:firstLine="420"/>
        <w:rPr>
          <w:ins w:id="2745" w:author="thomas" w:date="2015-05-15T23:21:00Z"/>
          <w:del w:id="2746" w:author="suntingting" w:date="2015-07-13T20:58:00Z"/>
          <w:lang w:eastAsia="zh-CN"/>
        </w:rPr>
        <w:pPrChange w:id="2747" w:author="thomas" w:date="2015-05-15T23:21:00Z">
          <w:pPr>
            <w:pStyle w:val="af7"/>
          </w:pPr>
        </w:pPrChange>
      </w:pPr>
    </w:p>
    <w:p w:rsidR="00000000" w:rsidRDefault="005E2A3A">
      <w:pPr>
        <w:pStyle w:val="af7"/>
        <w:ind w:firstLine="420"/>
        <w:rPr>
          <w:del w:id="2748" w:author="suntingting" w:date="2015-07-13T20:58:00Z"/>
        </w:rPr>
        <w:pPrChange w:id="2749" w:author="thomas" w:date="2015-05-15T23:21:00Z">
          <w:pPr>
            <w:pStyle w:val="af7"/>
          </w:pPr>
        </w:pPrChange>
      </w:pPr>
      <w:ins w:id="2750" w:author="thomas" w:date="2015-05-15T23:21:00Z">
        <w:del w:id="2751" w:author="suntingting" w:date="2015-07-13T20:58:00Z">
          <w:r w:rsidDel="00222065">
            <w:delText>Uint8     padding;</w:delText>
          </w:r>
        </w:del>
      </w:ins>
    </w:p>
    <w:p w:rsidR="00E23239" w:rsidRPr="00E23239" w:rsidDel="00222065" w:rsidRDefault="00E23239" w:rsidP="00231176">
      <w:pPr>
        <w:pStyle w:val="af7"/>
        <w:rPr>
          <w:del w:id="2752" w:author="suntingting" w:date="2015-07-13T20:58:00Z"/>
        </w:rPr>
      </w:pPr>
      <w:del w:id="2753" w:author="suntingting" w:date="2015-07-13T20:58:00Z">
        <w:r w:rsidRPr="00E23239" w:rsidDel="00222065">
          <w:rPr>
            <w:rFonts w:hint="eastAsia"/>
          </w:rPr>
          <w:tab/>
          <w:delText>Uint8[6]</w:delText>
        </w:r>
        <w:r w:rsidRPr="00E23239" w:rsidDel="00222065">
          <w:rPr>
            <w:rFonts w:hint="eastAsia"/>
          </w:rPr>
          <w:tab/>
          <w:delText>cpuVersion;</w:delText>
        </w:r>
      </w:del>
    </w:p>
    <w:p w:rsidR="00E23239" w:rsidRPr="00E23239" w:rsidDel="00222065" w:rsidRDefault="00E23239" w:rsidP="00231176">
      <w:pPr>
        <w:pStyle w:val="af7"/>
        <w:rPr>
          <w:del w:id="2754" w:author="suntingting" w:date="2015-07-13T20:58:00Z"/>
        </w:rPr>
      </w:pPr>
      <w:del w:id="2755" w:author="suntingting" w:date="2015-07-13T20:58:00Z">
        <w:r w:rsidRPr="00E23239" w:rsidDel="00222065">
          <w:rPr>
            <w:rFonts w:hint="eastAsia"/>
          </w:rPr>
          <w:tab/>
          <w:delText>Uint8[6]</w:delText>
        </w:r>
        <w:r w:rsidRPr="00E23239" w:rsidDel="00222065">
          <w:rPr>
            <w:rFonts w:hint="eastAsia"/>
          </w:rPr>
          <w:tab/>
          <w:delText>dspVersion;</w:delText>
        </w:r>
      </w:del>
    </w:p>
    <w:p w:rsidR="00E23239" w:rsidRDefault="00231176" w:rsidP="00231176">
      <w:pPr>
        <w:pStyle w:val="af7"/>
        <w:rPr>
          <w:ins w:id="2756" w:author="suntingting" w:date="2015-07-13T20:59:00Z"/>
          <w:lang w:eastAsia="zh-CN"/>
        </w:rPr>
      </w:pPr>
      <w:r>
        <w:rPr>
          <w:rFonts w:hint="eastAsia"/>
        </w:rPr>
        <w:tab/>
      </w:r>
      <w:r w:rsidR="00E23239" w:rsidRPr="00E23239">
        <w:rPr>
          <w:rFonts w:hint="eastAsia"/>
        </w:rPr>
        <w:t>Uint8</w:t>
      </w:r>
      <w:del w:id="2757" w:author="suntingting" w:date="2015-07-13T20:59:00Z">
        <w:r w:rsidR="00E23239" w:rsidRPr="00E23239" w:rsidDel="00222065">
          <w:rPr>
            <w:rFonts w:hint="eastAsia"/>
          </w:rPr>
          <w:delText>[6]</w:delText>
        </w:r>
      </w:del>
      <w:r w:rsidR="00E23239" w:rsidRPr="00E23239">
        <w:rPr>
          <w:rFonts w:hint="eastAsia"/>
        </w:rPr>
        <w:tab/>
        <w:t>fpgaVersion</w:t>
      </w:r>
      <w:ins w:id="2758" w:author="suntingting" w:date="2015-07-13T20:59:00Z">
        <w:r w:rsidR="00222065">
          <w:rPr>
            <w:rFonts w:hint="eastAsia"/>
            <w:lang w:eastAsia="zh-CN"/>
          </w:rPr>
          <w:t>[2]</w:t>
        </w:r>
      </w:ins>
      <w:r w:rsidR="00E23239" w:rsidRPr="00E23239">
        <w:rPr>
          <w:rFonts w:hint="eastAsia"/>
        </w:rPr>
        <w:t>;</w:t>
      </w:r>
    </w:p>
    <w:p w:rsidR="00222065" w:rsidRDefault="00222065" w:rsidP="00231176">
      <w:pPr>
        <w:pStyle w:val="af7"/>
        <w:rPr>
          <w:ins w:id="2759" w:author="suntingting" w:date="2015-07-13T20:58:00Z"/>
          <w:lang w:eastAsia="zh-CN"/>
        </w:rPr>
      </w:pPr>
      <w:ins w:id="2760" w:author="suntingting" w:date="2015-07-13T20:59:00Z">
        <w:r>
          <w:rPr>
            <w:rFonts w:hint="eastAsia"/>
            <w:lang w:eastAsia="zh-CN"/>
          </w:rPr>
          <w:tab/>
        </w:r>
        <w:r w:rsidRPr="00E23239">
          <w:rPr>
            <w:rFonts w:hint="eastAsia"/>
          </w:rPr>
          <w:t>Uint8</w:t>
        </w:r>
        <w:r w:rsidRPr="00E23239">
          <w:rPr>
            <w:rFonts w:hint="eastAsia"/>
          </w:rPr>
          <w:tab/>
        </w:r>
        <w:r>
          <w:rPr>
            <w:rFonts w:hint="eastAsia"/>
            <w:lang w:eastAsia="zh-CN"/>
          </w:rPr>
          <w:t>BBU</w:t>
        </w:r>
        <w:r w:rsidRPr="00E23239">
          <w:rPr>
            <w:rFonts w:hint="eastAsia"/>
          </w:rPr>
          <w:t>Version</w:t>
        </w:r>
        <w:r>
          <w:rPr>
            <w:rFonts w:hint="eastAsia"/>
            <w:lang w:eastAsia="zh-CN"/>
          </w:rPr>
          <w:t>[2]</w:t>
        </w:r>
        <w:r w:rsidRPr="00E23239">
          <w:rPr>
            <w:rFonts w:hint="eastAsia"/>
          </w:rPr>
          <w:t>;</w:t>
        </w:r>
      </w:ins>
    </w:p>
    <w:p w:rsidR="00222065" w:rsidRDefault="00222065" w:rsidP="00222065">
      <w:pPr>
        <w:pStyle w:val="af7"/>
        <w:ind w:firstLine="420"/>
        <w:rPr>
          <w:ins w:id="2761" w:author="suntingting" w:date="2015-07-13T20:58:00Z"/>
          <w:lang w:eastAsia="zh-CN"/>
        </w:rPr>
      </w:pPr>
      <w:ins w:id="2762" w:author="suntingting" w:date="2015-07-13T20:59:00Z">
        <w:r>
          <w:rPr>
            <w:rFonts w:hint="eastAsia"/>
            <w:lang w:eastAsia="zh-CN"/>
          </w:rPr>
          <w:t>char</w:t>
        </w:r>
      </w:ins>
      <w:ins w:id="2763" w:author="suntingting" w:date="2015-07-13T20:58:00Z">
        <w:r w:rsidRPr="00E23239">
          <w:rPr>
            <w:rFonts w:hint="eastAsia"/>
          </w:rPr>
          <w:tab/>
        </w:r>
        <w:r>
          <w:rPr>
            <w:rFonts w:hint="eastAsia"/>
            <w:lang w:eastAsia="zh-CN"/>
          </w:rPr>
          <w:t>SoftWare</w:t>
        </w:r>
        <w:r w:rsidRPr="00E23239">
          <w:rPr>
            <w:rFonts w:hint="eastAsia"/>
          </w:rPr>
          <w:t>Version</w:t>
        </w:r>
      </w:ins>
      <w:ins w:id="2764" w:author="suntingting" w:date="2015-07-13T20:59:00Z">
        <w:r>
          <w:rPr>
            <w:rFonts w:hint="eastAsia"/>
            <w:lang w:eastAsia="zh-CN"/>
          </w:rPr>
          <w:t>[64]</w:t>
        </w:r>
      </w:ins>
      <w:ins w:id="2765" w:author="suntingting" w:date="2015-07-13T20:58:00Z">
        <w:r w:rsidRPr="00E23239">
          <w:rPr>
            <w:rFonts w:hint="eastAsia"/>
          </w:rPr>
          <w:t>;</w:t>
        </w:r>
      </w:ins>
    </w:p>
    <w:p w:rsidR="00222065" w:rsidRPr="00E23239" w:rsidRDefault="00222065" w:rsidP="00231176">
      <w:pPr>
        <w:pStyle w:val="af7"/>
        <w:rPr>
          <w:lang w:eastAsia="zh-CN"/>
        </w:rPr>
      </w:pPr>
    </w:p>
    <w:p w:rsidR="00E23239" w:rsidRPr="00E23239" w:rsidRDefault="00E23239" w:rsidP="00231176">
      <w:pPr>
        <w:pStyle w:val="af7"/>
      </w:pPr>
      <w:r w:rsidRPr="00E23239">
        <w:rPr>
          <w:rFonts w:hint="eastAsia"/>
        </w:rPr>
        <w:t>};</w:t>
      </w:r>
    </w:p>
    <w:p w:rsidR="00E23239" w:rsidRPr="00E23239" w:rsidRDefault="00E23239" w:rsidP="00E23239">
      <w:pPr>
        <w:spacing w:before="156" w:after="156"/>
        <w:ind w:firstLine="480"/>
      </w:pPr>
      <w:r w:rsidRPr="00E23239">
        <w:rPr>
          <w:rFonts w:hint="eastAsia"/>
        </w:rPr>
        <w:t>2</w:t>
      </w:r>
      <w:r w:rsidRPr="00E23239">
        <w:rPr>
          <w:rFonts w:hint="eastAsia"/>
        </w:rPr>
        <w:t>）说明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8"/>
        <w:gridCol w:w="1651"/>
        <w:gridCol w:w="1152"/>
        <w:gridCol w:w="4819"/>
      </w:tblGrid>
      <w:tr w:rsidR="00E23239" w:rsidRPr="00E23239" w:rsidTr="00707F3C">
        <w:tc>
          <w:tcPr>
            <w:tcW w:w="1558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符号</w:t>
            </w:r>
          </w:p>
        </w:tc>
        <w:tc>
          <w:tcPr>
            <w:tcW w:w="1651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名称</w:t>
            </w:r>
          </w:p>
        </w:tc>
        <w:tc>
          <w:tcPr>
            <w:tcW w:w="1152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格式</w:t>
            </w:r>
          </w:p>
        </w:tc>
        <w:tc>
          <w:tcPr>
            <w:tcW w:w="4819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说明</w:t>
            </w:r>
          </w:p>
        </w:tc>
      </w:tr>
      <w:tr w:rsidR="00E23239" w:rsidRPr="00E23239" w:rsidTr="00707F3C">
        <w:tc>
          <w:tcPr>
            <w:tcW w:w="1558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type</w:t>
            </w:r>
          </w:p>
        </w:tc>
        <w:tc>
          <w:tcPr>
            <w:tcW w:w="1651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上报的类型</w:t>
            </w:r>
          </w:p>
        </w:tc>
        <w:tc>
          <w:tcPr>
            <w:tcW w:w="1152" w:type="dxa"/>
          </w:tcPr>
          <w:p w:rsidR="00E23239" w:rsidRPr="00E23239" w:rsidRDefault="00E23239" w:rsidP="00462347">
            <w:pPr>
              <w:pStyle w:val="af0"/>
              <w:spacing w:after="156"/>
            </w:pPr>
          </w:p>
        </w:tc>
        <w:tc>
          <w:tcPr>
            <w:tcW w:w="4819" w:type="dxa"/>
          </w:tcPr>
          <w:p w:rsidR="00000000" w:rsidRDefault="00E23239">
            <w:pPr>
              <w:pStyle w:val="af0"/>
              <w:spacing w:after="156"/>
              <w:jc w:val="left"/>
              <w:pPrChange w:id="2766" w:author="suntingting" w:date="2015-04-20T13:58:00Z">
                <w:pPr>
                  <w:pStyle w:val="af0"/>
                  <w:spacing w:after="156"/>
                </w:pPr>
              </w:pPrChange>
            </w:pPr>
            <w:r w:rsidRPr="00E23239">
              <w:rPr>
                <w:rFonts w:hint="eastAsia"/>
              </w:rPr>
              <w:t>0</w:t>
            </w:r>
            <w:r w:rsidRPr="00E23239">
              <w:rPr>
                <w:rFonts w:hint="eastAsia"/>
              </w:rPr>
              <w:t>代表设备主动上报，</w:t>
            </w:r>
          </w:p>
          <w:p w:rsidR="00000000" w:rsidRDefault="00E23239">
            <w:pPr>
              <w:pStyle w:val="af0"/>
              <w:spacing w:after="156"/>
              <w:jc w:val="left"/>
              <w:pPrChange w:id="2767" w:author="suntingting" w:date="2015-04-20T13:58:00Z">
                <w:pPr>
                  <w:pStyle w:val="af0"/>
                  <w:spacing w:after="156"/>
                </w:pPr>
              </w:pPrChange>
            </w:pPr>
            <w:r w:rsidRPr="00E23239">
              <w:rPr>
                <w:rFonts w:hint="eastAsia"/>
              </w:rPr>
              <w:t>1</w:t>
            </w:r>
            <w:r w:rsidRPr="00E23239">
              <w:rPr>
                <w:rFonts w:hint="eastAsia"/>
              </w:rPr>
              <w:t>代表服务端请求后上报</w:t>
            </w:r>
          </w:p>
        </w:tc>
      </w:tr>
      <w:tr w:rsidR="00E23239" w:rsidRPr="00E23239" w:rsidTr="00707F3C">
        <w:tc>
          <w:tcPr>
            <w:tcW w:w="1558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cpuVersion</w:t>
            </w:r>
          </w:p>
        </w:tc>
        <w:tc>
          <w:tcPr>
            <w:tcW w:w="1651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CPU(gsm_code)</w:t>
            </w:r>
            <w:r w:rsidRPr="00E23239">
              <w:rPr>
                <w:rFonts w:hint="eastAsia"/>
              </w:rPr>
              <w:t>版本</w:t>
            </w:r>
          </w:p>
        </w:tc>
        <w:tc>
          <w:tcPr>
            <w:tcW w:w="1152" w:type="dxa"/>
          </w:tcPr>
          <w:p w:rsidR="00E23239" w:rsidRPr="00E23239" w:rsidRDefault="00E23239" w:rsidP="00462347">
            <w:pPr>
              <w:pStyle w:val="af0"/>
              <w:spacing w:after="156"/>
            </w:pPr>
          </w:p>
        </w:tc>
        <w:tc>
          <w:tcPr>
            <w:tcW w:w="4819" w:type="dxa"/>
          </w:tcPr>
          <w:p w:rsidR="00000000" w:rsidRDefault="00E23239">
            <w:pPr>
              <w:pStyle w:val="af0"/>
              <w:spacing w:after="156"/>
              <w:jc w:val="left"/>
              <w:pPrChange w:id="2768" w:author="suntingting" w:date="2015-04-20T13:58:00Z">
                <w:pPr>
                  <w:pStyle w:val="af0"/>
                  <w:spacing w:after="156"/>
                </w:pPr>
              </w:pPrChange>
            </w:pPr>
            <w:r w:rsidRPr="00E23239">
              <w:rPr>
                <w:rFonts w:hint="eastAsia"/>
              </w:rPr>
              <w:t>十六进制</w:t>
            </w:r>
            <w:r w:rsidRPr="00E23239">
              <w:rPr>
                <w:rFonts w:hint="eastAsia"/>
              </w:rPr>
              <w:t>[0x20][0x13][0x11][0x28][0x01][0x02]</w:t>
            </w:r>
            <w:r w:rsidRPr="00E23239">
              <w:rPr>
                <w:rFonts w:hint="eastAsia"/>
              </w:rPr>
              <w:t>表示：</w:t>
            </w:r>
            <w:r w:rsidRPr="00E23239">
              <w:rPr>
                <w:rFonts w:hint="eastAsia"/>
              </w:rPr>
              <w:t>2013/11 /28  0102</w:t>
            </w:r>
          </w:p>
        </w:tc>
      </w:tr>
      <w:tr w:rsidR="00E23239" w:rsidRPr="00E23239" w:rsidTr="00707F3C">
        <w:tc>
          <w:tcPr>
            <w:tcW w:w="1558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dspVersion</w:t>
            </w:r>
          </w:p>
        </w:tc>
        <w:tc>
          <w:tcPr>
            <w:tcW w:w="1651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Dsp</w:t>
            </w:r>
            <w:r w:rsidRPr="00E23239">
              <w:rPr>
                <w:rFonts w:hint="eastAsia"/>
              </w:rPr>
              <w:t>版本</w:t>
            </w:r>
          </w:p>
        </w:tc>
        <w:tc>
          <w:tcPr>
            <w:tcW w:w="1152" w:type="dxa"/>
          </w:tcPr>
          <w:p w:rsidR="00E23239" w:rsidRPr="00E23239" w:rsidRDefault="00E23239" w:rsidP="00462347">
            <w:pPr>
              <w:pStyle w:val="af0"/>
              <w:spacing w:after="156"/>
            </w:pPr>
          </w:p>
        </w:tc>
        <w:tc>
          <w:tcPr>
            <w:tcW w:w="4819" w:type="dxa"/>
          </w:tcPr>
          <w:p w:rsidR="00000000" w:rsidRDefault="00E23239">
            <w:pPr>
              <w:pStyle w:val="af0"/>
              <w:spacing w:after="156"/>
              <w:jc w:val="left"/>
              <w:pPrChange w:id="2769" w:author="suntingting" w:date="2015-04-20T13:58:00Z">
                <w:pPr>
                  <w:pStyle w:val="af0"/>
                  <w:spacing w:after="156"/>
                </w:pPr>
              </w:pPrChange>
            </w:pPr>
            <w:r w:rsidRPr="00E23239">
              <w:rPr>
                <w:rFonts w:hint="eastAsia"/>
              </w:rPr>
              <w:t>同上</w:t>
            </w:r>
          </w:p>
        </w:tc>
      </w:tr>
      <w:tr w:rsidR="00E23239" w:rsidRPr="00E23239" w:rsidTr="00707F3C">
        <w:tc>
          <w:tcPr>
            <w:tcW w:w="1558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fpgaVersion</w:t>
            </w:r>
          </w:p>
        </w:tc>
        <w:tc>
          <w:tcPr>
            <w:tcW w:w="1651" w:type="dxa"/>
          </w:tcPr>
          <w:p w:rsidR="00E23239" w:rsidRPr="00E23239" w:rsidRDefault="00E23239" w:rsidP="00462347">
            <w:pPr>
              <w:pStyle w:val="af0"/>
              <w:spacing w:after="156"/>
            </w:pPr>
            <w:r w:rsidRPr="00E23239">
              <w:rPr>
                <w:rFonts w:hint="eastAsia"/>
              </w:rPr>
              <w:t>FPGA</w:t>
            </w:r>
            <w:r w:rsidRPr="00E23239">
              <w:rPr>
                <w:rFonts w:hint="eastAsia"/>
              </w:rPr>
              <w:t>版本</w:t>
            </w:r>
          </w:p>
        </w:tc>
        <w:tc>
          <w:tcPr>
            <w:tcW w:w="1152" w:type="dxa"/>
          </w:tcPr>
          <w:p w:rsidR="00E23239" w:rsidRPr="00E23239" w:rsidRDefault="00E23239" w:rsidP="00462347">
            <w:pPr>
              <w:pStyle w:val="af0"/>
              <w:spacing w:after="156"/>
            </w:pPr>
          </w:p>
        </w:tc>
        <w:tc>
          <w:tcPr>
            <w:tcW w:w="4819" w:type="dxa"/>
          </w:tcPr>
          <w:p w:rsidR="00000000" w:rsidRDefault="00E23239">
            <w:pPr>
              <w:pStyle w:val="af0"/>
              <w:spacing w:after="156"/>
              <w:jc w:val="left"/>
              <w:pPrChange w:id="2770" w:author="suntingting" w:date="2015-04-20T13:58:00Z">
                <w:pPr>
                  <w:pStyle w:val="af0"/>
                  <w:spacing w:after="156"/>
                </w:pPr>
              </w:pPrChange>
            </w:pPr>
            <w:r w:rsidRPr="00E23239">
              <w:rPr>
                <w:rFonts w:hint="eastAsia"/>
              </w:rPr>
              <w:t>同上</w:t>
            </w:r>
            <w:ins w:id="2771" w:author="suntingting" w:date="2015-06-10T19:58:00Z">
              <w:r w:rsidR="00A325D8">
                <w:rPr>
                  <w:rFonts w:hint="eastAsia"/>
                </w:rPr>
                <w:t xml:space="preserve"> 4</w:t>
              </w:r>
              <w:r w:rsidR="00A325D8">
                <w:rPr>
                  <w:rFonts w:hint="eastAsia"/>
                </w:rPr>
                <w:t>个十六进制数</w:t>
              </w:r>
            </w:ins>
          </w:p>
        </w:tc>
      </w:tr>
    </w:tbl>
    <w:p w:rsidR="0002125F" w:rsidRPr="00E23239" w:rsidRDefault="0002125F" w:rsidP="0002125F">
      <w:pPr>
        <w:pStyle w:val="3"/>
        <w:spacing w:before="156" w:after="156"/>
        <w:rPr>
          <w:ins w:id="2772" w:author="zhaoxw" w:date="2015-05-25T15:07:00Z"/>
        </w:rPr>
      </w:pPr>
      <w:bookmarkStart w:id="2773" w:name="_Toc413925249"/>
      <w:ins w:id="2774" w:author="zhaoxw" w:date="2015-05-25T15:07:00Z">
        <w:r>
          <w:rPr>
            <w:rFonts w:hint="eastAsia"/>
          </w:rPr>
          <w:t>2.3.</w:t>
        </w:r>
      </w:ins>
      <w:ins w:id="2775" w:author="zhaoxw" w:date="2015-05-25T15:08:00Z">
        <w:r>
          <w:rPr>
            <w:rFonts w:hint="eastAsia"/>
          </w:rPr>
          <w:t>10</w:t>
        </w:r>
      </w:ins>
      <w:ins w:id="2776" w:author="zhaoxw" w:date="2015-05-25T15:13:00Z">
        <w:r>
          <w:rPr>
            <w:rFonts w:hint="eastAsia"/>
          </w:rPr>
          <w:t>返回下行接收参数</w:t>
        </w:r>
      </w:ins>
      <w:ins w:id="2777" w:author="zhaoxw" w:date="2015-05-25T15:11:00Z">
        <w:r w:rsidRPr="00E23239">
          <w:rPr>
            <w:rFonts w:hint="eastAsia"/>
          </w:rPr>
          <w:t>SEND_</w:t>
        </w:r>
        <w:r>
          <w:rPr>
            <w:rFonts w:hint="eastAsia"/>
          </w:rPr>
          <w:t>DL</w:t>
        </w:r>
      </w:ins>
      <w:ins w:id="2778" w:author="zhaoxw" w:date="2015-05-25T15:14:00Z">
        <w:r>
          <w:rPr>
            <w:rFonts w:hint="eastAsia"/>
          </w:rPr>
          <w:t>_SNIFF</w:t>
        </w:r>
      </w:ins>
    </w:p>
    <w:bookmarkEnd w:id="2773"/>
    <w:p w:rsidR="0002125F" w:rsidRPr="00E23239" w:rsidRDefault="0002125F" w:rsidP="0002125F">
      <w:pPr>
        <w:spacing w:before="156" w:after="156"/>
        <w:ind w:firstLine="480"/>
        <w:rPr>
          <w:ins w:id="2779" w:author="zhaoxw" w:date="2015-05-25T15:14:00Z"/>
        </w:rPr>
      </w:pPr>
      <w:ins w:id="2780" w:author="zhaoxw" w:date="2015-05-25T15:15:00Z">
        <w:r>
          <w:rPr>
            <w:rFonts w:hint="eastAsia"/>
          </w:rPr>
          <w:t>1</w:t>
        </w:r>
      </w:ins>
      <w:ins w:id="2781" w:author="zhaoxw" w:date="2015-05-25T15:14:00Z">
        <w:r w:rsidRPr="00E23239">
          <w:rPr>
            <w:rFonts w:hint="eastAsia"/>
          </w:rPr>
          <w:t>）结构体定义</w:t>
        </w:r>
      </w:ins>
    </w:p>
    <w:p w:rsidR="00094D05" w:rsidRDefault="00094D05" w:rsidP="00094D05">
      <w:pPr>
        <w:spacing w:before="156" w:after="156"/>
        <w:ind w:firstLine="480"/>
        <w:rPr>
          <w:ins w:id="2782" w:author="zhaoxw" w:date="2015-05-25T15:34:00Z"/>
          <w:sz w:val="18"/>
          <w:szCs w:val="18"/>
        </w:rPr>
      </w:pPr>
      <w:ins w:id="2783" w:author="zhaoxw" w:date="2015-05-25T15:34:00Z">
        <w:r>
          <w:rPr>
            <w:rFonts w:hint="eastAsia"/>
          </w:rPr>
          <w:t xml:space="preserve">struct </w:t>
        </w:r>
        <w:r>
          <w:rPr>
            <w:sz w:val="18"/>
            <w:szCs w:val="18"/>
          </w:rPr>
          <w:t xml:space="preserve"> </w:t>
        </w:r>
        <w:r w:rsidRPr="00E23239">
          <w:rPr>
            <w:rFonts w:hint="eastAsia"/>
          </w:rPr>
          <w:t>SEND_</w:t>
        </w:r>
        <w:r>
          <w:rPr>
            <w:rFonts w:hint="eastAsia"/>
          </w:rPr>
          <w:t>DL_SNIFF</w:t>
        </w:r>
      </w:ins>
    </w:p>
    <w:p w:rsidR="00094D05" w:rsidRDefault="00094D05" w:rsidP="00094D05">
      <w:pPr>
        <w:spacing w:before="156" w:after="156"/>
        <w:ind w:firstLine="360"/>
        <w:rPr>
          <w:ins w:id="2784" w:author="zhaoxw" w:date="2015-05-25T15:34:00Z"/>
          <w:sz w:val="18"/>
          <w:szCs w:val="18"/>
        </w:rPr>
      </w:pPr>
      <w:ins w:id="2785" w:author="zhaoxw" w:date="2015-05-25T15:34:00Z">
        <w:r>
          <w:rPr>
            <w:sz w:val="18"/>
            <w:szCs w:val="18"/>
          </w:rPr>
          <w:t>{</w:t>
        </w:r>
      </w:ins>
    </w:p>
    <w:p w:rsidR="00094D05" w:rsidRPr="00E23239" w:rsidRDefault="00094D05" w:rsidP="00094D05">
      <w:pPr>
        <w:pStyle w:val="af7"/>
        <w:rPr>
          <w:ins w:id="2786" w:author="zhaoxw" w:date="2015-05-25T15:34:00Z"/>
        </w:rPr>
      </w:pPr>
      <w:ins w:id="2787" w:author="zhaoxw" w:date="2015-05-25T15:34:00Z">
        <w:r>
          <w:rPr>
            <w:rFonts w:hint="eastAsia"/>
            <w:lang w:eastAsia="zh-CN"/>
          </w:rPr>
          <w:tab/>
        </w:r>
        <w:r w:rsidRPr="00E23239">
          <w:t>Uint</w:t>
        </w:r>
        <w:r>
          <w:t>8</w:t>
        </w:r>
        <w:r w:rsidRPr="00E23239">
          <w:tab/>
        </w:r>
      </w:ins>
      <w:ins w:id="2788" w:author="zhaoxw" w:date="2015-05-25T15:35:00Z">
        <w:r>
          <w:rPr>
            <w:rFonts w:ascii="Arial" w:hAnsi="Arial" w:cs="Arial"/>
            <w:sz w:val="20"/>
            <w:szCs w:val="21"/>
          </w:rPr>
          <w:t>numberCell</w:t>
        </w:r>
      </w:ins>
      <w:ins w:id="2789" w:author="zhaoxw" w:date="2015-05-25T15:34:00Z">
        <w:r w:rsidRPr="00E23239">
          <w:t>;</w:t>
        </w:r>
      </w:ins>
    </w:p>
    <w:p w:rsidR="00094D05" w:rsidRPr="00E23239" w:rsidRDefault="00094D05" w:rsidP="00094D05">
      <w:pPr>
        <w:pStyle w:val="af7"/>
        <w:tabs>
          <w:tab w:val="clear" w:pos="1152"/>
          <w:tab w:val="left" w:pos="1260"/>
        </w:tabs>
        <w:rPr>
          <w:ins w:id="2790" w:author="zhaoxw" w:date="2015-05-25T15:34:00Z"/>
        </w:rPr>
      </w:pPr>
      <w:ins w:id="2791" w:author="zhaoxw" w:date="2015-05-25T15:34:00Z">
        <w:r w:rsidRPr="00E23239">
          <w:tab/>
        </w:r>
      </w:ins>
      <w:ins w:id="2792" w:author="zhaoxw" w:date="2015-05-25T15:35:00Z">
        <w:r>
          <w:rPr>
            <w:rFonts w:hint="eastAsia"/>
            <w:lang w:eastAsia="zh-CN"/>
          </w:rPr>
          <w:t>struct</w:t>
        </w:r>
      </w:ins>
      <w:ins w:id="2793" w:author="zhaoxw" w:date="2015-05-25T15:34:00Z">
        <w:r w:rsidRPr="00E23239">
          <w:tab/>
        </w:r>
      </w:ins>
      <w:ins w:id="2794" w:author="zhaoxw" w:date="2015-05-25T15:35:00Z">
        <w:r>
          <w:rPr>
            <w:rFonts w:ascii="Arial" w:hAnsi="Arial" w:cs="Arial"/>
            <w:sz w:val="20"/>
            <w:szCs w:val="21"/>
          </w:rPr>
          <w:t>cellInfomation[numberCell]</w:t>
        </w:r>
      </w:ins>
      <w:ins w:id="2795" w:author="zhaoxw" w:date="2015-05-25T15:34:00Z">
        <w:r w:rsidRPr="00E23239">
          <w:t>;</w:t>
        </w:r>
      </w:ins>
    </w:p>
    <w:p w:rsidR="00094D05" w:rsidRDefault="00094D05" w:rsidP="000177BB">
      <w:pPr>
        <w:spacing w:before="156" w:after="156"/>
        <w:ind w:firstLine="480"/>
        <w:rPr>
          <w:ins w:id="2796" w:author="zhaoxw" w:date="2015-05-25T15:34:00Z"/>
        </w:rPr>
      </w:pPr>
      <w:ins w:id="2797" w:author="zhaoxw" w:date="2015-05-25T15:34:00Z">
        <w:r>
          <w:rPr>
            <w:rFonts w:hint="eastAsia"/>
          </w:rPr>
          <w:t>};</w:t>
        </w:r>
      </w:ins>
    </w:p>
    <w:p w:rsidR="00094D05" w:rsidRDefault="00094D05" w:rsidP="000177BB">
      <w:pPr>
        <w:spacing w:before="156" w:after="156"/>
        <w:ind w:firstLine="480"/>
        <w:rPr>
          <w:ins w:id="2798" w:author="zhaoxw" w:date="2015-05-25T15:34:00Z"/>
        </w:rPr>
      </w:pPr>
    </w:p>
    <w:p w:rsidR="0002125F" w:rsidRDefault="000177BB" w:rsidP="000177BB">
      <w:pPr>
        <w:spacing w:before="156" w:after="156"/>
        <w:ind w:firstLine="480"/>
        <w:rPr>
          <w:ins w:id="2799" w:author="zhaoxw" w:date="2015-05-25T15:07:00Z"/>
          <w:sz w:val="18"/>
          <w:szCs w:val="18"/>
        </w:rPr>
      </w:pPr>
      <w:ins w:id="2800" w:author="zhaoxw" w:date="2015-05-25T15:19:00Z">
        <w:r>
          <w:rPr>
            <w:rFonts w:hint="eastAsia"/>
          </w:rPr>
          <w:t xml:space="preserve">struct </w:t>
        </w:r>
      </w:ins>
      <w:ins w:id="2801" w:author="zhaoxw" w:date="2015-05-25T15:07:00Z">
        <w:r w:rsidR="0002125F">
          <w:rPr>
            <w:sz w:val="18"/>
            <w:szCs w:val="18"/>
          </w:rPr>
          <w:t xml:space="preserve"> </w:t>
        </w:r>
      </w:ins>
      <w:ins w:id="2802" w:author="zhaoxw" w:date="2015-05-25T15:35:00Z">
        <w:r w:rsidR="00094D05">
          <w:rPr>
            <w:rFonts w:ascii="Arial" w:hAnsi="Arial" w:cs="Arial"/>
            <w:sz w:val="20"/>
          </w:rPr>
          <w:t>cellInfomation</w:t>
        </w:r>
        <w:r w:rsidR="00094D05" w:rsidRPr="00E23239">
          <w:rPr>
            <w:rFonts w:hint="eastAsia"/>
          </w:rPr>
          <w:t xml:space="preserve"> </w:t>
        </w:r>
      </w:ins>
    </w:p>
    <w:p w:rsidR="0002125F" w:rsidRDefault="0002125F" w:rsidP="0002125F">
      <w:pPr>
        <w:spacing w:before="156" w:after="156"/>
        <w:ind w:firstLine="360"/>
        <w:rPr>
          <w:ins w:id="2803" w:author="zhaoxw" w:date="2015-05-25T15:27:00Z"/>
          <w:sz w:val="18"/>
          <w:szCs w:val="18"/>
        </w:rPr>
      </w:pPr>
      <w:ins w:id="2804" w:author="zhaoxw" w:date="2015-05-25T15:07:00Z">
        <w:r>
          <w:rPr>
            <w:sz w:val="18"/>
            <w:szCs w:val="18"/>
          </w:rPr>
          <w:t>{</w:t>
        </w:r>
      </w:ins>
    </w:p>
    <w:p w:rsidR="00094D05" w:rsidRPr="00E23239" w:rsidRDefault="00094D05" w:rsidP="00094D05">
      <w:pPr>
        <w:pStyle w:val="af7"/>
        <w:rPr>
          <w:ins w:id="2805" w:author="zhaoxw" w:date="2015-05-25T15:27:00Z"/>
        </w:rPr>
      </w:pPr>
      <w:ins w:id="2806" w:author="zhaoxw" w:date="2015-05-25T15:27:00Z">
        <w:r>
          <w:rPr>
            <w:rFonts w:hint="eastAsia"/>
            <w:lang w:eastAsia="zh-CN"/>
          </w:rPr>
          <w:tab/>
        </w:r>
        <w:r w:rsidRPr="00E23239">
          <w:t>Uint</w:t>
        </w:r>
        <w:r>
          <w:t>8</w:t>
        </w:r>
        <w:r w:rsidRPr="00E23239">
          <w:tab/>
          <w:t>SysNo;</w:t>
        </w:r>
      </w:ins>
    </w:p>
    <w:p w:rsidR="00094D05" w:rsidRPr="00E23239" w:rsidRDefault="00094D05" w:rsidP="00094D05">
      <w:pPr>
        <w:pStyle w:val="af7"/>
        <w:tabs>
          <w:tab w:val="clear" w:pos="1152"/>
          <w:tab w:val="left" w:pos="1260"/>
        </w:tabs>
        <w:rPr>
          <w:ins w:id="2807" w:author="zhaoxw" w:date="2015-05-25T15:27:00Z"/>
        </w:rPr>
      </w:pPr>
      <w:ins w:id="2808" w:author="zhaoxw" w:date="2015-05-25T15:27:00Z">
        <w:r w:rsidRPr="00E23239">
          <w:lastRenderedPageBreak/>
          <w:tab/>
          <w:t>Uint</w:t>
        </w:r>
        <w:r>
          <w:t>8</w:t>
        </w:r>
        <w:r w:rsidRPr="00E23239">
          <w:tab/>
          <w:t>Mcc;</w:t>
        </w:r>
      </w:ins>
    </w:p>
    <w:p w:rsidR="00094D05" w:rsidRPr="00E23239" w:rsidRDefault="00094D05" w:rsidP="00094D05">
      <w:pPr>
        <w:pStyle w:val="af7"/>
        <w:tabs>
          <w:tab w:val="clear" w:pos="1152"/>
          <w:tab w:val="left" w:pos="1260"/>
        </w:tabs>
        <w:rPr>
          <w:ins w:id="2809" w:author="zhaoxw" w:date="2015-05-25T15:27:00Z"/>
        </w:rPr>
      </w:pPr>
      <w:ins w:id="2810" w:author="zhaoxw" w:date="2015-05-25T15:27:00Z">
        <w:r w:rsidRPr="00E23239">
          <w:tab/>
          <w:t>Uint</w:t>
        </w:r>
        <w:r>
          <w:t>8</w:t>
        </w:r>
        <w:r w:rsidRPr="00E23239">
          <w:tab/>
          <w:t>Mnc;</w:t>
        </w:r>
      </w:ins>
    </w:p>
    <w:p w:rsidR="00094D05" w:rsidRDefault="00094D05" w:rsidP="00094D05">
      <w:pPr>
        <w:pStyle w:val="af7"/>
        <w:tabs>
          <w:tab w:val="clear" w:pos="1152"/>
        </w:tabs>
        <w:rPr>
          <w:ins w:id="2811" w:author="zhaoxw" w:date="2015-05-25T15:27:00Z"/>
          <w:lang w:eastAsia="zh-CN"/>
        </w:rPr>
      </w:pPr>
      <w:ins w:id="2812" w:author="zhaoxw" w:date="2015-05-25T15:27:00Z">
        <w:r w:rsidRPr="00E23239">
          <w:tab/>
          <w:t>Uint</w:t>
        </w:r>
        <w:r>
          <w:rPr>
            <w:rFonts w:hint="eastAsia"/>
            <w:lang w:eastAsia="zh-CN"/>
          </w:rPr>
          <w:t>16</w:t>
        </w:r>
        <w:r w:rsidRPr="00E23239">
          <w:tab/>
        </w:r>
      </w:ins>
      <w:ins w:id="2813" w:author="zhaoxw" w:date="2015-05-25T15:31:00Z">
        <w:r>
          <w:rPr>
            <w:rFonts w:hint="eastAsia"/>
            <w:lang w:eastAsia="zh-CN"/>
          </w:rPr>
          <w:t xml:space="preserve"> </w:t>
        </w:r>
      </w:ins>
      <w:ins w:id="2814" w:author="zhaoxw" w:date="2015-05-25T15:27:00Z">
        <w:r w:rsidRPr="00E23239">
          <w:t>Tac;</w:t>
        </w:r>
      </w:ins>
    </w:p>
    <w:p w:rsidR="00094D05" w:rsidRPr="00E23239" w:rsidRDefault="00094D05" w:rsidP="00094D05">
      <w:pPr>
        <w:pStyle w:val="af7"/>
        <w:tabs>
          <w:tab w:val="clear" w:pos="1152"/>
        </w:tabs>
        <w:rPr>
          <w:ins w:id="2815" w:author="zhaoxw" w:date="2015-05-25T15:27:00Z"/>
          <w:lang w:eastAsia="zh-CN"/>
        </w:rPr>
      </w:pPr>
      <w:ins w:id="2816" w:author="zhaoxw" w:date="2015-05-25T15:27:00Z">
        <w:r>
          <w:rPr>
            <w:rFonts w:hint="eastAsia"/>
            <w:lang w:eastAsia="zh-CN"/>
          </w:rPr>
          <w:tab/>
        </w:r>
        <w:r w:rsidRPr="00E23239">
          <w:t>Uint</w:t>
        </w:r>
        <w:r>
          <w:rPr>
            <w:rFonts w:hint="eastAsia"/>
            <w:lang w:eastAsia="zh-CN"/>
          </w:rPr>
          <w:t>16</w:t>
        </w:r>
        <w:r w:rsidRPr="00E23239">
          <w:tab/>
        </w:r>
      </w:ins>
      <w:ins w:id="2817" w:author="zhaoxw" w:date="2015-05-25T15:32:00Z">
        <w:r>
          <w:rPr>
            <w:rFonts w:hint="eastAsia"/>
            <w:lang w:eastAsia="zh-CN"/>
          </w:rPr>
          <w:t xml:space="preserve"> </w:t>
        </w:r>
      </w:ins>
      <w:ins w:id="2818" w:author="zhaoxw" w:date="2015-05-25T15:27:00Z">
        <w:r w:rsidRPr="00E23239">
          <w:rPr>
            <w:rFonts w:hint="eastAsia"/>
          </w:rPr>
          <w:t>PciNo</w:t>
        </w:r>
        <w:r w:rsidRPr="00E23239">
          <w:t>;</w:t>
        </w:r>
      </w:ins>
    </w:p>
    <w:p w:rsidR="00094D05" w:rsidRDefault="00094D05" w:rsidP="00094D05">
      <w:pPr>
        <w:pStyle w:val="af7"/>
        <w:tabs>
          <w:tab w:val="clear" w:pos="1152"/>
          <w:tab w:val="left" w:pos="1260"/>
        </w:tabs>
        <w:rPr>
          <w:ins w:id="2819" w:author="zhaoxw" w:date="2015-05-25T15:27:00Z"/>
          <w:color w:val="C00000"/>
        </w:rPr>
      </w:pPr>
      <w:ins w:id="2820" w:author="zhaoxw" w:date="2015-05-25T15:27:00Z">
        <w:r w:rsidRPr="00E23239">
          <w:tab/>
        </w:r>
        <w:r w:rsidRPr="00FE5E2D">
          <w:rPr>
            <w:color w:val="C00000"/>
          </w:rPr>
          <w:t>Uint</w:t>
        </w:r>
        <w:r>
          <w:rPr>
            <w:rFonts w:hint="eastAsia"/>
            <w:color w:val="C00000"/>
            <w:lang w:eastAsia="zh-CN"/>
          </w:rPr>
          <w:t>8</w:t>
        </w:r>
        <w:r w:rsidRPr="00FE5E2D">
          <w:rPr>
            <w:color w:val="C00000"/>
          </w:rPr>
          <w:tab/>
          <w:t>CellId</w:t>
        </w:r>
        <w:r>
          <w:rPr>
            <w:rFonts w:hint="eastAsia"/>
            <w:color w:val="C00000"/>
            <w:lang w:eastAsia="zh-CN"/>
          </w:rPr>
          <w:t>[7]</w:t>
        </w:r>
        <w:r w:rsidRPr="00FE5E2D">
          <w:rPr>
            <w:color w:val="C00000"/>
          </w:rPr>
          <w:t>;</w:t>
        </w:r>
      </w:ins>
    </w:p>
    <w:p w:rsidR="00094D05" w:rsidRPr="00094D05" w:rsidRDefault="008E2946" w:rsidP="00094D05">
      <w:pPr>
        <w:pStyle w:val="af7"/>
        <w:ind w:firstLineChars="200" w:firstLine="420"/>
        <w:rPr>
          <w:lang w:eastAsia="zh-CN"/>
        </w:rPr>
      </w:pPr>
      <w:ins w:id="2821" w:author="zhaoxw" w:date="2015-05-25T15:42:00Z">
        <w:r w:rsidRPr="00E23239">
          <w:rPr>
            <w:rFonts w:hint="eastAsia"/>
          </w:rPr>
          <w:t>Uint16</w:t>
        </w:r>
        <w:r>
          <w:rPr>
            <w:rFonts w:hint="eastAsia"/>
            <w:lang w:eastAsia="zh-CN"/>
          </w:rPr>
          <w:t xml:space="preserve"> Earfcn </w:t>
        </w:r>
      </w:ins>
      <w:del w:id="2822" w:author="zhaoxw" w:date="2015-05-25T15:42:00Z">
        <w:r w:rsidR="00094D05" w:rsidRPr="00094D05" w:rsidDel="008E2946">
          <w:rPr>
            <w:lang w:eastAsia="zh-CN"/>
          </w:rPr>
          <w:delText>Uint16EARFCN;</w:delText>
        </w:r>
      </w:del>
    </w:p>
    <w:p w:rsidR="00094D05" w:rsidRPr="00094D05" w:rsidRDefault="00094D05" w:rsidP="00094D05">
      <w:pPr>
        <w:pStyle w:val="af7"/>
        <w:ind w:firstLineChars="200" w:firstLine="420"/>
        <w:rPr>
          <w:lang w:eastAsia="zh-CN"/>
        </w:rPr>
      </w:pPr>
      <w:r w:rsidRPr="00094D05">
        <w:rPr>
          <w:lang w:eastAsia="zh-CN"/>
        </w:rPr>
        <w:t>Uint8</w:t>
      </w:r>
      <w:ins w:id="2823" w:author="zhaoxw" w:date="2015-05-25T15:17:00Z">
        <w:r w:rsidR="000177BB" w:rsidRPr="00094D05">
          <w:rPr>
            <w:rFonts w:hint="eastAsia"/>
            <w:lang w:eastAsia="zh-CN"/>
          </w:rPr>
          <w:t xml:space="preserve"> </w:t>
        </w:r>
      </w:ins>
      <w:r w:rsidRPr="00094D05">
        <w:rPr>
          <w:rFonts w:hint="eastAsia"/>
          <w:lang w:eastAsia="zh-CN"/>
        </w:rPr>
        <w:t xml:space="preserve"> </w:t>
      </w:r>
      <w:r w:rsidRPr="00094D05">
        <w:rPr>
          <w:lang w:eastAsia="zh-CN"/>
        </w:rPr>
        <w:t>CP_Type</w:t>
      </w:r>
      <w:r w:rsidRPr="00094D05">
        <w:rPr>
          <w:rFonts w:hint="eastAsia"/>
          <w:lang w:eastAsia="zh-CN"/>
        </w:rPr>
        <w:t>;</w:t>
      </w:r>
    </w:p>
    <w:p w:rsidR="00000000" w:rsidRDefault="00094D05">
      <w:pPr>
        <w:spacing w:before="156" w:after="156"/>
        <w:ind w:firstLineChars="250" w:firstLine="450"/>
        <w:rPr>
          <w:sz w:val="18"/>
          <w:szCs w:val="18"/>
        </w:rPr>
        <w:pPrChange w:id="2824" w:author="zhaoxw" w:date="2015-05-25T15:32:00Z">
          <w:pPr>
            <w:spacing w:before="156" w:after="156"/>
            <w:ind w:firstLine="360"/>
          </w:pPr>
        </w:pPrChange>
      </w:pPr>
      <w:r>
        <w:rPr>
          <w:sz w:val="18"/>
          <w:szCs w:val="18"/>
        </w:rPr>
        <w:t>Uint16</w:t>
      </w:r>
      <w:ins w:id="2825" w:author="zhaoxw" w:date="2015-05-25T15:17:00Z">
        <w:r w:rsidR="000177BB">
          <w:rPr>
            <w:rFonts w:hint="eastAsia"/>
            <w:sz w:val="18"/>
            <w:szCs w:val="18"/>
          </w:rPr>
          <w:t xml:space="preserve"> </w:t>
        </w:r>
      </w:ins>
      <w:ins w:id="2826" w:author="zhaoxw" w:date="2015-05-25T15:32:00Z">
        <w:r>
          <w:rPr>
            <w:rFonts w:hint="eastAsia"/>
            <w:sz w:val="18"/>
            <w:szCs w:val="18"/>
          </w:rPr>
          <w:t xml:space="preserve">   C</w:t>
        </w:r>
      </w:ins>
      <w:ins w:id="2827" w:author="zhaoxw" w:date="2015-05-25T15:42:00Z">
        <w:r w:rsidR="008E2946">
          <w:rPr>
            <w:rFonts w:hint="eastAsia"/>
            <w:sz w:val="18"/>
            <w:szCs w:val="18"/>
          </w:rPr>
          <w:t>rs</w:t>
        </w:r>
      </w:ins>
      <w:ins w:id="2828" w:author="zhaoxw" w:date="2015-05-25T15:32:00Z">
        <w:r>
          <w:rPr>
            <w:rFonts w:hint="eastAsia"/>
            <w:sz w:val="18"/>
            <w:szCs w:val="18"/>
          </w:rPr>
          <w:t>_RP</w:t>
        </w:r>
      </w:ins>
      <w:r>
        <w:rPr>
          <w:sz w:val="18"/>
          <w:szCs w:val="18"/>
        </w:rPr>
        <w:t>;</w:t>
      </w:r>
    </w:p>
    <w:p w:rsidR="00000000" w:rsidRDefault="00094D05">
      <w:pPr>
        <w:spacing w:before="156" w:after="156"/>
        <w:ind w:firstLineChars="250" w:firstLine="450"/>
        <w:rPr>
          <w:sz w:val="18"/>
          <w:szCs w:val="18"/>
        </w:rPr>
        <w:pPrChange w:id="2829" w:author="zhaoxw" w:date="2015-05-25T15:32:00Z">
          <w:pPr>
            <w:spacing w:before="156" w:after="156"/>
            <w:ind w:firstLine="360"/>
          </w:pPr>
        </w:pPrChange>
      </w:pPr>
      <w:r>
        <w:rPr>
          <w:sz w:val="18"/>
          <w:szCs w:val="18"/>
        </w:rPr>
        <w:t>Uint16</w:t>
      </w:r>
      <w:ins w:id="2830" w:author="zhaoxw" w:date="2015-05-25T15:32:00Z">
        <w:r>
          <w:rPr>
            <w:rFonts w:hint="eastAsia"/>
            <w:sz w:val="18"/>
            <w:szCs w:val="18"/>
          </w:rPr>
          <w:t xml:space="preserve">    C</w:t>
        </w:r>
      </w:ins>
      <w:ins w:id="2831" w:author="zhaoxw" w:date="2015-05-25T15:43:00Z">
        <w:r w:rsidR="008E2946">
          <w:rPr>
            <w:rFonts w:hint="eastAsia"/>
            <w:sz w:val="18"/>
            <w:szCs w:val="18"/>
          </w:rPr>
          <w:t>rs</w:t>
        </w:r>
      </w:ins>
      <w:ins w:id="2832" w:author="zhaoxw" w:date="2015-05-25T15:32:00Z">
        <w:r>
          <w:rPr>
            <w:rFonts w:hint="eastAsia"/>
            <w:sz w:val="18"/>
            <w:szCs w:val="18"/>
          </w:rPr>
          <w:t>_RQ</w:t>
        </w:r>
      </w:ins>
      <w:r>
        <w:rPr>
          <w:sz w:val="18"/>
          <w:szCs w:val="18"/>
        </w:rPr>
        <w:t>;</w:t>
      </w:r>
    </w:p>
    <w:p w:rsidR="0002125F" w:rsidRDefault="0002125F" w:rsidP="0002125F">
      <w:pPr>
        <w:spacing w:before="156" w:after="156"/>
        <w:ind w:firstLine="360"/>
        <w:rPr>
          <w:ins w:id="2833" w:author="zhaoxw" w:date="2015-05-25T15:07:00Z"/>
          <w:sz w:val="18"/>
          <w:szCs w:val="18"/>
        </w:rPr>
      </w:pPr>
      <w:ins w:id="2834" w:author="zhaoxw" w:date="2015-05-25T15:07:00Z">
        <w:r>
          <w:rPr>
            <w:sz w:val="18"/>
            <w:szCs w:val="18"/>
          </w:rPr>
          <w:t>}</w:t>
        </w:r>
      </w:ins>
      <w:ins w:id="2835" w:author="zhaoxw" w:date="2015-05-25T15:28:00Z">
        <w:r w:rsidR="00094D05" w:rsidRPr="00E23239">
          <w:rPr>
            <w:rFonts w:hint="eastAsia"/>
          </w:rPr>
          <w:t>;</w:t>
        </w:r>
      </w:ins>
    </w:p>
    <w:p w:rsidR="0002125F" w:rsidRPr="00E23239" w:rsidRDefault="0002125F" w:rsidP="0002125F">
      <w:pPr>
        <w:spacing w:before="156" w:after="156"/>
        <w:ind w:firstLine="480"/>
        <w:rPr>
          <w:ins w:id="2836" w:author="zhaoxw" w:date="2015-05-25T15:15:00Z"/>
        </w:rPr>
      </w:pPr>
      <w:ins w:id="2837" w:author="zhaoxw" w:date="2015-05-25T15:15:00Z">
        <w:r w:rsidRPr="00E23239">
          <w:rPr>
            <w:rFonts w:hint="eastAsia"/>
          </w:rPr>
          <w:t>2</w:t>
        </w:r>
        <w:r w:rsidRPr="00E23239">
          <w:rPr>
            <w:rFonts w:hint="eastAsia"/>
          </w:rPr>
          <w:t>）说明</w:t>
        </w:r>
      </w:ins>
    </w:p>
    <w:tbl>
      <w:tblPr>
        <w:tblW w:w="7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79"/>
        <w:gridCol w:w="1156"/>
        <w:gridCol w:w="1052"/>
        <w:gridCol w:w="792"/>
        <w:gridCol w:w="3083"/>
      </w:tblGrid>
      <w:tr w:rsidR="008E2946" w:rsidRPr="00E23239" w:rsidTr="00ED5F2D">
        <w:trPr>
          <w:ins w:id="2838" w:author="zhaoxw" w:date="2015-05-25T15:43:00Z"/>
        </w:trPr>
        <w:tc>
          <w:tcPr>
            <w:tcW w:w="1079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2839" w:author="zhaoxw" w:date="2015-05-25T15:43:00Z"/>
              </w:rPr>
            </w:pPr>
            <w:ins w:id="2840" w:author="zhaoxw" w:date="2015-05-25T15:43:00Z">
              <w:r w:rsidRPr="00E23239">
                <w:t>SysNo</w:t>
              </w:r>
            </w:ins>
          </w:p>
        </w:tc>
        <w:tc>
          <w:tcPr>
            <w:tcW w:w="1156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2841" w:author="zhaoxw" w:date="2015-05-25T15:43:00Z"/>
              </w:rPr>
            </w:pPr>
            <w:ins w:id="2842" w:author="zhaoxw" w:date="2015-05-25T15:43:00Z">
              <w:r w:rsidRPr="00E23239">
                <w:rPr>
                  <w:rFonts w:hint="eastAsia"/>
                </w:rPr>
                <w:t>系统号</w:t>
              </w:r>
            </w:ins>
          </w:p>
        </w:tc>
        <w:tc>
          <w:tcPr>
            <w:tcW w:w="1052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2843" w:author="zhaoxw" w:date="2015-05-25T15:43:00Z"/>
              </w:rPr>
            </w:pPr>
            <w:ins w:id="2844" w:author="zhaoxw" w:date="2015-05-25T15:43:00Z">
              <w:r w:rsidRPr="00E23239">
                <w:rPr>
                  <w:rFonts w:hint="eastAsia"/>
                </w:rPr>
                <w:t>1</w:t>
              </w:r>
            </w:ins>
          </w:p>
        </w:tc>
        <w:tc>
          <w:tcPr>
            <w:tcW w:w="792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2845" w:author="zhaoxw" w:date="2015-05-25T15:43:00Z"/>
              </w:rPr>
            </w:pPr>
            <w:ins w:id="2846" w:author="zhaoxw" w:date="2015-05-25T15:43:00Z">
              <w:r w:rsidRPr="00E23239">
                <w:rPr>
                  <w:rFonts w:hint="eastAsia"/>
                </w:rPr>
                <w:t>1</w:t>
              </w:r>
            </w:ins>
          </w:p>
        </w:tc>
        <w:tc>
          <w:tcPr>
            <w:tcW w:w="3083" w:type="dxa"/>
          </w:tcPr>
          <w:p w:rsidR="008E2946" w:rsidRDefault="008E2946" w:rsidP="008E2946">
            <w:pPr>
              <w:pStyle w:val="af0"/>
              <w:spacing w:after="156"/>
              <w:jc w:val="left"/>
              <w:rPr>
                <w:ins w:id="2847" w:author="zhaoxw" w:date="2015-05-25T15:43:00Z"/>
              </w:rPr>
            </w:pPr>
            <w:ins w:id="2848" w:author="zhaoxw" w:date="2015-05-25T15:43:00Z">
              <w:r w:rsidRPr="00E23239">
                <w:rPr>
                  <w:rFonts w:hint="eastAsia"/>
                </w:rPr>
                <w:t>对双系统设备取值为</w:t>
              </w:r>
              <w:r w:rsidRPr="00E23239">
                <w:rPr>
                  <w:rFonts w:hint="eastAsia"/>
                </w:rPr>
                <w:t>1</w:t>
              </w:r>
              <w:r w:rsidRPr="00E23239">
                <w:rPr>
                  <w:rFonts w:hint="eastAsia"/>
                </w:rPr>
                <w:t>或</w:t>
              </w:r>
              <w:r w:rsidRPr="00E23239">
                <w:rPr>
                  <w:rFonts w:hint="eastAsia"/>
                </w:rPr>
                <w:t>2</w:t>
              </w:r>
              <w:r w:rsidRPr="00E23239">
                <w:rPr>
                  <w:rFonts w:hint="eastAsia"/>
                </w:rPr>
                <w:t>，</w:t>
              </w:r>
            </w:ins>
          </w:p>
          <w:p w:rsidR="008E2946" w:rsidRPr="00E23239" w:rsidRDefault="008E2946" w:rsidP="008E2946">
            <w:pPr>
              <w:pStyle w:val="af0"/>
              <w:spacing w:after="156"/>
              <w:jc w:val="left"/>
              <w:rPr>
                <w:ins w:id="2849" w:author="zhaoxw" w:date="2015-05-25T15:43:00Z"/>
              </w:rPr>
            </w:pPr>
            <w:ins w:id="2850" w:author="zhaoxw" w:date="2015-05-25T15:43:00Z">
              <w:r w:rsidRPr="00E23239">
                <w:rPr>
                  <w:rFonts w:hint="eastAsia"/>
                </w:rPr>
                <w:t>对单系统设备只能为</w:t>
              </w:r>
              <w:r w:rsidRPr="00E23239">
                <w:rPr>
                  <w:rFonts w:hint="eastAsia"/>
                </w:rPr>
                <w:t>1</w:t>
              </w:r>
            </w:ins>
          </w:p>
        </w:tc>
      </w:tr>
      <w:tr w:rsidR="008E2946" w:rsidRPr="00E23239" w:rsidTr="00ED5F2D">
        <w:trPr>
          <w:ins w:id="2851" w:author="zhaoxw" w:date="2015-05-25T15:43:00Z"/>
        </w:trPr>
        <w:tc>
          <w:tcPr>
            <w:tcW w:w="1079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2852" w:author="zhaoxw" w:date="2015-05-25T15:43:00Z"/>
              </w:rPr>
            </w:pPr>
            <w:ins w:id="2853" w:author="zhaoxw" w:date="2015-05-25T15:43:00Z">
              <w:r w:rsidRPr="00E23239">
                <w:t>Mcc</w:t>
              </w:r>
            </w:ins>
          </w:p>
        </w:tc>
        <w:tc>
          <w:tcPr>
            <w:tcW w:w="1156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2854" w:author="zhaoxw" w:date="2015-05-25T15:43:00Z"/>
              </w:rPr>
            </w:pPr>
            <w:ins w:id="2855" w:author="zhaoxw" w:date="2015-05-25T15:43:00Z">
              <w:r w:rsidRPr="00E23239">
                <w:rPr>
                  <w:rFonts w:hint="eastAsia"/>
                </w:rPr>
                <w:t>移动国家码</w:t>
              </w:r>
            </w:ins>
          </w:p>
        </w:tc>
        <w:tc>
          <w:tcPr>
            <w:tcW w:w="1052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2856" w:author="zhaoxw" w:date="2015-05-25T15:43:00Z"/>
              </w:rPr>
            </w:pPr>
            <w:ins w:id="2857" w:author="zhaoxw" w:date="2015-05-25T15:43:00Z">
              <w:r w:rsidRPr="00E23239">
                <w:t>000</w:t>
              </w:r>
              <w:r w:rsidRPr="00E23239">
                <w:rPr>
                  <w:rFonts w:hint="eastAsia"/>
                </w:rPr>
                <w:t>～</w:t>
              </w:r>
              <w:r w:rsidRPr="00E23239">
                <w:t>999</w:t>
              </w:r>
            </w:ins>
          </w:p>
        </w:tc>
        <w:tc>
          <w:tcPr>
            <w:tcW w:w="792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2858" w:author="zhaoxw" w:date="2015-05-25T15:43:00Z"/>
              </w:rPr>
            </w:pPr>
            <w:ins w:id="2859" w:author="zhaoxw" w:date="2015-05-25T15:43:00Z">
              <w:r w:rsidRPr="00E23239">
                <w:rPr>
                  <w:rFonts w:hint="eastAsia"/>
                </w:rPr>
                <w:t>460</w:t>
              </w:r>
            </w:ins>
          </w:p>
        </w:tc>
        <w:tc>
          <w:tcPr>
            <w:tcW w:w="3083" w:type="dxa"/>
          </w:tcPr>
          <w:p w:rsidR="008E2946" w:rsidRPr="00E23239" w:rsidRDefault="008E2946" w:rsidP="008E2946">
            <w:pPr>
              <w:pStyle w:val="af0"/>
              <w:spacing w:after="156"/>
              <w:jc w:val="left"/>
              <w:rPr>
                <w:ins w:id="2860" w:author="zhaoxw" w:date="2015-05-25T15:43:00Z"/>
              </w:rPr>
            </w:pPr>
            <w:ins w:id="2861" w:author="zhaoxw" w:date="2015-05-25T15:43:00Z">
              <w:r w:rsidRPr="00E23239">
                <w:rPr>
                  <w:rFonts w:hint="eastAsia"/>
                </w:rPr>
                <w:t>中国为</w:t>
              </w:r>
              <w:r w:rsidRPr="00E23239">
                <w:rPr>
                  <w:rFonts w:hint="eastAsia"/>
                </w:rPr>
                <w:t>460</w:t>
              </w:r>
            </w:ins>
          </w:p>
        </w:tc>
      </w:tr>
      <w:tr w:rsidR="008E2946" w:rsidRPr="00E23239" w:rsidTr="00ED5F2D">
        <w:trPr>
          <w:ins w:id="2862" w:author="zhaoxw" w:date="2015-05-25T15:43:00Z"/>
        </w:trPr>
        <w:tc>
          <w:tcPr>
            <w:tcW w:w="1079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2863" w:author="zhaoxw" w:date="2015-05-25T15:43:00Z"/>
              </w:rPr>
            </w:pPr>
            <w:ins w:id="2864" w:author="zhaoxw" w:date="2015-05-25T15:43:00Z">
              <w:r w:rsidRPr="00E23239">
                <w:t>Mnc</w:t>
              </w:r>
            </w:ins>
          </w:p>
        </w:tc>
        <w:tc>
          <w:tcPr>
            <w:tcW w:w="1156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2865" w:author="zhaoxw" w:date="2015-05-25T15:43:00Z"/>
              </w:rPr>
            </w:pPr>
            <w:ins w:id="2866" w:author="zhaoxw" w:date="2015-05-25T15:43:00Z">
              <w:r w:rsidRPr="00E23239">
                <w:rPr>
                  <w:rFonts w:hint="eastAsia"/>
                </w:rPr>
                <w:t>移动网号</w:t>
              </w:r>
            </w:ins>
          </w:p>
        </w:tc>
        <w:tc>
          <w:tcPr>
            <w:tcW w:w="1052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2867" w:author="zhaoxw" w:date="2015-05-25T15:43:00Z"/>
              </w:rPr>
            </w:pPr>
            <w:ins w:id="2868" w:author="zhaoxw" w:date="2015-05-25T15:43:00Z">
              <w:r w:rsidRPr="00E23239">
                <w:rPr>
                  <w:rFonts w:hint="eastAsia"/>
                </w:rPr>
                <w:t>00</w:t>
              </w:r>
              <w:r w:rsidRPr="00E23239">
                <w:rPr>
                  <w:rFonts w:hint="eastAsia"/>
                </w:rPr>
                <w:t>～</w:t>
              </w:r>
              <w:r w:rsidRPr="00E23239">
                <w:rPr>
                  <w:rFonts w:hint="eastAsia"/>
                </w:rPr>
                <w:t>99</w:t>
              </w:r>
            </w:ins>
          </w:p>
        </w:tc>
        <w:tc>
          <w:tcPr>
            <w:tcW w:w="792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2869" w:author="zhaoxw" w:date="2015-05-25T15:43:00Z"/>
              </w:rPr>
            </w:pPr>
            <w:ins w:id="2870" w:author="zhaoxw" w:date="2015-05-25T15:43:00Z">
              <w:r w:rsidRPr="00E23239">
                <w:rPr>
                  <w:rFonts w:hint="eastAsia"/>
                </w:rPr>
                <w:t>00</w:t>
              </w:r>
            </w:ins>
          </w:p>
        </w:tc>
        <w:tc>
          <w:tcPr>
            <w:tcW w:w="3083" w:type="dxa"/>
          </w:tcPr>
          <w:p w:rsidR="008E2946" w:rsidRDefault="008E2946" w:rsidP="008E2946">
            <w:pPr>
              <w:pStyle w:val="af0"/>
              <w:spacing w:after="156"/>
              <w:jc w:val="left"/>
              <w:rPr>
                <w:ins w:id="2871" w:author="zhaoxw" w:date="2015-05-25T15:43:00Z"/>
              </w:rPr>
            </w:pPr>
            <w:ins w:id="2872" w:author="zhaoxw" w:date="2015-05-25T15:43:00Z">
              <w:r>
                <w:rPr>
                  <w:rFonts w:hint="eastAsia"/>
                </w:rPr>
                <w:t>常用的</w:t>
              </w:r>
              <w:r>
                <w:rPr>
                  <w:rFonts w:hint="eastAsia"/>
                </w:rPr>
                <w:t>MNC</w:t>
              </w:r>
              <w:r>
                <w:rPr>
                  <w:rFonts w:hint="eastAsia"/>
                </w:rPr>
                <w:t>列表如下</w:t>
              </w:r>
            </w:ins>
          </w:p>
          <w:p w:rsidR="008E2946" w:rsidRDefault="008E2946" w:rsidP="008E2946">
            <w:pPr>
              <w:pStyle w:val="af0"/>
              <w:spacing w:after="156"/>
              <w:jc w:val="left"/>
              <w:rPr>
                <w:ins w:id="2873" w:author="zhaoxw" w:date="2015-05-25T15:43:00Z"/>
              </w:rPr>
            </w:pPr>
            <w:ins w:id="2874" w:author="zhaoxw" w:date="2015-05-25T15:43:00Z">
              <w:r>
                <w:rPr>
                  <w:rFonts w:hint="eastAsia"/>
                </w:rPr>
                <w:t xml:space="preserve">00 </w:t>
              </w:r>
              <w:r>
                <w:rPr>
                  <w:rFonts w:hint="eastAsia"/>
                </w:rPr>
                <w:t>移动</w:t>
              </w:r>
            </w:ins>
          </w:p>
          <w:p w:rsidR="008E2946" w:rsidRDefault="008E2946" w:rsidP="008E2946">
            <w:pPr>
              <w:pStyle w:val="af0"/>
              <w:spacing w:after="156"/>
              <w:jc w:val="left"/>
              <w:rPr>
                <w:ins w:id="2875" w:author="zhaoxw" w:date="2015-05-25T15:43:00Z"/>
              </w:rPr>
            </w:pPr>
            <w:ins w:id="2876" w:author="zhaoxw" w:date="2015-05-25T15:43:00Z">
              <w:r>
                <w:rPr>
                  <w:rFonts w:hint="eastAsia"/>
                </w:rPr>
                <w:t xml:space="preserve">01 </w:t>
              </w:r>
              <w:r>
                <w:rPr>
                  <w:rFonts w:hint="eastAsia"/>
                </w:rPr>
                <w:t>联通</w:t>
              </w:r>
            </w:ins>
          </w:p>
          <w:p w:rsidR="008E2946" w:rsidRDefault="008E2946" w:rsidP="008E2946">
            <w:pPr>
              <w:pStyle w:val="af0"/>
              <w:spacing w:after="156"/>
              <w:jc w:val="left"/>
              <w:rPr>
                <w:ins w:id="2877" w:author="zhaoxw" w:date="2015-05-25T15:43:00Z"/>
              </w:rPr>
            </w:pPr>
            <w:ins w:id="2878" w:author="zhaoxw" w:date="2015-05-25T15:43:00Z">
              <w:r>
                <w:rPr>
                  <w:rFonts w:hint="eastAsia"/>
                </w:rPr>
                <w:t xml:space="preserve">02 </w:t>
              </w:r>
              <w:r>
                <w:rPr>
                  <w:rFonts w:hint="eastAsia"/>
                </w:rPr>
                <w:t>移动</w:t>
              </w:r>
            </w:ins>
          </w:p>
          <w:p w:rsidR="008E2946" w:rsidRDefault="008E2946" w:rsidP="008E2946">
            <w:pPr>
              <w:pStyle w:val="af0"/>
              <w:spacing w:after="156"/>
              <w:jc w:val="left"/>
              <w:rPr>
                <w:ins w:id="2879" w:author="zhaoxw" w:date="2015-05-25T15:43:00Z"/>
              </w:rPr>
            </w:pPr>
            <w:ins w:id="2880" w:author="zhaoxw" w:date="2015-05-25T15:43:00Z">
              <w:r>
                <w:rPr>
                  <w:rFonts w:hint="eastAsia"/>
                </w:rPr>
                <w:t xml:space="preserve">03 </w:t>
              </w:r>
              <w:r>
                <w:rPr>
                  <w:rFonts w:hint="eastAsia"/>
                </w:rPr>
                <w:t>电信</w:t>
              </w:r>
            </w:ins>
          </w:p>
          <w:p w:rsidR="008E2946" w:rsidRDefault="008E2946" w:rsidP="008E2946">
            <w:pPr>
              <w:pStyle w:val="af0"/>
              <w:spacing w:after="156"/>
              <w:jc w:val="left"/>
              <w:rPr>
                <w:ins w:id="2881" w:author="zhaoxw" w:date="2015-05-25T15:43:00Z"/>
              </w:rPr>
            </w:pPr>
            <w:ins w:id="2882" w:author="zhaoxw" w:date="2015-05-25T15:43:00Z">
              <w:r>
                <w:rPr>
                  <w:rFonts w:hint="eastAsia"/>
                </w:rPr>
                <w:t xml:space="preserve">05 </w:t>
              </w:r>
              <w:r>
                <w:rPr>
                  <w:rFonts w:hint="eastAsia"/>
                </w:rPr>
                <w:t>电信</w:t>
              </w:r>
            </w:ins>
          </w:p>
          <w:p w:rsidR="008E2946" w:rsidRDefault="008E2946" w:rsidP="008E2946">
            <w:pPr>
              <w:pStyle w:val="af0"/>
              <w:spacing w:after="156"/>
              <w:jc w:val="left"/>
              <w:rPr>
                <w:ins w:id="2883" w:author="zhaoxw" w:date="2015-05-25T15:43:00Z"/>
              </w:rPr>
            </w:pPr>
            <w:ins w:id="2884" w:author="zhaoxw" w:date="2015-05-25T15:43:00Z">
              <w:r>
                <w:rPr>
                  <w:rFonts w:hint="eastAsia"/>
                </w:rPr>
                <w:t>06</w:t>
              </w:r>
              <w:r>
                <w:rPr>
                  <w:rFonts w:hint="eastAsia"/>
                </w:rPr>
                <w:t>联通</w:t>
              </w:r>
            </w:ins>
          </w:p>
          <w:p w:rsidR="008E2946" w:rsidRDefault="008E2946" w:rsidP="008E2946">
            <w:pPr>
              <w:pStyle w:val="af0"/>
              <w:spacing w:after="156"/>
              <w:jc w:val="left"/>
              <w:rPr>
                <w:ins w:id="2885" w:author="zhaoxw" w:date="2015-05-25T15:43:00Z"/>
              </w:rPr>
            </w:pPr>
            <w:ins w:id="2886" w:author="zhaoxw" w:date="2015-05-25T15:43:00Z">
              <w:r>
                <w:rPr>
                  <w:rFonts w:hint="eastAsia"/>
                </w:rPr>
                <w:t xml:space="preserve">07 </w:t>
              </w:r>
              <w:r>
                <w:rPr>
                  <w:rFonts w:hint="eastAsia"/>
                </w:rPr>
                <w:t>移动</w:t>
              </w:r>
            </w:ins>
          </w:p>
          <w:p w:rsidR="008E2946" w:rsidRDefault="008E2946" w:rsidP="008E2946">
            <w:pPr>
              <w:pStyle w:val="af0"/>
              <w:spacing w:after="156"/>
              <w:jc w:val="left"/>
              <w:rPr>
                <w:ins w:id="2887" w:author="zhaoxw" w:date="2015-05-25T15:43:00Z"/>
              </w:rPr>
            </w:pPr>
            <w:ins w:id="2888" w:author="zhaoxw" w:date="2015-05-25T15:43:00Z">
              <w:r>
                <w:rPr>
                  <w:rFonts w:hint="eastAsia"/>
                </w:rPr>
                <w:t xml:space="preserve">11 </w:t>
              </w:r>
              <w:r>
                <w:rPr>
                  <w:rFonts w:hint="eastAsia"/>
                </w:rPr>
                <w:t>电信</w:t>
              </w:r>
            </w:ins>
          </w:p>
          <w:p w:rsidR="008E2946" w:rsidRPr="00E23239" w:rsidRDefault="008E2946" w:rsidP="008E2946">
            <w:pPr>
              <w:pStyle w:val="af0"/>
              <w:spacing w:after="156"/>
              <w:jc w:val="left"/>
              <w:rPr>
                <w:ins w:id="2889" w:author="zhaoxw" w:date="2015-05-25T15:43:00Z"/>
              </w:rPr>
            </w:pPr>
          </w:p>
        </w:tc>
      </w:tr>
      <w:tr w:rsidR="008E2946" w:rsidRPr="00250DD9" w:rsidTr="00ED5F2D">
        <w:trPr>
          <w:ins w:id="2890" w:author="zhaoxw" w:date="2015-05-25T15:43:00Z"/>
        </w:trPr>
        <w:tc>
          <w:tcPr>
            <w:tcW w:w="1079" w:type="dxa"/>
          </w:tcPr>
          <w:p w:rsidR="008E2946" w:rsidRPr="00250DD9" w:rsidRDefault="008E2946" w:rsidP="008E2946">
            <w:pPr>
              <w:pStyle w:val="af0"/>
              <w:spacing w:after="156"/>
              <w:rPr>
                <w:ins w:id="2891" w:author="zhaoxw" w:date="2015-05-25T15:43:00Z"/>
              </w:rPr>
            </w:pPr>
            <w:ins w:id="2892" w:author="zhaoxw" w:date="2015-05-25T15:43:00Z">
              <w:r w:rsidRPr="00250DD9">
                <w:rPr>
                  <w:rFonts w:hint="eastAsia"/>
                </w:rPr>
                <w:t>PciNo</w:t>
              </w:r>
            </w:ins>
          </w:p>
        </w:tc>
        <w:tc>
          <w:tcPr>
            <w:tcW w:w="1156" w:type="dxa"/>
          </w:tcPr>
          <w:p w:rsidR="008E2946" w:rsidRPr="00250DD9" w:rsidRDefault="008E2946" w:rsidP="008E2946">
            <w:pPr>
              <w:pStyle w:val="af0"/>
              <w:spacing w:after="156"/>
              <w:rPr>
                <w:ins w:id="2893" w:author="zhaoxw" w:date="2015-05-25T15:43:00Z"/>
              </w:rPr>
            </w:pPr>
            <w:ins w:id="2894" w:author="zhaoxw" w:date="2015-05-25T15:43:00Z">
              <w:r w:rsidRPr="00250DD9">
                <w:rPr>
                  <w:rFonts w:hint="eastAsia"/>
                </w:rPr>
                <w:t>物理层小区号</w:t>
              </w:r>
            </w:ins>
          </w:p>
        </w:tc>
        <w:tc>
          <w:tcPr>
            <w:tcW w:w="1052" w:type="dxa"/>
          </w:tcPr>
          <w:p w:rsidR="008E2946" w:rsidRPr="00250DD9" w:rsidRDefault="008E2946" w:rsidP="008E2946">
            <w:pPr>
              <w:pStyle w:val="af0"/>
              <w:spacing w:after="156"/>
              <w:rPr>
                <w:ins w:id="2895" w:author="zhaoxw" w:date="2015-05-25T15:43:00Z"/>
              </w:rPr>
            </w:pPr>
            <w:ins w:id="2896" w:author="zhaoxw" w:date="2015-05-25T15:43:00Z">
              <w:r w:rsidRPr="00250DD9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auto"/>
                </w:rPr>
                <w:t>0~503</w:t>
              </w:r>
            </w:ins>
          </w:p>
        </w:tc>
        <w:tc>
          <w:tcPr>
            <w:tcW w:w="792" w:type="dxa"/>
          </w:tcPr>
          <w:p w:rsidR="008E2946" w:rsidRPr="00250DD9" w:rsidRDefault="008E2946" w:rsidP="008E2946">
            <w:pPr>
              <w:pStyle w:val="af0"/>
              <w:spacing w:after="156"/>
              <w:rPr>
                <w:ins w:id="2897" w:author="zhaoxw" w:date="2015-05-25T15:43:00Z"/>
              </w:rPr>
            </w:pPr>
            <w:ins w:id="2898" w:author="zhaoxw" w:date="2015-05-25T15:43:00Z">
              <w:r w:rsidRPr="00250DD9">
                <w:rPr>
                  <w:rFonts w:hint="eastAsia"/>
                </w:rPr>
                <w:t>0</w:t>
              </w:r>
            </w:ins>
          </w:p>
        </w:tc>
        <w:tc>
          <w:tcPr>
            <w:tcW w:w="3083" w:type="dxa"/>
          </w:tcPr>
          <w:p w:rsidR="008E2946" w:rsidRPr="00250DD9" w:rsidRDefault="008E2946" w:rsidP="008E2946">
            <w:pPr>
              <w:pStyle w:val="af0"/>
              <w:spacing w:after="156"/>
              <w:jc w:val="left"/>
              <w:rPr>
                <w:ins w:id="2899" w:author="zhaoxw" w:date="2015-05-25T15:43:00Z"/>
              </w:rPr>
            </w:pPr>
          </w:p>
        </w:tc>
      </w:tr>
      <w:tr w:rsidR="008E2946" w:rsidRPr="00E23239" w:rsidTr="00ED5F2D">
        <w:trPr>
          <w:ins w:id="2900" w:author="zhaoxw" w:date="2015-05-25T15:43:00Z"/>
        </w:trPr>
        <w:tc>
          <w:tcPr>
            <w:tcW w:w="1079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2901" w:author="zhaoxw" w:date="2015-05-25T15:43:00Z"/>
              </w:rPr>
            </w:pPr>
            <w:ins w:id="2902" w:author="zhaoxw" w:date="2015-05-25T15:43:00Z">
              <w:r w:rsidRPr="00E23239">
                <w:t>Tac</w:t>
              </w:r>
            </w:ins>
          </w:p>
        </w:tc>
        <w:tc>
          <w:tcPr>
            <w:tcW w:w="1156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2903" w:author="zhaoxw" w:date="2015-05-25T15:43:00Z"/>
              </w:rPr>
            </w:pPr>
            <w:ins w:id="2904" w:author="zhaoxw" w:date="2015-05-25T15:43:00Z">
              <w:r w:rsidRPr="00E23239">
                <w:rPr>
                  <w:rFonts w:hint="eastAsia"/>
                </w:rPr>
                <w:t>跟踪区号</w:t>
              </w:r>
            </w:ins>
          </w:p>
        </w:tc>
        <w:tc>
          <w:tcPr>
            <w:tcW w:w="1052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2905" w:author="zhaoxw" w:date="2015-05-25T15:43:00Z"/>
              </w:rPr>
            </w:pPr>
            <w:ins w:id="2906" w:author="zhaoxw" w:date="2015-05-25T15:43:00Z">
              <w:r w:rsidRPr="00E23239">
                <w:rPr>
                  <w:rFonts w:hint="eastAsia"/>
                </w:rPr>
                <w:t>1</w:t>
              </w:r>
              <w:r w:rsidRPr="00E23239">
                <w:rPr>
                  <w:rFonts w:hint="eastAsia"/>
                </w:rPr>
                <w:t>～</w:t>
              </w:r>
              <w:r w:rsidRPr="00E23239">
                <w:rPr>
                  <w:rFonts w:hint="eastAsia"/>
                </w:rPr>
                <w:t>65535</w:t>
              </w:r>
            </w:ins>
          </w:p>
        </w:tc>
        <w:tc>
          <w:tcPr>
            <w:tcW w:w="792" w:type="dxa"/>
          </w:tcPr>
          <w:p w:rsidR="008E2946" w:rsidRPr="00E23239" w:rsidRDefault="008E2946" w:rsidP="008E2946">
            <w:pPr>
              <w:pStyle w:val="af0"/>
              <w:spacing w:after="156"/>
              <w:rPr>
                <w:ins w:id="2907" w:author="zhaoxw" w:date="2015-05-25T15:43:00Z"/>
              </w:rPr>
            </w:pPr>
            <w:ins w:id="2908" w:author="zhaoxw" w:date="2015-05-25T15:43:00Z">
              <w:r w:rsidRPr="00E23239">
                <w:rPr>
                  <w:rFonts w:hint="eastAsia"/>
                </w:rPr>
                <w:t>1</w:t>
              </w:r>
            </w:ins>
          </w:p>
        </w:tc>
        <w:tc>
          <w:tcPr>
            <w:tcW w:w="3083" w:type="dxa"/>
          </w:tcPr>
          <w:p w:rsidR="008E2946" w:rsidRPr="00E23239" w:rsidRDefault="008E2946" w:rsidP="008E2946">
            <w:pPr>
              <w:pStyle w:val="af0"/>
              <w:spacing w:after="156"/>
              <w:jc w:val="left"/>
              <w:rPr>
                <w:ins w:id="2909" w:author="zhaoxw" w:date="2015-05-25T15:43:00Z"/>
              </w:rPr>
            </w:pPr>
          </w:p>
        </w:tc>
      </w:tr>
      <w:tr w:rsidR="008E2946" w:rsidRPr="00B27C01" w:rsidTr="00ED5F2D">
        <w:trPr>
          <w:ins w:id="2910" w:author="zhaoxw" w:date="2015-05-25T15:43:00Z"/>
        </w:trPr>
        <w:tc>
          <w:tcPr>
            <w:tcW w:w="1079" w:type="dxa"/>
          </w:tcPr>
          <w:p w:rsidR="008E2946" w:rsidRPr="005E7CE2" w:rsidRDefault="008E2946" w:rsidP="008E2946">
            <w:pPr>
              <w:pStyle w:val="af0"/>
              <w:spacing w:after="156"/>
              <w:rPr>
                <w:ins w:id="2911" w:author="zhaoxw" w:date="2015-05-25T15:43:00Z"/>
                <w:color w:val="C00000"/>
              </w:rPr>
            </w:pPr>
            <w:ins w:id="2912" w:author="zhaoxw" w:date="2015-05-25T15:43:00Z">
              <w:r w:rsidRPr="00FE5E2D">
                <w:rPr>
                  <w:color w:val="C00000"/>
                </w:rPr>
                <w:t>paraCellId</w:t>
              </w:r>
              <w:r>
                <w:rPr>
                  <w:rFonts w:hint="eastAsia"/>
                  <w:color w:val="C00000"/>
                </w:rPr>
                <w:t>[7]</w:t>
              </w:r>
            </w:ins>
          </w:p>
        </w:tc>
        <w:tc>
          <w:tcPr>
            <w:tcW w:w="1156" w:type="dxa"/>
          </w:tcPr>
          <w:p w:rsidR="008E2946" w:rsidRPr="005E7CE2" w:rsidRDefault="008E2946" w:rsidP="008E2946">
            <w:pPr>
              <w:pStyle w:val="af0"/>
              <w:spacing w:after="156"/>
              <w:rPr>
                <w:ins w:id="2913" w:author="zhaoxw" w:date="2015-05-25T15:43:00Z"/>
                <w:color w:val="C00000"/>
              </w:rPr>
            </w:pPr>
            <w:ins w:id="2914" w:author="zhaoxw" w:date="2015-05-25T15:43:00Z">
              <w:r w:rsidRPr="005E7CE2">
                <w:rPr>
                  <w:rFonts w:hint="eastAsia"/>
                  <w:color w:val="C00000"/>
                </w:rPr>
                <w:t>小区</w:t>
              </w:r>
              <w:r w:rsidRPr="005E7CE2">
                <w:rPr>
                  <w:rFonts w:hint="eastAsia"/>
                  <w:color w:val="C00000"/>
                </w:rPr>
                <w:t>ECGI</w:t>
              </w:r>
            </w:ins>
          </w:p>
        </w:tc>
        <w:tc>
          <w:tcPr>
            <w:tcW w:w="1052" w:type="dxa"/>
          </w:tcPr>
          <w:p w:rsidR="008E2946" w:rsidRPr="005E7CE2" w:rsidRDefault="008E2946" w:rsidP="008E2946">
            <w:pPr>
              <w:pStyle w:val="af0"/>
              <w:spacing w:after="156"/>
              <w:rPr>
                <w:ins w:id="2915" w:author="zhaoxw" w:date="2015-05-25T15:43:00Z"/>
                <w:color w:val="C00000"/>
              </w:rPr>
            </w:pPr>
          </w:p>
        </w:tc>
        <w:tc>
          <w:tcPr>
            <w:tcW w:w="792" w:type="dxa"/>
          </w:tcPr>
          <w:p w:rsidR="008E2946" w:rsidRPr="005E7CE2" w:rsidRDefault="008E2946" w:rsidP="008E2946">
            <w:pPr>
              <w:pStyle w:val="af0"/>
              <w:spacing w:after="156"/>
              <w:rPr>
                <w:ins w:id="2916" w:author="zhaoxw" w:date="2015-05-25T15:43:00Z"/>
                <w:color w:val="C00000"/>
              </w:rPr>
            </w:pPr>
            <w:ins w:id="2917" w:author="zhaoxw" w:date="2015-05-25T15:43:00Z">
              <w:r w:rsidRPr="005E7CE2">
                <w:rPr>
                  <w:rFonts w:hint="eastAsia"/>
                  <w:color w:val="C00000"/>
                </w:rPr>
                <w:t>10</w:t>
              </w:r>
            </w:ins>
          </w:p>
        </w:tc>
        <w:tc>
          <w:tcPr>
            <w:tcW w:w="3083" w:type="dxa"/>
          </w:tcPr>
          <w:p w:rsidR="008E2946" w:rsidRDefault="008E2946" w:rsidP="008E2946">
            <w:pPr>
              <w:pStyle w:val="af0"/>
              <w:spacing w:after="156"/>
              <w:jc w:val="left"/>
              <w:rPr>
                <w:ins w:id="2918" w:author="zhaoxw" w:date="2015-05-25T15:43:00Z"/>
                <w:rStyle w:val="af3"/>
              </w:rPr>
            </w:pPr>
          </w:p>
          <w:p w:rsidR="008E2946" w:rsidRDefault="008E2946" w:rsidP="008E2946">
            <w:pPr>
              <w:pStyle w:val="af0"/>
              <w:spacing w:after="156"/>
              <w:jc w:val="left"/>
              <w:rPr>
                <w:ins w:id="2919" w:author="zhaoxw" w:date="2015-05-25T15:43:00Z"/>
                <w:rStyle w:val="af3"/>
                <w:b w:val="0"/>
                <w:bCs w:val="0"/>
                <w:i w:val="0"/>
                <w:iCs w:val="0"/>
                <w:color w:val="C00000"/>
              </w:rPr>
            </w:pPr>
            <w:ins w:id="2920" w:author="zhaoxw" w:date="2015-05-25T15:43:00Z">
              <w:r w:rsidRPr="005E7CE2">
                <w:rPr>
                  <w:rStyle w:val="af3"/>
                  <w:b w:val="0"/>
                  <w:bCs w:val="0"/>
                  <w:i w:val="0"/>
                  <w:iCs w:val="0"/>
                  <w:color w:val="C00000"/>
                </w:rPr>
                <w:t>EnodeB ID</w:t>
              </w:r>
              <w:r w:rsidRPr="005E7CE2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(2</w:t>
              </w:r>
              <w:r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0</w:t>
              </w:r>
              <w:r w:rsidRPr="005E7CE2">
                <w:rPr>
                  <w:rStyle w:val="af3"/>
                  <w:rFonts w:hint="eastAsia"/>
                  <w:b w:val="0"/>
                  <w:bCs w:val="0"/>
                  <w:i w:val="0"/>
                  <w:iCs w:val="0"/>
                  <w:color w:val="C00000"/>
                </w:rPr>
                <w:t>bit)</w:t>
              </w:r>
            </w:ins>
          </w:p>
          <w:p w:rsidR="008E2946" w:rsidRPr="005E7CE2" w:rsidRDefault="008E2946" w:rsidP="008E2946">
            <w:pPr>
              <w:pStyle w:val="af0"/>
              <w:spacing w:after="156"/>
              <w:jc w:val="left"/>
              <w:rPr>
                <w:ins w:id="2921" w:author="zhaoxw" w:date="2015-05-25T15:43:00Z"/>
                <w:color w:val="C00000"/>
              </w:rPr>
            </w:pPr>
            <w:ins w:id="2922" w:author="zhaoxw" w:date="2015-05-25T15:43:00Z">
              <w:r>
                <w:rPr>
                  <w:rStyle w:val="af3"/>
                  <w:rFonts w:hint="eastAsia"/>
                </w:rPr>
                <w:t>+cellID(8bit)</w:t>
              </w:r>
            </w:ins>
          </w:p>
        </w:tc>
      </w:tr>
      <w:tr w:rsidR="008E2946" w:rsidRPr="00B27C01" w:rsidTr="00ED5F2D">
        <w:trPr>
          <w:ins w:id="2923" w:author="zhaoxw" w:date="2015-05-25T15:44:00Z"/>
        </w:trPr>
        <w:tc>
          <w:tcPr>
            <w:tcW w:w="1079" w:type="dxa"/>
          </w:tcPr>
          <w:p w:rsidR="008E2946" w:rsidRPr="00FE5E2D" w:rsidRDefault="008E2946" w:rsidP="008E2946">
            <w:pPr>
              <w:pStyle w:val="af0"/>
              <w:spacing w:after="156"/>
              <w:rPr>
                <w:ins w:id="2924" w:author="zhaoxw" w:date="2015-05-25T15:44:00Z"/>
                <w:color w:val="C00000"/>
              </w:rPr>
            </w:pPr>
            <w:ins w:id="2925" w:author="zhaoxw" w:date="2015-05-25T15:44:00Z">
              <w:r>
                <w:rPr>
                  <w:rFonts w:ascii="Arial" w:hAnsi="Arial" w:cs="Arial"/>
                  <w:color w:val="000000"/>
                  <w:sz w:val="18"/>
                  <w:szCs w:val="18"/>
                </w:rPr>
                <w:lastRenderedPageBreak/>
                <w:t>EARFCN</w:t>
              </w:r>
            </w:ins>
          </w:p>
        </w:tc>
        <w:tc>
          <w:tcPr>
            <w:tcW w:w="1156" w:type="dxa"/>
          </w:tcPr>
          <w:p w:rsidR="008E2946" w:rsidRPr="005E7CE2" w:rsidRDefault="008E2946" w:rsidP="008E2946">
            <w:pPr>
              <w:pStyle w:val="af0"/>
              <w:spacing w:after="156"/>
              <w:rPr>
                <w:ins w:id="2926" w:author="zhaoxw" w:date="2015-05-25T15:44:00Z"/>
                <w:color w:val="C00000"/>
              </w:rPr>
            </w:pPr>
            <w:ins w:id="2927" w:author="zhaoxw" w:date="2015-05-25T15:45:00Z">
              <w:r>
                <w:rPr>
                  <w:rFonts w:hint="eastAsia"/>
                  <w:color w:val="C00000"/>
                </w:rPr>
                <w:t>绝对频点号</w:t>
              </w:r>
            </w:ins>
          </w:p>
        </w:tc>
        <w:tc>
          <w:tcPr>
            <w:tcW w:w="1052" w:type="dxa"/>
          </w:tcPr>
          <w:p w:rsidR="008E2946" w:rsidRPr="005E7CE2" w:rsidRDefault="008E2946" w:rsidP="008E2946">
            <w:pPr>
              <w:pStyle w:val="af0"/>
              <w:spacing w:after="156"/>
              <w:rPr>
                <w:ins w:id="2928" w:author="zhaoxw" w:date="2015-05-25T15:44:00Z"/>
                <w:color w:val="C00000"/>
              </w:rPr>
            </w:pPr>
            <w:ins w:id="2929" w:author="zhaoxw" w:date="2015-05-25T15:45:00Z">
              <w:r>
                <w:rPr>
                  <w:rFonts w:hint="eastAsia"/>
                  <w:color w:val="000000"/>
                </w:rPr>
                <w:t>取值范围：</w:t>
              </w:r>
              <w:r>
                <w:rPr>
                  <w:color w:val="000000"/>
                </w:rPr>
                <w:t>0~65535</w:t>
              </w:r>
            </w:ins>
          </w:p>
        </w:tc>
        <w:tc>
          <w:tcPr>
            <w:tcW w:w="792" w:type="dxa"/>
          </w:tcPr>
          <w:p w:rsidR="008E2946" w:rsidRPr="005E7CE2" w:rsidRDefault="008E2946" w:rsidP="008E2946">
            <w:pPr>
              <w:pStyle w:val="af0"/>
              <w:spacing w:after="156"/>
              <w:rPr>
                <w:ins w:id="2930" w:author="zhaoxw" w:date="2015-05-25T15:44:00Z"/>
                <w:color w:val="C00000"/>
              </w:rPr>
            </w:pPr>
          </w:p>
        </w:tc>
        <w:tc>
          <w:tcPr>
            <w:tcW w:w="3083" w:type="dxa"/>
          </w:tcPr>
          <w:p w:rsidR="00000000" w:rsidRDefault="008E2946">
            <w:pPr>
              <w:autoSpaceDE w:val="0"/>
              <w:autoSpaceDN w:val="0"/>
              <w:adjustRightInd w:val="0"/>
              <w:spacing w:before="156" w:after="156"/>
              <w:ind w:firstLineChars="0" w:firstLine="0"/>
              <w:rPr>
                <w:ins w:id="2931" w:author="zhaoxw" w:date="2015-05-25T15:44:00Z"/>
                <w:color w:val="000000"/>
              </w:rPr>
              <w:pPrChange w:id="2932" w:author="zhaoxw" w:date="2015-05-25T15:45:00Z">
                <w:pPr>
                  <w:autoSpaceDE w:val="0"/>
                  <w:autoSpaceDN w:val="0"/>
                  <w:adjustRightInd w:val="0"/>
                  <w:spacing w:before="156" w:after="156"/>
                  <w:ind w:firstLine="360"/>
                </w:pPr>
              </w:pPrChange>
            </w:pPr>
            <w:ins w:id="2933" w:author="zhaoxw" w:date="2015-05-25T15:44:00Z"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小区频点。</w:t>
              </w:r>
              <w:r>
                <w:rPr>
                  <w:rFonts w:hint="eastAsia"/>
                  <w:color w:val="000000"/>
                  <w:lang w:val="en-GB"/>
                </w:rPr>
                <w:t>采用</w:t>
              </w:r>
              <w:r>
                <w:rPr>
                  <w:color w:val="000000"/>
                </w:rPr>
                <w:t>E-UTRA</w:t>
              </w:r>
              <w:r>
                <w:rPr>
                  <w:rFonts w:hint="eastAsia"/>
                  <w:color w:val="000000"/>
                </w:rPr>
                <w:t>绝对射频信道编号（</w:t>
              </w:r>
              <w:r>
                <w:rPr>
                  <w:color w:val="000000"/>
                </w:rPr>
                <w:t>EARFCN</w:t>
              </w:r>
              <w:r>
                <w:rPr>
                  <w:rFonts w:hint="eastAsia"/>
                  <w:color w:val="000000"/>
                </w:rPr>
                <w:t>，</w:t>
              </w:r>
              <w:r>
                <w:rPr>
                  <w:color w:val="000000"/>
                </w:rPr>
                <w:t>E-UTRA  Absolute Radio Frequency Channel Number</w:t>
              </w:r>
              <w:r>
                <w:rPr>
                  <w:rFonts w:hint="eastAsia"/>
                  <w:color w:val="000000"/>
                </w:rPr>
                <w:t>）表示。</w:t>
              </w:r>
            </w:ins>
          </w:p>
          <w:p w:rsidR="008E2946" w:rsidRDefault="008E2946" w:rsidP="008E2946">
            <w:pPr>
              <w:pStyle w:val="af0"/>
              <w:spacing w:after="156"/>
              <w:jc w:val="left"/>
              <w:rPr>
                <w:ins w:id="2934" w:author="zhaoxw" w:date="2015-05-25T15:44:00Z"/>
                <w:rStyle w:val="af3"/>
              </w:rPr>
            </w:pPr>
          </w:p>
        </w:tc>
      </w:tr>
      <w:tr w:rsidR="008E2946" w:rsidRPr="00B27C01" w:rsidTr="00ED5F2D">
        <w:trPr>
          <w:ins w:id="2935" w:author="zhaoxw" w:date="2015-05-25T15:45:00Z"/>
        </w:trPr>
        <w:tc>
          <w:tcPr>
            <w:tcW w:w="1079" w:type="dxa"/>
          </w:tcPr>
          <w:p w:rsidR="008E2946" w:rsidRDefault="008E2946" w:rsidP="008E2946">
            <w:pPr>
              <w:pStyle w:val="af0"/>
              <w:spacing w:after="156"/>
              <w:rPr>
                <w:ins w:id="2936" w:author="zhaoxw" w:date="2015-05-25T15:45:00Z"/>
                <w:rFonts w:ascii="Arial" w:hAnsi="Arial" w:cs="Arial"/>
                <w:color w:val="000000"/>
                <w:sz w:val="18"/>
                <w:szCs w:val="18"/>
              </w:rPr>
            </w:pPr>
            <w:ins w:id="2937" w:author="zhaoxw" w:date="2015-05-25T15:45:00Z">
              <w:r>
                <w:rPr>
                  <w:color w:val="000000"/>
                </w:rPr>
                <w:t>CP_Type</w:t>
              </w:r>
            </w:ins>
          </w:p>
        </w:tc>
        <w:tc>
          <w:tcPr>
            <w:tcW w:w="1156" w:type="dxa"/>
          </w:tcPr>
          <w:p w:rsidR="008E2946" w:rsidRDefault="008E2946" w:rsidP="008E2946">
            <w:pPr>
              <w:pStyle w:val="af0"/>
              <w:spacing w:after="156"/>
              <w:rPr>
                <w:ins w:id="2938" w:author="zhaoxw" w:date="2015-05-25T15:45:00Z"/>
                <w:color w:val="C00000"/>
              </w:rPr>
            </w:pPr>
            <w:ins w:id="2939" w:author="zhaoxw" w:date="2015-05-25T15:45:00Z">
              <w:r>
                <w:rPr>
                  <w:rFonts w:hint="eastAsia"/>
                  <w:color w:val="C00000"/>
                </w:rPr>
                <w:t>循环</w:t>
              </w:r>
            </w:ins>
            <w:ins w:id="2940" w:author="zhaoxw" w:date="2015-05-25T15:46:00Z">
              <w:r>
                <w:rPr>
                  <w:rFonts w:hint="eastAsia"/>
                  <w:color w:val="C00000"/>
                </w:rPr>
                <w:t>前缀类型</w:t>
              </w:r>
            </w:ins>
          </w:p>
        </w:tc>
        <w:tc>
          <w:tcPr>
            <w:tcW w:w="1052" w:type="dxa"/>
          </w:tcPr>
          <w:p w:rsidR="008E2946" w:rsidRDefault="008E2946" w:rsidP="008E2946">
            <w:pPr>
              <w:pStyle w:val="af0"/>
              <w:spacing w:after="156"/>
              <w:rPr>
                <w:ins w:id="2941" w:author="zhaoxw" w:date="2015-05-25T15:45:00Z"/>
                <w:color w:val="000000"/>
              </w:rPr>
            </w:pPr>
            <w:ins w:id="2942" w:author="zhaoxw" w:date="2015-05-25T15:46:00Z">
              <w:r>
                <w:rPr>
                  <w:rFonts w:hint="eastAsia"/>
                  <w:color w:val="000000"/>
                </w:rPr>
                <w:t>取值范围：</w:t>
              </w:r>
              <w:r>
                <w:rPr>
                  <w:color w:val="000000"/>
                </w:rPr>
                <w:t>0</w:t>
              </w:r>
              <w:r>
                <w:rPr>
                  <w:rFonts w:hint="eastAsia"/>
                  <w:color w:val="000000"/>
                </w:rPr>
                <w:t>或</w:t>
              </w:r>
              <w:r>
                <w:rPr>
                  <w:rFonts w:hint="eastAsia"/>
                  <w:color w:val="000000"/>
                </w:rPr>
                <w:t>1</w:t>
              </w:r>
            </w:ins>
          </w:p>
        </w:tc>
        <w:tc>
          <w:tcPr>
            <w:tcW w:w="792" w:type="dxa"/>
          </w:tcPr>
          <w:p w:rsidR="008E2946" w:rsidRPr="005E7CE2" w:rsidRDefault="008E2946" w:rsidP="008E2946">
            <w:pPr>
              <w:pStyle w:val="af0"/>
              <w:spacing w:after="156"/>
              <w:rPr>
                <w:ins w:id="2943" w:author="zhaoxw" w:date="2015-05-25T15:45:00Z"/>
                <w:color w:val="C00000"/>
              </w:rPr>
            </w:pPr>
          </w:p>
        </w:tc>
        <w:tc>
          <w:tcPr>
            <w:tcW w:w="3083" w:type="dxa"/>
          </w:tcPr>
          <w:p w:rsidR="00000000" w:rsidRDefault="008E2946">
            <w:pPr>
              <w:autoSpaceDE w:val="0"/>
              <w:autoSpaceDN w:val="0"/>
              <w:adjustRightInd w:val="0"/>
              <w:spacing w:before="156" w:after="156"/>
              <w:ind w:firstLineChars="0" w:firstLine="0"/>
              <w:rPr>
                <w:ins w:id="2944" w:author="zhaoxw" w:date="2015-05-25T15:46:00Z"/>
                <w:rFonts w:ascii="宋体" w:cs="宋体"/>
                <w:color w:val="000000"/>
                <w:sz w:val="18"/>
                <w:szCs w:val="18"/>
              </w:rPr>
              <w:pPrChange w:id="2945" w:author="zhaoxw" w:date="2015-05-25T15:46:00Z">
                <w:pPr>
                  <w:autoSpaceDE w:val="0"/>
                  <w:autoSpaceDN w:val="0"/>
                  <w:adjustRightInd w:val="0"/>
                  <w:spacing w:before="156" w:after="156"/>
                  <w:ind w:firstLine="360"/>
                </w:pPr>
              </w:pPrChange>
            </w:pPr>
            <w:ins w:id="2946" w:author="zhaoxw" w:date="2015-05-25T15:46:00Z"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循环前缀类型：</w:t>
              </w:r>
            </w:ins>
          </w:p>
          <w:p w:rsidR="00000000" w:rsidRDefault="008E2946">
            <w:pPr>
              <w:autoSpaceDE w:val="0"/>
              <w:autoSpaceDN w:val="0"/>
              <w:adjustRightInd w:val="0"/>
              <w:spacing w:before="156" w:after="156"/>
              <w:ind w:firstLineChars="0" w:firstLine="0"/>
              <w:rPr>
                <w:ins w:id="2947" w:author="zhaoxw" w:date="2015-05-25T15:46:00Z"/>
                <w:rFonts w:ascii="宋体" w:cs="宋体"/>
                <w:color w:val="000000"/>
                <w:sz w:val="18"/>
                <w:szCs w:val="18"/>
              </w:rPr>
              <w:pPrChange w:id="2948" w:author="zhaoxw" w:date="2015-05-25T15:46:00Z">
                <w:pPr>
                  <w:autoSpaceDE w:val="0"/>
                  <w:autoSpaceDN w:val="0"/>
                  <w:adjustRightInd w:val="0"/>
                  <w:spacing w:before="156" w:after="156"/>
                  <w:ind w:firstLine="360"/>
                </w:pPr>
              </w:pPrChange>
            </w:pPr>
            <w:ins w:id="2949" w:author="zhaoxw" w:date="2015-05-25T15:46:00Z">
              <w:r>
                <w:rPr>
                  <w:rFonts w:ascii="宋体" w:cs="宋体"/>
                  <w:color w:val="000000"/>
                  <w:sz w:val="18"/>
                  <w:szCs w:val="18"/>
                </w:rPr>
                <w:t>0</w:t>
              </w:r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：</w:t>
              </w:r>
              <w:r>
                <w:rPr>
                  <w:rFonts w:ascii="宋体" w:cs="宋体"/>
                  <w:color w:val="000000"/>
                  <w:sz w:val="18"/>
                  <w:szCs w:val="18"/>
                </w:rPr>
                <w:t>CP_TYPE_NORMAL</w:t>
              </w:r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常规</w:t>
              </w:r>
              <w:r>
                <w:rPr>
                  <w:rFonts w:ascii="宋体" w:cs="宋体"/>
                  <w:color w:val="000000"/>
                  <w:sz w:val="18"/>
                  <w:szCs w:val="18"/>
                </w:rPr>
                <w:t>CP</w:t>
              </w:r>
            </w:ins>
          </w:p>
          <w:p w:rsidR="008E2946" w:rsidRDefault="008E2946" w:rsidP="008E2946">
            <w:pPr>
              <w:autoSpaceDE w:val="0"/>
              <w:autoSpaceDN w:val="0"/>
              <w:adjustRightInd w:val="0"/>
              <w:spacing w:before="156" w:after="156"/>
              <w:ind w:firstLineChars="0" w:firstLine="0"/>
              <w:rPr>
                <w:ins w:id="2950" w:author="zhaoxw" w:date="2015-05-25T15:45:00Z"/>
                <w:rFonts w:ascii="宋体" w:cs="宋体"/>
                <w:color w:val="000000"/>
                <w:sz w:val="18"/>
                <w:szCs w:val="18"/>
              </w:rPr>
            </w:pPr>
            <w:ins w:id="2951" w:author="zhaoxw" w:date="2015-05-25T15:46:00Z">
              <w:r>
                <w:rPr>
                  <w:rFonts w:ascii="宋体" w:cs="宋体"/>
                  <w:color w:val="000000"/>
                  <w:sz w:val="18"/>
                  <w:szCs w:val="18"/>
                </w:rPr>
                <w:t>1</w:t>
              </w:r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：</w:t>
              </w:r>
              <w:r>
                <w:rPr>
                  <w:rFonts w:ascii="宋体" w:cs="宋体"/>
                  <w:color w:val="000000"/>
                  <w:sz w:val="18"/>
                  <w:szCs w:val="18"/>
                </w:rPr>
                <w:t>CP_TYPE_EXTEND</w:t>
              </w:r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扩展</w:t>
              </w:r>
              <w:r>
                <w:rPr>
                  <w:rFonts w:ascii="宋体" w:cs="宋体"/>
                  <w:color w:val="000000"/>
                  <w:sz w:val="18"/>
                  <w:szCs w:val="18"/>
                </w:rPr>
                <w:t xml:space="preserve"> CP</w:t>
              </w:r>
            </w:ins>
          </w:p>
        </w:tc>
      </w:tr>
      <w:tr w:rsidR="008E2946" w:rsidRPr="00B27C01" w:rsidTr="00ED5F2D">
        <w:trPr>
          <w:ins w:id="2952" w:author="zhaoxw" w:date="2015-05-25T15:46:00Z"/>
        </w:trPr>
        <w:tc>
          <w:tcPr>
            <w:tcW w:w="1079" w:type="dxa"/>
          </w:tcPr>
          <w:p w:rsidR="008E2946" w:rsidRDefault="008E2946" w:rsidP="008E2946">
            <w:pPr>
              <w:pStyle w:val="af0"/>
              <w:spacing w:after="156"/>
              <w:rPr>
                <w:ins w:id="2953" w:author="zhaoxw" w:date="2015-05-25T15:46:00Z"/>
                <w:color w:val="000000"/>
              </w:rPr>
            </w:pPr>
            <w:ins w:id="2954" w:author="zhaoxw" w:date="2015-05-25T15:46:00Z">
              <w:r>
                <w:rPr>
                  <w:color w:val="000000"/>
                </w:rPr>
                <w:t>CRS_RP</w:t>
              </w:r>
            </w:ins>
          </w:p>
        </w:tc>
        <w:tc>
          <w:tcPr>
            <w:tcW w:w="1156" w:type="dxa"/>
          </w:tcPr>
          <w:p w:rsidR="008E2946" w:rsidRDefault="008E2946" w:rsidP="008E2946">
            <w:pPr>
              <w:pStyle w:val="af0"/>
              <w:spacing w:after="156"/>
              <w:rPr>
                <w:ins w:id="2955" w:author="zhaoxw" w:date="2015-05-25T15:46:00Z"/>
                <w:color w:val="C00000"/>
              </w:rPr>
            </w:pPr>
          </w:p>
        </w:tc>
        <w:tc>
          <w:tcPr>
            <w:tcW w:w="1052" w:type="dxa"/>
          </w:tcPr>
          <w:p w:rsidR="008E2946" w:rsidRDefault="008E2946" w:rsidP="008E2946">
            <w:pPr>
              <w:pStyle w:val="af0"/>
              <w:spacing w:after="156"/>
              <w:rPr>
                <w:ins w:id="2956" w:author="zhaoxw" w:date="2015-05-25T15:46:00Z"/>
                <w:color w:val="000000"/>
              </w:rPr>
            </w:pPr>
          </w:p>
        </w:tc>
        <w:tc>
          <w:tcPr>
            <w:tcW w:w="792" w:type="dxa"/>
          </w:tcPr>
          <w:p w:rsidR="008E2946" w:rsidRPr="005E7CE2" w:rsidRDefault="008E2946" w:rsidP="008E2946">
            <w:pPr>
              <w:pStyle w:val="af0"/>
              <w:spacing w:after="156"/>
              <w:rPr>
                <w:ins w:id="2957" w:author="zhaoxw" w:date="2015-05-25T15:46:00Z"/>
                <w:color w:val="C00000"/>
              </w:rPr>
            </w:pPr>
          </w:p>
        </w:tc>
        <w:tc>
          <w:tcPr>
            <w:tcW w:w="3083" w:type="dxa"/>
          </w:tcPr>
          <w:p w:rsidR="00000000" w:rsidRDefault="008E2946">
            <w:pPr>
              <w:autoSpaceDE w:val="0"/>
              <w:autoSpaceDN w:val="0"/>
              <w:adjustRightInd w:val="0"/>
              <w:spacing w:before="156" w:after="156"/>
              <w:ind w:firstLineChars="0" w:firstLine="0"/>
              <w:rPr>
                <w:ins w:id="2958" w:author="zhaoxw" w:date="2015-05-25T15:47:00Z"/>
                <w:rFonts w:ascii="宋体" w:cs="宋体"/>
                <w:color w:val="000000"/>
                <w:sz w:val="18"/>
                <w:szCs w:val="18"/>
              </w:rPr>
              <w:pPrChange w:id="2959" w:author="zhaoxw" w:date="2015-05-25T15:49:00Z">
                <w:pPr>
                  <w:autoSpaceDE w:val="0"/>
                  <w:autoSpaceDN w:val="0"/>
                  <w:adjustRightInd w:val="0"/>
                  <w:spacing w:before="156" w:after="156"/>
                  <w:ind w:firstLine="360"/>
                </w:pPr>
              </w:pPrChange>
            </w:pPr>
            <w:ins w:id="2960" w:author="zhaoxw" w:date="2015-05-25T15:47:00Z"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 xml:space="preserve">Cell specific RS </w:t>
              </w:r>
              <w:r>
                <w:rPr>
                  <w:rFonts w:ascii="宋体" w:cs="宋体"/>
                  <w:color w:val="000000"/>
                  <w:sz w:val="18"/>
                  <w:szCs w:val="18"/>
                </w:rPr>
                <w:t>RP</w:t>
              </w:r>
            </w:ins>
          </w:p>
          <w:p w:rsidR="00000000" w:rsidRDefault="008E2946">
            <w:pPr>
              <w:autoSpaceDE w:val="0"/>
              <w:autoSpaceDN w:val="0"/>
              <w:adjustRightInd w:val="0"/>
              <w:spacing w:before="156" w:after="156"/>
              <w:ind w:firstLineChars="0" w:firstLine="0"/>
              <w:rPr>
                <w:ins w:id="2961" w:author="zhaoxw" w:date="2015-05-25T15:47:00Z"/>
                <w:rFonts w:ascii="宋体" w:cs="宋体"/>
                <w:color w:val="000000"/>
                <w:sz w:val="18"/>
                <w:szCs w:val="18"/>
              </w:rPr>
              <w:pPrChange w:id="2962" w:author="zhaoxw" w:date="2015-05-25T15:49:00Z">
                <w:pPr>
                  <w:autoSpaceDE w:val="0"/>
                  <w:autoSpaceDN w:val="0"/>
                  <w:adjustRightInd w:val="0"/>
                  <w:spacing w:before="156" w:after="156"/>
                  <w:ind w:firstLine="360"/>
                </w:pPr>
              </w:pPrChange>
            </w:pPr>
            <w:ins w:id="2963" w:author="zhaoxw" w:date="2015-05-25T15:47:00Z"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数值范围</w:t>
              </w:r>
              <w:r>
                <w:rPr>
                  <w:rFonts w:ascii="宋体" w:cs="宋体"/>
                  <w:color w:val="000000"/>
                  <w:sz w:val="18"/>
                  <w:szCs w:val="18"/>
                </w:rPr>
                <w:t xml:space="preserve">:-1200~ 0, </w:t>
              </w:r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单位0.125</w:t>
              </w:r>
              <w:r>
                <w:rPr>
                  <w:rFonts w:ascii="宋体" w:cs="宋体"/>
                  <w:color w:val="000000"/>
                  <w:sz w:val="18"/>
                  <w:szCs w:val="18"/>
                </w:rPr>
                <w:t>dBm</w:t>
              </w:r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。</w:t>
              </w:r>
            </w:ins>
          </w:p>
          <w:p w:rsidR="008E2946" w:rsidRDefault="008E2946" w:rsidP="008E2946">
            <w:pPr>
              <w:autoSpaceDE w:val="0"/>
              <w:autoSpaceDN w:val="0"/>
              <w:adjustRightInd w:val="0"/>
              <w:spacing w:before="156" w:after="156"/>
              <w:ind w:firstLineChars="0" w:firstLine="0"/>
              <w:rPr>
                <w:ins w:id="2964" w:author="zhaoxw" w:date="2015-05-25T15:46:00Z"/>
                <w:rFonts w:ascii="宋体" w:cs="宋体"/>
                <w:color w:val="000000"/>
                <w:sz w:val="18"/>
                <w:szCs w:val="18"/>
              </w:rPr>
            </w:pPr>
            <w:ins w:id="2965" w:author="zhaoxw" w:date="2015-05-25T15:47:00Z"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对应实际信号范围为：</w:t>
              </w:r>
              <w:r>
                <w:rPr>
                  <w:rFonts w:ascii="宋体" w:cs="宋体"/>
                  <w:color w:val="000000"/>
                  <w:sz w:val="18"/>
                  <w:szCs w:val="18"/>
                </w:rPr>
                <w:t>-150dBm~0dBm</w:t>
              </w:r>
            </w:ins>
          </w:p>
        </w:tc>
      </w:tr>
      <w:tr w:rsidR="008E2946" w:rsidRPr="00B27C01" w:rsidTr="00ED5F2D">
        <w:trPr>
          <w:ins w:id="2966" w:author="zhaoxw" w:date="2015-05-25T15:46:00Z"/>
        </w:trPr>
        <w:tc>
          <w:tcPr>
            <w:tcW w:w="1079" w:type="dxa"/>
          </w:tcPr>
          <w:p w:rsidR="008E2946" w:rsidRDefault="008E2946" w:rsidP="008E2946">
            <w:pPr>
              <w:pStyle w:val="af0"/>
              <w:spacing w:after="156"/>
              <w:rPr>
                <w:ins w:id="2967" w:author="zhaoxw" w:date="2015-05-25T15:46:00Z"/>
                <w:color w:val="000000"/>
              </w:rPr>
            </w:pPr>
            <w:ins w:id="2968" w:author="zhaoxw" w:date="2015-05-25T15:47:00Z">
              <w:r>
                <w:rPr>
                  <w:color w:val="000000"/>
                </w:rPr>
                <w:t>CRS_RQ</w:t>
              </w:r>
            </w:ins>
          </w:p>
        </w:tc>
        <w:tc>
          <w:tcPr>
            <w:tcW w:w="1156" w:type="dxa"/>
          </w:tcPr>
          <w:p w:rsidR="008E2946" w:rsidRDefault="008E2946" w:rsidP="008E2946">
            <w:pPr>
              <w:pStyle w:val="af0"/>
              <w:spacing w:after="156"/>
              <w:rPr>
                <w:ins w:id="2969" w:author="zhaoxw" w:date="2015-05-25T15:46:00Z"/>
                <w:color w:val="C00000"/>
              </w:rPr>
            </w:pPr>
          </w:p>
        </w:tc>
        <w:tc>
          <w:tcPr>
            <w:tcW w:w="1052" w:type="dxa"/>
          </w:tcPr>
          <w:p w:rsidR="008E2946" w:rsidRDefault="008E2946" w:rsidP="008E2946">
            <w:pPr>
              <w:pStyle w:val="af0"/>
              <w:spacing w:after="156"/>
              <w:rPr>
                <w:ins w:id="2970" w:author="zhaoxw" w:date="2015-05-25T15:46:00Z"/>
                <w:color w:val="000000"/>
              </w:rPr>
            </w:pPr>
          </w:p>
        </w:tc>
        <w:tc>
          <w:tcPr>
            <w:tcW w:w="792" w:type="dxa"/>
          </w:tcPr>
          <w:p w:rsidR="008E2946" w:rsidRPr="005E7CE2" w:rsidRDefault="008E2946" w:rsidP="008E2946">
            <w:pPr>
              <w:pStyle w:val="af0"/>
              <w:spacing w:after="156"/>
              <w:rPr>
                <w:ins w:id="2971" w:author="zhaoxw" w:date="2015-05-25T15:46:00Z"/>
                <w:color w:val="C00000"/>
              </w:rPr>
            </w:pPr>
          </w:p>
        </w:tc>
        <w:tc>
          <w:tcPr>
            <w:tcW w:w="3083" w:type="dxa"/>
          </w:tcPr>
          <w:p w:rsidR="00000000" w:rsidRDefault="008E2946">
            <w:pPr>
              <w:autoSpaceDE w:val="0"/>
              <w:autoSpaceDN w:val="0"/>
              <w:adjustRightInd w:val="0"/>
              <w:spacing w:before="156" w:after="156"/>
              <w:ind w:firstLineChars="0" w:firstLine="0"/>
              <w:rPr>
                <w:ins w:id="2972" w:author="zhaoxw" w:date="2015-05-25T15:49:00Z"/>
                <w:rFonts w:ascii="宋体" w:cs="宋体"/>
                <w:color w:val="000000"/>
                <w:sz w:val="18"/>
                <w:szCs w:val="18"/>
              </w:rPr>
              <w:pPrChange w:id="2973" w:author="zhaoxw" w:date="2015-05-25T15:49:00Z">
                <w:pPr>
                  <w:autoSpaceDE w:val="0"/>
                  <w:autoSpaceDN w:val="0"/>
                  <w:adjustRightInd w:val="0"/>
                  <w:spacing w:before="156" w:after="156"/>
                  <w:ind w:firstLine="360"/>
                </w:pPr>
              </w:pPrChange>
            </w:pPr>
            <w:ins w:id="2974" w:author="zhaoxw" w:date="2015-05-25T15:47:00Z"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 xml:space="preserve">Cell specific RS </w:t>
              </w:r>
              <w:r>
                <w:rPr>
                  <w:rFonts w:ascii="宋体" w:cs="宋体"/>
                  <w:color w:val="000000"/>
                  <w:sz w:val="18"/>
                  <w:szCs w:val="18"/>
                </w:rPr>
                <w:t>RQ</w:t>
              </w:r>
            </w:ins>
          </w:p>
          <w:p w:rsidR="00000000" w:rsidRDefault="008E2946">
            <w:pPr>
              <w:autoSpaceDE w:val="0"/>
              <w:autoSpaceDN w:val="0"/>
              <w:adjustRightInd w:val="0"/>
              <w:spacing w:before="156" w:after="156"/>
              <w:ind w:firstLineChars="0" w:firstLine="0"/>
              <w:rPr>
                <w:ins w:id="2975" w:author="zhaoxw" w:date="2015-05-25T15:47:00Z"/>
                <w:rFonts w:ascii="宋体" w:cs="宋体"/>
                <w:color w:val="000000"/>
                <w:sz w:val="18"/>
                <w:szCs w:val="18"/>
              </w:rPr>
              <w:pPrChange w:id="2976" w:author="zhaoxw" w:date="2015-05-25T15:49:00Z">
                <w:pPr>
                  <w:autoSpaceDE w:val="0"/>
                  <w:autoSpaceDN w:val="0"/>
                  <w:adjustRightInd w:val="0"/>
                  <w:spacing w:before="156" w:after="156"/>
                  <w:ind w:firstLine="360"/>
                </w:pPr>
              </w:pPrChange>
            </w:pPr>
            <w:ins w:id="2977" w:author="zhaoxw" w:date="2015-05-25T15:47:00Z"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数值范围</w:t>
              </w:r>
              <w:r>
                <w:rPr>
                  <w:rFonts w:ascii="宋体" w:cs="宋体"/>
                  <w:color w:val="000000"/>
                  <w:sz w:val="18"/>
                  <w:szCs w:val="18"/>
                </w:rPr>
                <w:t xml:space="preserve">:-800~ 800, </w:t>
              </w:r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单位：0.0625</w:t>
              </w:r>
              <w:r>
                <w:rPr>
                  <w:rFonts w:ascii="宋体" w:cs="宋体"/>
                  <w:color w:val="000000"/>
                  <w:sz w:val="18"/>
                  <w:szCs w:val="18"/>
                </w:rPr>
                <w:t>dB</w:t>
              </w:r>
            </w:ins>
          </w:p>
          <w:p w:rsidR="008E2946" w:rsidRDefault="008E2946" w:rsidP="00652226">
            <w:pPr>
              <w:autoSpaceDE w:val="0"/>
              <w:autoSpaceDN w:val="0"/>
              <w:adjustRightInd w:val="0"/>
              <w:spacing w:before="156" w:after="156"/>
              <w:ind w:firstLineChars="0" w:firstLine="0"/>
              <w:rPr>
                <w:ins w:id="2978" w:author="zhaoxw" w:date="2015-05-25T15:46:00Z"/>
                <w:rFonts w:ascii="宋体" w:cs="宋体"/>
                <w:color w:val="000000"/>
                <w:sz w:val="18"/>
                <w:szCs w:val="18"/>
              </w:rPr>
            </w:pPr>
            <w:ins w:id="2979" w:author="zhaoxw" w:date="2015-05-25T15:47:00Z">
              <w:r>
                <w:rPr>
                  <w:rFonts w:ascii="宋体" w:cs="宋体" w:hint="eastAsia"/>
                  <w:color w:val="000000"/>
                  <w:sz w:val="18"/>
                  <w:szCs w:val="18"/>
                </w:rPr>
                <w:t>对应实际信号范围为：</w:t>
              </w:r>
              <w:r w:rsidR="00652226">
                <w:rPr>
                  <w:rFonts w:ascii="宋体" w:cs="宋体"/>
                  <w:color w:val="000000"/>
                  <w:sz w:val="18"/>
                  <w:szCs w:val="18"/>
                </w:rPr>
                <w:t>-</w:t>
              </w:r>
            </w:ins>
            <w:ins w:id="2980" w:author="zhaoxw" w:date="2015-05-25T15:50:00Z">
              <w:r w:rsidR="00652226">
                <w:rPr>
                  <w:rFonts w:ascii="宋体" w:cs="宋体" w:hint="eastAsia"/>
                  <w:color w:val="000000"/>
                  <w:sz w:val="18"/>
                  <w:szCs w:val="18"/>
                </w:rPr>
                <w:t>3</w:t>
              </w:r>
            </w:ins>
            <w:ins w:id="2981" w:author="zhaoxw" w:date="2015-05-25T15:47:00Z">
              <w:r>
                <w:rPr>
                  <w:rFonts w:ascii="宋体" w:cs="宋体"/>
                  <w:color w:val="000000"/>
                  <w:sz w:val="18"/>
                  <w:szCs w:val="18"/>
                </w:rPr>
                <w:t>0dB~</w:t>
              </w:r>
            </w:ins>
            <w:ins w:id="2982" w:author="zhaoxw" w:date="2015-05-25T15:50:00Z">
              <w:r w:rsidR="00652226">
                <w:rPr>
                  <w:rFonts w:ascii="宋体" w:cs="宋体" w:hint="eastAsia"/>
                  <w:color w:val="000000"/>
                  <w:sz w:val="18"/>
                  <w:szCs w:val="18"/>
                </w:rPr>
                <w:t>-3</w:t>
              </w:r>
            </w:ins>
            <w:ins w:id="2983" w:author="zhaoxw" w:date="2015-05-25T15:47:00Z">
              <w:r>
                <w:rPr>
                  <w:rFonts w:ascii="宋体" w:cs="宋体"/>
                  <w:color w:val="000000"/>
                  <w:sz w:val="18"/>
                  <w:szCs w:val="18"/>
                </w:rPr>
                <w:t>dB</w:t>
              </w:r>
            </w:ins>
          </w:p>
        </w:tc>
      </w:tr>
    </w:tbl>
    <w:p w:rsidR="0002125F" w:rsidRPr="008E2946" w:rsidRDefault="0002125F" w:rsidP="0002125F">
      <w:pPr>
        <w:spacing w:before="156" w:after="156"/>
        <w:ind w:firstLine="480"/>
        <w:rPr>
          <w:ins w:id="2984" w:author="zhaoxw" w:date="2015-05-25T15:07:00Z"/>
        </w:rPr>
      </w:pPr>
    </w:p>
    <w:p w:rsidR="0022385F" w:rsidRDefault="0022385F" w:rsidP="0022385F">
      <w:pPr>
        <w:pStyle w:val="1"/>
        <w:rPr>
          <w:ins w:id="2985" w:author="zhaoxw" w:date="2015-05-25T15:51:00Z"/>
        </w:rPr>
      </w:pPr>
      <w:ins w:id="2986" w:author="zhaoxw" w:date="2015-05-25T15:51:00Z">
        <w:r>
          <w:rPr>
            <w:rFonts w:hint="eastAsia"/>
          </w:rPr>
          <w:t>3</w:t>
        </w:r>
        <w:r>
          <w:t>.</w:t>
        </w:r>
        <w:r>
          <w:rPr>
            <w:rFonts w:hint="eastAsia"/>
          </w:rPr>
          <w:t>序列</w:t>
        </w:r>
        <w:r>
          <w:t>图</w:t>
        </w:r>
      </w:ins>
    </w:p>
    <w:p w:rsidR="0022385F" w:rsidRDefault="0022385F" w:rsidP="0022385F">
      <w:pPr>
        <w:pStyle w:val="3"/>
        <w:spacing w:before="156" w:after="156"/>
        <w:rPr>
          <w:ins w:id="2987" w:author="zhaoxw" w:date="2015-05-25T15:51:00Z"/>
        </w:rPr>
      </w:pPr>
      <w:ins w:id="2988" w:author="zhaoxw" w:date="2015-05-25T15:51:00Z">
        <w:r>
          <w:rPr>
            <w:rFonts w:hint="eastAsia"/>
          </w:rPr>
          <w:t>3</w:t>
        </w:r>
        <w:r>
          <w:t>.1</w:t>
        </w:r>
        <w:r>
          <w:rPr>
            <w:rFonts w:hint="eastAsia"/>
          </w:rPr>
          <w:t>心跳</w:t>
        </w:r>
        <w:r>
          <w:t>检测</w:t>
        </w:r>
      </w:ins>
    </w:p>
    <w:p w:rsidR="0022385F" w:rsidRDefault="0022385F" w:rsidP="0022385F">
      <w:pPr>
        <w:spacing w:before="156" w:after="156"/>
        <w:ind w:firstLine="480"/>
        <w:rPr>
          <w:ins w:id="2989" w:author="zhaoxw" w:date="2015-05-25T15:51:00Z"/>
        </w:rPr>
      </w:pPr>
      <w:ins w:id="2990" w:author="zhaoxw" w:date="2015-05-25T15:51:00Z">
        <w:r>
          <w:rPr>
            <w:rFonts w:hint="eastAsia"/>
          </w:rPr>
          <w:t>流程描述</w:t>
        </w:r>
        <w:r>
          <w:t>：</w:t>
        </w:r>
        <w:r>
          <w:rPr>
            <w:rFonts w:hint="eastAsia"/>
          </w:rPr>
          <w:t>PC</w:t>
        </w:r>
        <w:r>
          <w:rPr>
            <w:rFonts w:hint="eastAsia"/>
          </w:rPr>
          <w:t>设置</w:t>
        </w:r>
        <w:r>
          <w:rPr>
            <w:rFonts w:hint="eastAsia"/>
          </w:rPr>
          <w:t>10s</w:t>
        </w:r>
        <w:r>
          <w:t>定时器，</w:t>
        </w:r>
        <w:r>
          <w:rPr>
            <w:rFonts w:hint="eastAsia"/>
          </w:rPr>
          <w:t>侦听设备上报</w:t>
        </w:r>
        <w:r>
          <w:t>的</w:t>
        </w:r>
        <w:r w:rsidRPr="001C2CFE">
          <w:rPr>
            <w:rFonts w:hint="eastAsia"/>
          </w:rPr>
          <w:t>心跳包</w:t>
        </w:r>
        <w:r w:rsidRPr="001C2CFE">
          <w:rPr>
            <w:rFonts w:hint="eastAsia"/>
          </w:rPr>
          <w:t>SEND_HEART_BEAT</w:t>
        </w:r>
        <w:r>
          <w:rPr>
            <w:rFonts w:hint="eastAsia"/>
          </w:rPr>
          <w:t>，</w:t>
        </w:r>
        <w:r>
          <w:rPr>
            <w:rFonts w:hint="eastAsia"/>
          </w:rPr>
          <w:t>10</w:t>
        </w:r>
        <w:r>
          <w:t>s</w:t>
        </w:r>
        <w:r>
          <w:t>内</w:t>
        </w:r>
        <w:r>
          <w:rPr>
            <w:rFonts w:hint="eastAsia"/>
          </w:rPr>
          <w:t>收到</w:t>
        </w:r>
        <w:r>
          <w:t>心跳则清空</w:t>
        </w:r>
        <w:r>
          <w:rPr>
            <w:rFonts w:hint="eastAsia"/>
          </w:rPr>
          <w:t>定时器</w:t>
        </w:r>
        <w:r>
          <w:t>，</w:t>
        </w:r>
        <w:r>
          <w:rPr>
            <w:rFonts w:hint="eastAsia"/>
          </w:rPr>
          <w:t>10</w:t>
        </w:r>
        <w:r>
          <w:t>s</w:t>
        </w:r>
        <w:r>
          <w:rPr>
            <w:rFonts w:hint="eastAsia"/>
          </w:rPr>
          <w:t>后</w:t>
        </w:r>
        <w:r>
          <w:t>仍没收到心跳，则界面</w:t>
        </w:r>
        <w:r>
          <w:rPr>
            <w:rFonts w:hint="eastAsia"/>
          </w:rPr>
          <w:t>上</w:t>
        </w:r>
        <w:r>
          <w:t>系统状态显示红色</w:t>
        </w:r>
        <w:r>
          <w:rPr>
            <w:rFonts w:hint="eastAsia"/>
          </w:rPr>
          <w:t>，</w:t>
        </w:r>
        <w:r>
          <w:t>表示已经断开连接。</w:t>
        </w:r>
      </w:ins>
    </w:p>
    <w:p w:rsidR="0022385F" w:rsidRPr="001C2CFE" w:rsidRDefault="0022385F" w:rsidP="0022385F">
      <w:pPr>
        <w:spacing w:before="156" w:after="156"/>
        <w:ind w:firstLine="480"/>
        <w:jc w:val="center"/>
        <w:rPr>
          <w:ins w:id="2991" w:author="zhaoxw" w:date="2015-05-25T15:51:00Z"/>
        </w:rPr>
      </w:pPr>
      <w:ins w:id="2992" w:author="zhaoxw" w:date="2015-05-25T15:51:00Z">
        <w:r>
          <w:object w:dxaOrig="6900" w:dyaOrig="6211">
            <v:shape id="_x0000_i1027" type="#_x0000_t75" style="width:345pt;height:310.5pt" o:ole="">
              <v:imagedata r:id="rId13" o:title=""/>
            </v:shape>
            <o:OLEObject Type="Embed" ProgID="Visio.Drawing.15" ShapeID="_x0000_i1027" DrawAspect="Content" ObjectID="_1498329717" r:id="rId14"/>
          </w:object>
        </w:r>
      </w:ins>
    </w:p>
    <w:p w:rsidR="0022385F" w:rsidRDefault="0022385F" w:rsidP="0022385F">
      <w:pPr>
        <w:pStyle w:val="3"/>
        <w:spacing w:before="156" w:after="156"/>
        <w:rPr>
          <w:ins w:id="2993" w:author="zhaoxw" w:date="2015-05-25T15:51:00Z"/>
        </w:rPr>
      </w:pPr>
      <w:ins w:id="2994" w:author="zhaoxw" w:date="2015-05-25T15:51:00Z">
        <w:r>
          <w:rPr>
            <w:rFonts w:hint="eastAsia"/>
          </w:rPr>
          <w:t>3</w:t>
        </w:r>
        <w:r>
          <w:t>.2</w:t>
        </w:r>
        <w:r>
          <w:t>下行</w:t>
        </w:r>
      </w:ins>
      <w:ins w:id="2995" w:author="zhaoxw" w:date="2015-05-25T16:04:00Z">
        <w:r w:rsidR="00ED5F2D">
          <w:rPr>
            <w:rFonts w:hint="eastAsia"/>
          </w:rPr>
          <w:t>sniffer</w:t>
        </w:r>
      </w:ins>
    </w:p>
    <w:p w:rsidR="0022385F" w:rsidRDefault="0022385F" w:rsidP="0022385F">
      <w:pPr>
        <w:spacing w:before="156" w:after="156"/>
        <w:ind w:firstLine="480"/>
        <w:rPr>
          <w:ins w:id="2996" w:author="zhaoxw" w:date="2015-05-25T15:51:00Z"/>
        </w:rPr>
      </w:pPr>
      <w:ins w:id="2997" w:author="zhaoxw" w:date="2015-05-25T15:51:00Z">
        <w:r>
          <w:rPr>
            <w:rFonts w:hint="eastAsia"/>
          </w:rPr>
          <w:t>流程</w:t>
        </w:r>
        <w:r>
          <w:t>描述：</w:t>
        </w:r>
        <w:r>
          <w:rPr>
            <w:rFonts w:hint="eastAsia"/>
          </w:rPr>
          <w:t>PC</w:t>
        </w:r>
        <w:r>
          <w:rPr>
            <w:rFonts w:hint="eastAsia"/>
          </w:rPr>
          <w:t>配置</w:t>
        </w:r>
        <w:r w:rsidRPr="001C2CFE">
          <w:rPr>
            <w:rFonts w:hint="eastAsia"/>
          </w:rPr>
          <w:t>下行接收参数</w:t>
        </w:r>
      </w:ins>
      <w:ins w:id="2998" w:author="zhaoxw" w:date="2015-05-25T16:03:00Z">
        <w:r w:rsidR="00ED5F2D" w:rsidRPr="00E23239">
          <w:rPr>
            <w:rFonts w:hint="eastAsia"/>
          </w:rPr>
          <w:t>RECV_DL_</w:t>
        </w:r>
        <w:r w:rsidR="00ED5F2D">
          <w:rPr>
            <w:rFonts w:hint="eastAsia"/>
          </w:rPr>
          <w:t>SNIFF</w:t>
        </w:r>
      </w:ins>
      <w:ins w:id="2999" w:author="zhaoxw" w:date="2015-05-25T15:51:00Z">
        <w:r>
          <w:rPr>
            <w:rFonts w:hint="eastAsia"/>
          </w:rPr>
          <w:t>，点击</w:t>
        </w:r>
        <w:r>
          <w:t>测试，</w:t>
        </w:r>
        <w:r>
          <w:rPr>
            <w:rFonts w:hint="eastAsia"/>
          </w:rPr>
          <w:t>设备</w:t>
        </w:r>
        <w:r>
          <w:t>返回</w:t>
        </w:r>
        <w:r w:rsidRPr="00E23239">
          <w:rPr>
            <w:rFonts w:hint="eastAsia"/>
          </w:rPr>
          <w:t>请求确认</w:t>
        </w:r>
        <w:r w:rsidRPr="00E23239">
          <w:rPr>
            <w:rFonts w:hint="eastAsia"/>
          </w:rPr>
          <w:t>SEND_REQ_CNF</w:t>
        </w:r>
        <w:r>
          <w:rPr>
            <w:rFonts w:hint="eastAsia"/>
          </w:rPr>
          <w:t>，</w:t>
        </w:r>
        <w:r>
          <w:t>设备上报</w:t>
        </w:r>
        <w:r w:rsidRPr="001C2CFE">
          <w:rPr>
            <w:rFonts w:hint="eastAsia"/>
          </w:rPr>
          <w:t>返回</w:t>
        </w:r>
      </w:ins>
      <w:ins w:id="3000" w:author="zhaoxw" w:date="2015-05-25T16:04:00Z">
        <w:r w:rsidR="00ED5F2D">
          <w:rPr>
            <w:rFonts w:hint="eastAsia"/>
          </w:rPr>
          <w:t>小区</w:t>
        </w:r>
      </w:ins>
      <w:ins w:id="3001" w:author="zhaoxw" w:date="2015-05-25T15:51:00Z">
        <w:r w:rsidRPr="001C2CFE">
          <w:rPr>
            <w:rFonts w:hint="eastAsia"/>
          </w:rPr>
          <w:t>信息</w:t>
        </w:r>
      </w:ins>
      <w:ins w:id="3002" w:author="zhaoxw" w:date="2015-05-25T16:04:00Z">
        <w:r w:rsidR="00ED5F2D" w:rsidRPr="00E23239">
          <w:rPr>
            <w:rFonts w:hint="eastAsia"/>
          </w:rPr>
          <w:t>SEND_</w:t>
        </w:r>
        <w:r w:rsidR="00ED5F2D">
          <w:rPr>
            <w:rFonts w:hint="eastAsia"/>
          </w:rPr>
          <w:t>DL_SNIFF</w:t>
        </w:r>
      </w:ins>
      <w:ins w:id="3003" w:author="zhaoxw" w:date="2015-05-25T15:51:00Z">
        <w:r>
          <w:rPr>
            <w:rFonts w:hint="eastAsia"/>
          </w:rPr>
          <w:t>。</w:t>
        </w:r>
      </w:ins>
    </w:p>
    <w:p w:rsidR="0022385F" w:rsidRDefault="0022385F" w:rsidP="0022385F">
      <w:pPr>
        <w:spacing w:before="156" w:after="156"/>
        <w:ind w:firstLine="480"/>
        <w:jc w:val="center"/>
        <w:rPr>
          <w:ins w:id="3004" w:author="zhaoxw" w:date="2015-05-25T15:51:00Z"/>
        </w:rPr>
      </w:pPr>
      <w:ins w:id="3005" w:author="zhaoxw" w:date="2015-05-25T15:51:00Z">
        <w:r>
          <w:object w:dxaOrig="6375" w:dyaOrig="6210">
            <v:shape id="_x0000_i1028" type="#_x0000_t75" style="width:318.75pt;height:310.5pt" o:ole="">
              <v:imagedata r:id="rId15" o:title=""/>
            </v:shape>
            <o:OLEObject Type="Embed" ProgID="Visio.Drawing.15" ShapeID="_x0000_i1028" DrawAspect="Content" ObjectID="_1498329718" r:id="rId16"/>
          </w:object>
        </w:r>
      </w:ins>
    </w:p>
    <w:p w:rsidR="0022385F" w:rsidRDefault="0022385F" w:rsidP="0022385F">
      <w:pPr>
        <w:pStyle w:val="3"/>
        <w:spacing w:before="156" w:after="156"/>
        <w:rPr>
          <w:ins w:id="3006" w:author="zhaoxw" w:date="2015-05-25T15:51:00Z"/>
        </w:rPr>
      </w:pPr>
      <w:ins w:id="3007" w:author="zhaoxw" w:date="2015-05-25T15:51:00Z">
        <w:r>
          <w:rPr>
            <w:rFonts w:hint="eastAsia"/>
          </w:rPr>
          <w:t>3</w:t>
        </w:r>
        <w:r>
          <w:t>.3</w:t>
        </w:r>
        <w:r>
          <w:rPr>
            <w:rFonts w:hint="eastAsia"/>
          </w:rPr>
          <w:t>邻区表</w:t>
        </w:r>
        <w:r>
          <w:t>设置</w:t>
        </w:r>
      </w:ins>
    </w:p>
    <w:p w:rsidR="0022385F" w:rsidRDefault="0022385F" w:rsidP="0022385F">
      <w:pPr>
        <w:spacing w:before="156" w:after="156"/>
        <w:ind w:firstLine="480"/>
        <w:rPr>
          <w:ins w:id="3008" w:author="zhaoxw" w:date="2015-05-25T15:51:00Z"/>
        </w:rPr>
      </w:pPr>
      <w:ins w:id="3009" w:author="zhaoxw" w:date="2015-05-25T15:51:00Z">
        <w:r>
          <w:rPr>
            <w:rFonts w:hint="eastAsia"/>
          </w:rPr>
          <w:t>流程</w:t>
        </w:r>
        <w:r>
          <w:t>描述：</w:t>
        </w:r>
        <w:r>
          <w:rPr>
            <w:rFonts w:hint="eastAsia"/>
          </w:rPr>
          <w:t>PC</w:t>
        </w:r>
        <w:r>
          <w:rPr>
            <w:rFonts w:hint="eastAsia"/>
          </w:rPr>
          <w:t>打开邻区表</w:t>
        </w:r>
        <w:r>
          <w:t>配置界面，配置好参数，点设置，给</w:t>
        </w:r>
        <w:r>
          <w:rPr>
            <w:rFonts w:hint="eastAsia"/>
          </w:rPr>
          <w:t>设备</w:t>
        </w:r>
        <w:r>
          <w:t>发送</w:t>
        </w:r>
        <w:r w:rsidRPr="00E23239">
          <w:rPr>
            <w:rFonts w:hint="eastAsia"/>
          </w:rPr>
          <w:t>邻区表参数</w:t>
        </w:r>
        <w:r w:rsidRPr="00E23239">
          <w:rPr>
            <w:rFonts w:hint="eastAsia"/>
          </w:rPr>
          <w:t>RECV_NC_PARA</w:t>
        </w:r>
        <w:r>
          <w:rPr>
            <w:rFonts w:hint="eastAsia"/>
          </w:rPr>
          <w:t>，点</w:t>
        </w:r>
        <w:r>
          <w:t>清除</w:t>
        </w:r>
        <w:r>
          <w:rPr>
            <w:rFonts w:hint="eastAsia"/>
          </w:rPr>
          <w:t>修改</w:t>
        </w:r>
        <w:r w:rsidRPr="00E23239">
          <w:rPr>
            <w:rFonts w:hint="eastAsia"/>
          </w:rPr>
          <w:t>ncCmdType</w:t>
        </w:r>
        <w:r>
          <w:t>发送</w:t>
        </w:r>
        <w:r w:rsidRPr="00E23239">
          <w:rPr>
            <w:rFonts w:hint="eastAsia"/>
          </w:rPr>
          <w:t>RECV_NC_PARA</w:t>
        </w:r>
        <w:r>
          <w:t>，</w:t>
        </w:r>
        <w:r>
          <w:rPr>
            <w:rFonts w:hint="eastAsia"/>
          </w:rPr>
          <w:t>设备收到</w:t>
        </w:r>
        <w:r>
          <w:t>后返回</w:t>
        </w:r>
        <w:r w:rsidRPr="00E23239">
          <w:rPr>
            <w:rFonts w:hint="eastAsia"/>
          </w:rPr>
          <w:t>请求确认</w:t>
        </w:r>
        <w:r w:rsidRPr="00E23239">
          <w:rPr>
            <w:rFonts w:hint="eastAsia"/>
          </w:rPr>
          <w:t>SEND_REQ_CNF</w:t>
        </w:r>
        <w:r>
          <w:rPr>
            <w:rFonts w:hint="eastAsia"/>
          </w:rPr>
          <w:t>。</w:t>
        </w:r>
      </w:ins>
    </w:p>
    <w:p w:rsidR="0022385F" w:rsidRDefault="0022385F" w:rsidP="0022385F">
      <w:pPr>
        <w:spacing w:before="156" w:after="156"/>
        <w:ind w:firstLine="480"/>
        <w:jc w:val="center"/>
        <w:rPr>
          <w:ins w:id="3010" w:author="zhaoxw" w:date="2015-05-25T15:51:00Z"/>
        </w:rPr>
      </w:pPr>
      <w:ins w:id="3011" w:author="zhaoxw" w:date="2015-05-25T15:51:00Z">
        <w:r>
          <w:object w:dxaOrig="6375" w:dyaOrig="6211">
            <v:shape id="_x0000_i1029" type="#_x0000_t75" style="width:318.75pt;height:310.5pt" o:ole="">
              <v:imagedata r:id="rId17" o:title=""/>
            </v:shape>
            <o:OLEObject Type="Embed" ProgID="Visio.Drawing.15" ShapeID="_x0000_i1029" DrawAspect="Content" ObjectID="_1498329719" r:id="rId18"/>
          </w:object>
        </w:r>
      </w:ins>
    </w:p>
    <w:p w:rsidR="0022385F" w:rsidRDefault="0022385F" w:rsidP="0022385F">
      <w:pPr>
        <w:pStyle w:val="3"/>
        <w:spacing w:before="156" w:after="156"/>
        <w:rPr>
          <w:ins w:id="3012" w:author="zhaoxw" w:date="2015-05-25T15:51:00Z"/>
        </w:rPr>
      </w:pPr>
      <w:ins w:id="3013" w:author="zhaoxw" w:date="2015-05-25T15:51:00Z">
        <w:r>
          <w:rPr>
            <w:rFonts w:hint="eastAsia"/>
          </w:rPr>
          <w:t>3</w:t>
        </w:r>
        <w:r>
          <w:t>.4</w:t>
        </w:r>
        <w:r>
          <w:rPr>
            <w:rFonts w:hint="eastAsia"/>
          </w:rPr>
          <w:t>配置和获取系统</w:t>
        </w:r>
        <w:r>
          <w:t>选项、系统参数</w:t>
        </w:r>
        <w:r>
          <w:rPr>
            <w:rFonts w:hint="eastAsia"/>
          </w:rPr>
          <w:t>、射频</w:t>
        </w:r>
        <w:r>
          <w:t>参数</w:t>
        </w:r>
      </w:ins>
    </w:p>
    <w:p w:rsidR="0022385F" w:rsidRDefault="0022385F" w:rsidP="0022385F">
      <w:pPr>
        <w:spacing w:before="156" w:after="156"/>
        <w:ind w:firstLine="480"/>
        <w:rPr>
          <w:ins w:id="3014" w:author="zhaoxw" w:date="2015-05-25T15:51:00Z"/>
        </w:rPr>
      </w:pPr>
      <w:ins w:id="3015" w:author="zhaoxw" w:date="2015-05-25T15:51:00Z">
        <w:r>
          <w:rPr>
            <w:rFonts w:hint="eastAsia"/>
          </w:rPr>
          <w:t>流程</w:t>
        </w:r>
        <w:r>
          <w:t>描述：</w:t>
        </w:r>
        <w:r>
          <w:rPr>
            <w:rFonts w:hint="eastAsia"/>
          </w:rPr>
          <w:t>PC</w:t>
        </w:r>
        <w:r>
          <w:t>配置</w:t>
        </w:r>
        <w:r w:rsidRPr="00E23239">
          <w:rPr>
            <w:rFonts w:hint="eastAsia"/>
          </w:rPr>
          <w:t>系统参数</w:t>
        </w:r>
        <w:r>
          <w:rPr>
            <w:rFonts w:hint="eastAsia"/>
          </w:rPr>
          <w:t>和系统</w:t>
        </w:r>
        <w:r>
          <w:t>选项点确定</w:t>
        </w:r>
        <w:r>
          <w:rPr>
            <w:rFonts w:hint="eastAsia"/>
          </w:rPr>
          <w:t>，</w:t>
        </w:r>
        <w:r>
          <w:t>PC</w:t>
        </w:r>
        <w:r>
          <w:rPr>
            <w:rFonts w:hint="eastAsia"/>
          </w:rPr>
          <w:t>发送</w:t>
        </w:r>
        <w:r w:rsidRPr="00E23239">
          <w:t>RECV_SYS_PARA</w:t>
        </w:r>
        <w:r>
          <w:rPr>
            <w:rFonts w:hint="eastAsia"/>
          </w:rPr>
          <w:t>和</w:t>
        </w:r>
        <w:r w:rsidRPr="00E23239">
          <w:rPr>
            <w:rFonts w:hint="eastAsia"/>
          </w:rPr>
          <w:t>RECV_SYS_OPTION</w:t>
        </w:r>
        <w:r>
          <w:rPr>
            <w:rFonts w:hint="eastAsia"/>
          </w:rPr>
          <w:t>给</w:t>
        </w:r>
        <w:r>
          <w:t>设备，</w:t>
        </w:r>
        <w:r>
          <w:rPr>
            <w:rFonts w:hint="eastAsia"/>
          </w:rPr>
          <w:t>设备</w:t>
        </w:r>
        <w:r>
          <w:t>收到回复</w:t>
        </w:r>
        <w:r w:rsidRPr="00E23239">
          <w:rPr>
            <w:rFonts w:hint="eastAsia"/>
          </w:rPr>
          <w:t>请求确认</w:t>
        </w:r>
        <w:r w:rsidRPr="00E23239">
          <w:rPr>
            <w:rFonts w:hint="eastAsia"/>
          </w:rPr>
          <w:t>SEND_REQ_CNF</w:t>
        </w:r>
        <w:r>
          <w:rPr>
            <w:rFonts w:hint="eastAsia"/>
          </w:rPr>
          <w:t>，</w:t>
        </w:r>
        <w:r>
          <w:t>PC</w:t>
        </w:r>
        <w:r>
          <w:t>点获取</w:t>
        </w:r>
        <w:r w:rsidRPr="00E23239">
          <w:rPr>
            <w:rFonts w:hint="eastAsia"/>
          </w:rPr>
          <w:t>系统参数</w:t>
        </w:r>
        <w:r>
          <w:rPr>
            <w:rFonts w:hint="eastAsia"/>
          </w:rPr>
          <w:t>和系统</w:t>
        </w:r>
        <w:r>
          <w:t>选项</w:t>
        </w:r>
        <w:r>
          <w:rPr>
            <w:rFonts w:hint="eastAsia"/>
          </w:rPr>
          <w:t>，</w:t>
        </w:r>
        <w:r>
          <w:t>PC</w:t>
        </w:r>
        <w:r>
          <w:rPr>
            <w:rFonts w:hint="eastAsia"/>
          </w:rPr>
          <w:t>发送</w:t>
        </w:r>
        <w:r w:rsidRPr="00E23239">
          <w:rPr>
            <w:rFonts w:hint="eastAsia"/>
          </w:rPr>
          <w:t>获取当前参数</w:t>
        </w:r>
        <w:r w:rsidRPr="00E23239">
          <w:rPr>
            <w:rFonts w:hint="eastAsia"/>
          </w:rPr>
          <w:t>RECV_NOW_PARA</w:t>
        </w:r>
        <w:r>
          <w:rPr>
            <w:rFonts w:hint="eastAsia"/>
          </w:rPr>
          <w:t>给</w:t>
        </w:r>
        <w:r>
          <w:t>设备，</w:t>
        </w:r>
        <w:r>
          <w:rPr>
            <w:rFonts w:hint="eastAsia"/>
          </w:rPr>
          <w:t>设备</w:t>
        </w:r>
        <w:r>
          <w:t>收到回复</w:t>
        </w:r>
        <w:r w:rsidRPr="00E23239">
          <w:rPr>
            <w:rFonts w:hint="eastAsia"/>
          </w:rPr>
          <w:t>请求确认</w:t>
        </w:r>
        <w:r w:rsidRPr="00E23239">
          <w:rPr>
            <w:rFonts w:hint="eastAsia"/>
          </w:rPr>
          <w:t>SEND_REQ_CNF</w:t>
        </w:r>
        <w:r>
          <w:rPr>
            <w:rFonts w:hint="eastAsia"/>
          </w:rPr>
          <w:t>，</w:t>
        </w:r>
        <w:r>
          <w:t>并上报</w:t>
        </w:r>
        <w:r w:rsidRPr="00E23239">
          <w:rPr>
            <w:rFonts w:hint="eastAsia"/>
          </w:rPr>
          <w:t>返回当前参数</w:t>
        </w:r>
        <w:r w:rsidRPr="00E23239">
          <w:rPr>
            <w:rFonts w:hint="eastAsia"/>
          </w:rPr>
          <w:t>SEND_NOW_PARA</w:t>
        </w:r>
        <w:r>
          <w:rPr>
            <w:rFonts w:hint="eastAsia"/>
          </w:rPr>
          <w:t>，</w:t>
        </w:r>
        <w:r>
          <w:t>PC</w:t>
        </w:r>
        <w:r>
          <w:t>收到后显示</w:t>
        </w:r>
        <w:r>
          <w:rPr>
            <w:rFonts w:hint="eastAsia"/>
          </w:rPr>
          <w:t>。</w:t>
        </w:r>
        <w:r>
          <w:t>之后</w:t>
        </w:r>
        <w:r>
          <w:t>PC</w:t>
        </w:r>
        <w:r>
          <w:t>配置</w:t>
        </w:r>
        <w:r>
          <w:rPr>
            <w:rFonts w:hint="eastAsia"/>
          </w:rPr>
          <w:t>射频</w:t>
        </w:r>
        <w:r>
          <w:t>参数，</w:t>
        </w:r>
        <w:r>
          <w:rPr>
            <w:rFonts w:hint="eastAsia"/>
          </w:rPr>
          <w:t>勾选</w:t>
        </w:r>
        <w:r>
          <w:t>发射选项，发送</w:t>
        </w:r>
        <w:r w:rsidRPr="00E23239">
          <w:rPr>
            <w:rFonts w:hint="eastAsia"/>
          </w:rPr>
          <w:t>射频参数</w:t>
        </w:r>
        <w:r w:rsidRPr="00E23239">
          <w:rPr>
            <w:rFonts w:hint="eastAsia"/>
          </w:rPr>
          <w:t>RECV_RF_PARA</w:t>
        </w:r>
        <w:r>
          <w:rPr>
            <w:rFonts w:hint="eastAsia"/>
          </w:rPr>
          <w:t>给</w:t>
        </w:r>
        <w:r>
          <w:t>设备，设备收到后</w:t>
        </w:r>
        <w:r>
          <w:rPr>
            <w:rFonts w:hint="eastAsia"/>
          </w:rPr>
          <w:t>返回</w:t>
        </w:r>
        <w:r w:rsidRPr="00E23239">
          <w:rPr>
            <w:rFonts w:hint="eastAsia"/>
          </w:rPr>
          <w:t>请求确认</w:t>
        </w:r>
        <w:r w:rsidRPr="00E23239">
          <w:rPr>
            <w:rFonts w:hint="eastAsia"/>
          </w:rPr>
          <w:t>SEND_REQ_CNF</w:t>
        </w:r>
        <w:r>
          <w:rPr>
            <w:rFonts w:hint="eastAsia"/>
          </w:rPr>
          <w:t>，</w:t>
        </w:r>
        <w:r>
          <w:t>并</w:t>
        </w:r>
        <w:r>
          <w:rPr>
            <w:rFonts w:hint="eastAsia"/>
          </w:rPr>
          <w:t>开始</w:t>
        </w:r>
        <w:r>
          <w:t>工作，上报</w:t>
        </w:r>
        <w:r w:rsidRPr="00E23239">
          <w:rPr>
            <w:rFonts w:hint="eastAsia"/>
          </w:rPr>
          <w:t>用户设备信息</w:t>
        </w:r>
        <w:r w:rsidRPr="00E23239">
          <w:t>SEND_UE_INFO</w:t>
        </w:r>
        <w:r>
          <w:rPr>
            <w:rFonts w:hint="eastAsia"/>
          </w:rPr>
          <w:t>给</w:t>
        </w:r>
        <w:r>
          <w:t>PC</w:t>
        </w:r>
        <w:r>
          <w:t>，</w:t>
        </w:r>
        <w:r>
          <w:t>PC</w:t>
        </w:r>
        <w:r>
          <w:t>收到后显示在</w:t>
        </w:r>
        <w:r>
          <w:rPr>
            <w:rFonts w:hint="eastAsia"/>
          </w:rPr>
          <w:t>侦码</w:t>
        </w:r>
        <w:r>
          <w:t>接收界面。</w:t>
        </w:r>
        <w:r>
          <w:t>PC</w:t>
        </w:r>
        <w:r>
          <w:t>配置</w:t>
        </w:r>
        <w:r>
          <w:rPr>
            <w:rFonts w:hint="eastAsia"/>
          </w:rPr>
          <w:t>射频</w:t>
        </w:r>
        <w:r>
          <w:t>参数，</w:t>
        </w:r>
        <w:r>
          <w:rPr>
            <w:rFonts w:hint="eastAsia"/>
          </w:rPr>
          <w:t>取消勾选</w:t>
        </w:r>
        <w:r>
          <w:t>发射选项</w:t>
        </w:r>
        <w:r>
          <w:rPr>
            <w:rFonts w:hint="eastAsia"/>
          </w:rPr>
          <w:t>，</w:t>
        </w:r>
        <w:r>
          <w:t>发送</w:t>
        </w:r>
        <w:r w:rsidRPr="00E23239">
          <w:rPr>
            <w:rFonts w:hint="eastAsia"/>
          </w:rPr>
          <w:t>RECV_RF_PARA</w:t>
        </w:r>
        <w:r>
          <w:rPr>
            <w:rFonts w:hint="eastAsia"/>
          </w:rPr>
          <w:t>给</w:t>
        </w:r>
        <w:r>
          <w:t>设备，设备收到</w:t>
        </w:r>
        <w:r>
          <w:rPr>
            <w:rFonts w:hint="eastAsia"/>
          </w:rPr>
          <w:t>返回</w:t>
        </w:r>
        <w:r w:rsidRPr="00E23239">
          <w:rPr>
            <w:rFonts w:hint="eastAsia"/>
          </w:rPr>
          <w:t>请求确认</w:t>
        </w:r>
        <w:r w:rsidRPr="00E23239">
          <w:rPr>
            <w:rFonts w:hint="eastAsia"/>
          </w:rPr>
          <w:t>SEND_REQ_CNF</w:t>
        </w:r>
        <w:r>
          <w:rPr>
            <w:rFonts w:hint="eastAsia"/>
          </w:rPr>
          <w:t>，并</w:t>
        </w:r>
        <w:r>
          <w:t>停止</w:t>
        </w:r>
        <w:r>
          <w:rPr>
            <w:rFonts w:hint="eastAsia"/>
          </w:rPr>
          <w:t>扫描上报</w:t>
        </w:r>
        <w:r>
          <w:t>工作。</w:t>
        </w:r>
      </w:ins>
    </w:p>
    <w:p w:rsidR="0022385F" w:rsidRDefault="0022385F" w:rsidP="0022385F">
      <w:pPr>
        <w:spacing w:before="156" w:after="156"/>
        <w:ind w:firstLine="480"/>
        <w:jc w:val="center"/>
        <w:rPr>
          <w:ins w:id="3016" w:author="zhaoxw" w:date="2015-05-25T15:51:00Z"/>
        </w:rPr>
      </w:pPr>
      <w:ins w:id="3017" w:author="zhaoxw" w:date="2015-05-25T15:51:00Z">
        <w:r>
          <w:object w:dxaOrig="6375" w:dyaOrig="10935">
            <v:shape id="_x0000_i1030" type="#_x0000_t75" style="width:318.75pt;height:546.75pt" o:ole="">
              <v:imagedata r:id="rId19" o:title=""/>
            </v:shape>
            <o:OLEObject Type="Embed" ProgID="Visio.Drawing.15" ShapeID="_x0000_i1030" DrawAspect="Content" ObjectID="_1498329720" r:id="rId20"/>
          </w:object>
        </w:r>
      </w:ins>
    </w:p>
    <w:p w:rsidR="0022385F" w:rsidRDefault="0022385F" w:rsidP="0022385F">
      <w:pPr>
        <w:pStyle w:val="3"/>
        <w:spacing w:before="156" w:after="156"/>
        <w:rPr>
          <w:ins w:id="3018" w:author="zhaoxw" w:date="2015-05-25T15:51:00Z"/>
        </w:rPr>
      </w:pPr>
      <w:ins w:id="3019" w:author="zhaoxw" w:date="2015-05-25T15:52:00Z">
        <w:r>
          <w:rPr>
            <w:rFonts w:hint="eastAsia"/>
          </w:rPr>
          <w:t>3</w:t>
        </w:r>
      </w:ins>
      <w:ins w:id="3020" w:author="zhaoxw" w:date="2015-05-25T15:51:00Z">
        <w:r>
          <w:t>.</w:t>
        </w:r>
        <w:r>
          <w:rPr>
            <w:rFonts w:hint="eastAsia"/>
          </w:rPr>
          <w:t>5</w:t>
        </w:r>
        <w:r>
          <w:rPr>
            <w:rFonts w:hint="eastAsia"/>
          </w:rPr>
          <w:t>控制</w:t>
        </w:r>
        <w:r>
          <w:t>命令</w:t>
        </w:r>
      </w:ins>
    </w:p>
    <w:p w:rsidR="0022385F" w:rsidRDefault="0022385F" w:rsidP="0022385F">
      <w:pPr>
        <w:spacing w:before="156" w:after="156"/>
        <w:ind w:firstLine="480"/>
        <w:rPr>
          <w:ins w:id="3021" w:author="zhaoxw" w:date="2015-05-25T15:51:00Z"/>
        </w:rPr>
      </w:pPr>
      <w:ins w:id="3022" w:author="zhaoxw" w:date="2015-05-25T15:51:00Z">
        <w:r>
          <w:rPr>
            <w:rFonts w:hint="eastAsia"/>
          </w:rPr>
          <w:t>PC</w:t>
        </w:r>
        <w:r>
          <w:rPr>
            <w:rFonts w:hint="eastAsia"/>
          </w:rPr>
          <w:t>根据设备</w:t>
        </w:r>
        <w:r>
          <w:t>上报的</w:t>
        </w:r>
        <w:r>
          <w:rPr>
            <w:rFonts w:hint="eastAsia"/>
          </w:rPr>
          <w:t>UE</w:t>
        </w:r>
        <w:r>
          <w:t>信息，</w:t>
        </w:r>
        <w:r>
          <w:rPr>
            <w:rFonts w:hint="eastAsia"/>
          </w:rPr>
          <w:t>配置并</w:t>
        </w:r>
        <w:r>
          <w:t>发送</w:t>
        </w:r>
        <w:r w:rsidRPr="00E23239">
          <w:rPr>
            <w:rFonts w:hint="eastAsia"/>
          </w:rPr>
          <w:t>控制命令</w:t>
        </w:r>
        <w:r w:rsidRPr="00E23239">
          <w:rPr>
            <w:rFonts w:hint="eastAsia"/>
          </w:rPr>
          <w:t>RECV_CTRL_CMD</w:t>
        </w:r>
        <w:r>
          <w:rPr>
            <w:rFonts w:hint="eastAsia"/>
          </w:rPr>
          <w:t>，设备</w:t>
        </w:r>
        <w:r>
          <w:t>收到后</w:t>
        </w:r>
        <w:r>
          <w:rPr>
            <w:rFonts w:hint="eastAsia"/>
          </w:rPr>
          <w:t>返回</w:t>
        </w:r>
        <w:r w:rsidRPr="00E23239">
          <w:rPr>
            <w:rFonts w:hint="eastAsia"/>
          </w:rPr>
          <w:t>请求确认</w:t>
        </w:r>
        <w:r w:rsidRPr="00E23239">
          <w:rPr>
            <w:rFonts w:hint="eastAsia"/>
          </w:rPr>
          <w:t>SEND_REQ_CNF</w:t>
        </w:r>
        <w:r>
          <w:rPr>
            <w:rFonts w:hint="eastAsia"/>
          </w:rPr>
          <w:t>，并</w:t>
        </w:r>
        <w:r>
          <w:t>返回</w:t>
        </w:r>
        <w:r w:rsidRPr="00E23239">
          <w:rPr>
            <w:rFonts w:hint="eastAsia"/>
          </w:rPr>
          <w:t>寻呼</w:t>
        </w:r>
        <w:r w:rsidRPr="00E23239">
          <w:rPr>
            <w:rFonts w:hint="eastAsia"/>
          </w:rPr>
          <w:t>UE</w:t>
        </w:r>
        <w:r w:rsidRPr="00E23239">
          <w:rPr>
            <w:rFonts w:hint="eastAsia"/>
          </w:rPr>
          <w:t>发射功率</w:t>
        </w:r>
        <w:r w:rsidRPr="00E23239">
          <w:t>SEND_</w:t>
        </w:r>
        <w:r w:rsidRPr="00E23239">
          <w:rPr>
            <w:rFonts w:hint="eastAsia"/>
          </w:rPr>
          <w:t>PAGING</w:t>
        </w:r>
        <w:r w:rsidRPr="00E23239">
          <w:t>_</w:t>
        </w:r>
        <w:r w:rsidRPr="00E23239">
          <w:rPr>
            <w:rFonts w:hint="eastAsia"/>
          </w:rPr>
          <w:t>PWR</w:t>
        </w:r>
        <w:r>
          <w:rPr>
            <w:rFonts w:hint="eastAsia"/>
          </w:rPr>
          <w:t>消息</w:t>
        </w:r>
        <w:r>
          <w:t>，</w:t>
        </w:r>
        <w:r>
          <w:rPr>
            <w:rFonts w:hint="eastAsia"/>
          </w:rPr>
          <w:t>PC</w:t>
        </w:r>
        <w:r>
          <w:t>收到后</w:t>
        </w:r>
        <w:r>
          <w:rPr>
            <w:rFonts w:hint="eastAsia"/>
          </w:rPr>
          <w:t>显示</w:t>
        </w:r>
        <w:r>
          <w:t>在功率列表中。</w:t>
        </w:r>
      </w:ins>
    </w:p>
    <w:p w:rsidR="0022385F" w:rsidRDefault="0022385F" w:rsidP="0022385F">
      <w:pPr>
        <w:spacing w:before="156" w:after="156"/>
        <w:ind w:firstLine="480"/>
        <w:jc w:val="center"/>
        <w:rPr>
          <w:ins w:id="3023" w:author="zhaoxw" w:date="2015-05-25T15:51:00Z"/>
        </w:rPr>
      </w:pPr>
      <w:ins w:id="3024" w:author="zhaoxw" w:date="2015-05-25T15:51:00Z">
        <w:r>
          <w:object w:dxaOrig="6375" w:dyaOrig="4876">
            <v:shape id="_x0000_i1031" type="#_x0000_t75" style="width:318.75pt;height:243.75pt" o:ole="">
              <v:imagedata r:id="rId21" o:title=""/>
            </v:shape>
            <o:OLEObject Type="Embed" ProgID="Visio.Drawing.15" ShapeID="_x0000_i1031" DrawAspect="Content" ObjectID="_1498329721" r:id="rId22"/>
          </w:object>
        </w:r>
      </w:ins>
    </w:p>
    <w:p w:rsidR="0022385F" w:rsidRDefault="0022385F" w:rsidP="0022385F">
      <w:pPr>
        <w:pStyle w:val="3"/>
        <w:spacing w:before="156" w:after="156"/>
        <w:rPr>
          <w:ins w:id="3025" w:author="zhaoxw" w:date="2015-05-25T15:51:00Z"/>
        </w:rPr>
      </w:pPr>
      <w:ins w:id="3026" w:author="zhaoxw" w:date="2015-05-25T15:52:00Z">
        <w:r>
          <w:rPr>
            <w:rFonts w:hint="eastAsia"/>
          </w:rPr>
          <w:t>3</w:t>
        </w:r>
      </w:ins>
      <w:ins w:id="3027" w:author="zhaoxw" w:date="2015-05-25T15:51:00Z">
        <w:r>
          <w:t>.</w:t>
        </w:r>
        <w:r>
          <w:rPr>
            <w:rFonts w:hint="eastAsia"/>
          </w:rPr>
          <w:t>6</w:t>
        </w:r>
        <w:r>
          <w:rPr>
            <w:rFonts w:hint="eastAsia"/>
          </w:rPr>
          <w:t>更新</w:t>
        </w:r>
        <w:r>
          <w:t>TAC</w:t>
        </w:r>
      </w:ins>
    </w:p>
    <w:p w:rsidR="0022385F" w:rsidRDefault="0022385F" w:rsidP="0022385F">
      <w:pPr>
        <w:spacing w:before="156" w:after="156"/>
        <w:ind w:firstLine="480"/>
        <w:rPr>
          <w:ins w:id="3028" w:author="zhaoxw" w:date="2015-05-25T15:51:00Z"/>
        </w:rPr>
      </w:pPr>
      <w:ins w:id="3029" w:author="zhaoxw" w:date="2015-05-25T15:51:00Z">
        <w:r>
          <w:t>PC</w:t>
        </w:r>
        <w:r>
          <w:rPr>
            <w:rFonts w:hint="eastAsia"/>
          </w:rPr>
          <w:t>配置并</w:t>
        </w:r>
        <w:r>
          <w:t>下发</w:t>
        </w:r>
        <w:r w:rsidRPr="00E23239">
          <w:rPr>
            <w:rFonts w:hint="eastAsia"/>
          </w:rPr>
          <w:t>RECV_NEW_</w:t>
        </w:r>
        <w:r>
          <w:rPr>
            <w:rFonts w:hint="eastAsia"/>
          </w:rPr>
          <w:t>T</w:t>
        </w:r>
        <w:r w:rsidRPr="00E23239">
          <w:rPr>
            <w:rFonts w:hint="eastAsia"/>
          </w:rPr>
          <w:t>AC</w:t>
        </w:r>
        <w:r>
          <w:rPr>
            <w:rFonts w:hint="eastAsia"/>
          </w:rPr>
          <w:t>，设备</w:t>
        </w:r>
        <w:r>
          <w:t>收到收到后</w:t>
        </w:r>
        <w:r>
          <w:rPr>
            <w:rFonts w:hint="eastAsia"/>
          </w:rPr>
          <w:t>返回</w:t>
        </w:r>
        <w:r w:rsidRPr="00E23239">
          <w:rPr>
            <w:rFonts w:hint="eastAsia"/>
          </w:rPr>
          <w:t>请求确认</w:t>
        </w:r>
        <w:r w:rsidRPr="00E23239">
          <w:rPr>
            <w:rFonts w:hint="eastAsia"/>
          </w:rPr>
          <w:t>SEND_REQ_CNF</w:t>
        </w:r>
        <w:r>
          <w:rPr>
            <w:rFonts w:hint="eastAsia"/>
          </w:rPr>
          <w:t>，</w:t>
        </w:r>
        <w:r>
          <w:t>并周期性更新</w:t>
        </w:r>
        <w:r>
          <w:t>TAC</w:t>
        </w:r>
        <w:r>
          <w:t>。</w:t>
        </w:r>
      </w:ins>
    </w:p>
    <w:p w:rsidR="0022385F" w:rsidRDefault="0022385F" w:rsidP="0022385F">
      <w:pPr>
        <w:spacing w:before="156" w:after="156"/>
        <w:ind w:firstLine="480"/>
        <w:jc w:val="center"/>
        <w:rPr>
          <w:ins w:id="3030" w:author="zhaoxw" w:date="2015-05-25T15:51:00Z"/>
        </w:rPr>
      </w:pPr>
      <w:ins w:id="3031" w:author="zhaoxw" w:date="2015-05-25T15:51:00Z">
        <w:r>
          <w:object w:dxaOrig="7065" w:dyaOrig="3571">
            <v:shape id="_x0000_i1032" type="#_x0000_t75" style="width:353.25pt;height:178.5pt" o:ole="">
              <v:imagedata r:id="rId23" o:title=""/>
            </v:shape>
            <o:OLEObject Type="Embed" ProgID="Visio.Drawing.15" ShapeID="_x0000_i1032" DrawAspect="Content" ObjectID="_1498329722" r:id="rId24"/>
          </w:object>
        </w:r>
      </w:ins>
    </w:p>
    <w:p w:rsidR="0022385F" w:rsidRDefault="0022385F" w:rsidP="0022385F">
      <w:pPr>
        <w:pStyle w:val="3"/>
        <w:spacing w:before="156" w:after="156"/>
        <w:rPr>
          <w:ins w:id="3032" w:author="zhaoxw" w:date="2015-05-25T15:51:00Z"/>
        </w:rPr>
      </w:pPr>
      <w:ins w:id="3033" w:author="zhaoxw" w:date="2015-05-25T15:52:00Z">
        <w:r>
          <w:rPr>
            <w:rFonts w:hint="eastAsia"/>
          </w:rPr>
          <w:t>3</w:t>
        </w:r>
      </w:ins>
      <w:ins w:id="3034" w:author="zhaoxw" w:date="2015-05-25T15:51:00Z">
        <w:r>
          <w:t>.</w:t>
        </w:r>
        <w:r>
          <w:rPr>
            <w:rFonts w:hint="eastAsia"/>
          </w:rPr>
          <w:t>7</w:t>
        </w:r>
        <w:r>
          <w:t>IMSI</w:t>
        </w:r>
        <w:r>
          <w:t>库处理</w:t>
        </w:r>
        <w:r>
          <w:rPr>
            <w:rFonts w:hint="eastAsia"/>
          </w:rPr>
          <w:t>（</w:t>
        </w:r>
      </w:ins>
      <w:ins w:id="3035" w:author="zhaoxw" w:date="2015-05-25T16:06:00Z">
        <w:r w:rsidR="00ED5F2D">
          <w:t>添加、</w:t>
        </w:r>
        <w:r w:rsidR="00ED5F2D">
          <w:rPr>
            <w:rFonts w:hint="eastAsia"/>
          </w:rPr>
          <w:t>删除</w:t>
        </w:r>
        <w:r w:rsidR="00ED5F2D">
          <w:t>、清空</w:t>
        </w:r>
        <w:r w:rsidR="00ED5F2D">
          <w:rPr>
            <w:rFonts w:hint="eastAsia"/>
          </w:rPr>
          <w:t>属于</w:t>
        </w:r>
      </w:ins>
      <w:ins w:id="3036" w:author="zhaoxw" w:date="2015-05-25T15:51:00Z">
        <w:r w:rsidRPr="0067025F">
          <w:rPr>
            <w:rFonts w:hint="eastAsia"/>
            <w:color w:val="FF0000"/>
          </w:rPr>
          <w:t>本地</w:t>
        </w:r>
      </w:ins>
      <w:ins w:id="3037" w:author="zhaoxw" w:date="2015-05-25T16:06:00Z">
        <w:r w:rsidR="00ED5F2D">
          <w:rPr>
            <w:rFonts w:hint="eastAsia"/>
            <w:color w:val="FF0000"/>
          </w:rPr>
          <w:t>操作，同步属于</w:t>
        </w:r>
        <w:r w:rsidR="00ED5F2D">
          <w:rPr>
            <w:rFonts w:hint="eastAsia"/>
            <w:color w:val="FF0000"/>
          </w:rPr>
          <w:t>PC</w:t>
        </w:r>
        <w:r w:rsidR="00ED5F2D">
          <w:rPr>
            <w:rFonts w:hint="eastAsia"/>
            <w:color w:val="FF0000"/>
          </w:rPr>
          <w:t>与设备的操作</w:t>
        </w:r>
      </w:ins>
      <w:ins w:id="3038" w:author="zhaoxw" w:date="2015-05-25T15:51:00Z">
        <w:r>
          <w:t>）</w:t>
        </w:r>
      </w:ins>
    </w:p>
    <w:p w:rsidR="0022385F" w:rsidRDefault="0022385F" w:rsidP="0022385F">
      <w:pPr>
        <w:spacing w:before="156" w:after="156"/>
        <w:ind w:firstLine="480"/>
        <w:rPr>
          <w:ins w:id="3039" w:author="zhaoxw" w:date="2015-05-25T15:51:00Z"/>
        </w:rPr>
      </w:pPr>
      <w:ins w:id="3040" w:author="zhaoxw" w:date="2015-05-25T15:51:00Z">
        <w:r>
          <w:rPr>
            <w:rFonts w:hint="eastAsia"/>
          </w:rPr>
          <w:t>PC</w:t>
        </w:r>
        <w:r>
          <w:t>输入</w:t>
        </w:r>
        <w:r>
          <w:t>IMSI</w:t>
        </w:r>
        <w:r>
          <w:rPr>
            <w:rFonts w:hint="eastAsia"/>
          </w:rPr>
          <w:t>，</w:t>
        </w:r>
        <w:r>
          <w:t>点击添加、</w:t>
        </w:r>
        <w:r>
          <w:rPr>
            <w:rFonts w:hint="eastAsia"/>
          </w:rPr>
          <w:t>删除</w:t>
        </w:r>
        <w:r>
          <w:t>、清空、同步、查询任意一个按钮，</w:t>
        </w:r>
        <w:r>
          <w:rPr>
            <w:rFonts w:hint="eastAsia"/>
          </w:rPr>
          <w:t>PC</w:t>
        </w:r>
        <w:r>
          <w:t>下发</w:t>
        </w:r>
        <w:r w:rsidRPr="00E23239">
          <w:rPr>
            <w:rFonts w:hint="eastAsia"/>
          </w:rPr>
          <w:t>IMSI</w:t>
        </w:r>
        <w:r w:rsidRPr="00E23239">
          <w:rPr>
            <w:rFonts w:hint="eastAsia"/>
          </w:rPr>
          <w:t>库处理</w:t>
        </w:r>
        <w:r>
          <w:rPr>
            <w:rFonts w:hint="eastAsia"/>
          </w:rPr>
          <w:t>消息</w:t>
        </w:r>
        <w:r w:rsidRPr="00E23239">
          <w:rPr>
            <w:rFonts w:hint="eastAsia"/>
          </w:rPr>
          <w:t>RECV_IB_OPER</w:t>
        </w:r>
        <w:r>
          <w:rPr>
            <w:rFonts w:hint="eastAsia"/>
          </w:rPr>
          <w:t>，设备</w:t>
        </w:r>
        <w:r>
          <w:t>收到后返回</w:t>
        </w:r>
        <w:r w:rsidRPr="00E23239">
          <w:rPr>
            <w:rFonts w:hint="eastAsia"/>
          </w:rPr>
          <w:t>请求确认</w:t>
        </w:r>
        <w:r w:rsidRPr="00E23239">
          <w:rPr>
            <w:rFonts w:hint="eastAsia"/>
          </w:rPr>
          <w:t>SEND_REQ_CNF</w:t>
        </w:r>
        <w:r>
          <w:rPr>
            <w:rFonts w:hint="eastAsia"/>
          </w:rPr>
          <w:t>，</w:t>
        </w:r>
        <w:r>
          <w:t>并对列表进行</w:t>
        </w:r>
        <w:r>
          <w:rPr>
            <w:rFonts w:hint="eastAsia"/>
          </w:rPr>
          <w:t>处理</w:t>
        </w:r>
        <w:r>
          <w:t>后返回</w:t>
        </w:r>
        <w:r>
          <w:rPr>
            <w:rFonts w:hint="eastAsia"/>
          </w:rPr>
          <w:t>当前</w:t>
        </w:r>
        <w:r>
          <w:t>参数</w:t>
        </w:r>
        <w:r w:rsidRPr="00E23239">
          <w:rPr>
            <w:rFonts w:hint="eastAsia"/>
          </w:rPr>
          <w:t>SEND_NOW_PARA</w:t>
        </w:r>
        <w:r>
          <w:t>。</w:t>
        </w:r>
      </w:ins>
    </w:p>
    <w:p w:rsidR="0022385F" w:rsidRDefault="0022385F" w:rsidP="0022385F">
      <w:pPr>
        <w:pStyle w:val="3"/>
        <w:spacing w:before="156" w:after="156"/>
        <w:rPr>
          <w:ins w:id="3041" w:author="zhaoxw" w:date="2015-05-25T15:51:00Z"/>
        </w:rPr>
      </w:pPr>
      <w:ins w:id="3042" w:author="zhaoxw" w:date="2015-05-25T15:52:00Z">
        <w:r>
          <w:rPr>
            <w:rFonts w:hint="eastAsia"/>
          </w:rPr>
          <w:t>3</w:t>
        </w:r>
      </w:ins>
      <w:ins w:id="3043" w:author="zhaoxw" w:date="2015-05-25T15:51:00Z">
        <w:r>
          <w:t>.</w:t>
        </w:r>
        <w:r>
          <w:rPr>
            <w:rFonts w:hint="eastAsia"/>
          </w:rPr>
          <w:t>8</w:t>
        </w:r>
        <w:r>
          <w:rPr>
            <w:rFonts w:hint="eastAsia"/>
          </w:rPr>
          <w:t>查询</w:t>
        </w:r>
        <w:r>
          <w:t>版本</w:t>
        </w:r>
      </w:ins>
    </w:p>
    <w:p w:rsidR="0022385F" w:rsidRDefault="0022385F" w:rsidP="0022385F">
      <w:pPr>
        <w:spacing w:before="156" w:after="156"/>
        <w:ind w:firstLine="480"/>
        <w:rPr>
          <w:ins w:id="3044" w:author="zhaoxw" w:date="2015-05-25T15:51:00Z"/>
        </w:rPr>
      </w:pPr>
      <w:ins w:id="3045" w:author="zhaoxw" w:date="2015-05-25T15:51:00Z">
        <w:r>
          <w:rPr>
            <w:rFonts w:hint="eastAsia"/>
          </w:rPr>
          <w:t>PC</w:t>
        </w:r>
        <w:r>
          <w:rPr>
            <w:rFonts w:hint="eastAsia"/>
          </w:rPr>
          <w:t>发送</w:t>
        </w:r>
        <w:r w:rsidRPr="00E23239">
          <w:rPr>
            <w:rFonts w:hint="eastAsia"/>
          </w:rPr>
          <w:t>查询版本</w:t>
        </w:r>
        <w:r w:rsidRPr="00E23239">
          <w:rPr>
            <w:rFonts w:hint="eastAsia"/>
          </w:rPr>
          <w:t>RECV_QUERY_VER</w:t>
        </w:r>
        <w:r>
          <w:rPr>
            <w:rFonts w:hint="eastAsia"/>
          </w:rPr>
          <w:t>，</w:t>
        </w:r>
        <w:r>
          <w:t>设备收到后返回</w:t>
        </w:r>
        <w:r w:rsidRPr="00E23239">
          <w:rPr>
            <w:rFonts w:hint="eastAsia"/>
          </w:rPr>
          <w:t>请求确认</w:t>
        </w:r>
        <w:r w:rsidRPr="00E23239">
          <w:rPr>
            <w:rFonts w:hint="eastAsia"/>
          </w:rPr>
          <w:t>SEND_REQ_CNF</w:t>
        </w:r>
        <w:r>
          <w:rPr>
            <w:rFonts w:hint="eastAsia"/>
          </w:rPr>
          <w:t>，</w:t>
        </w:r>
        <w:r>
          <w:t>并返回</w:t>
        </w:r>
        <w:r w:rsidRPr="00E23239">
          <w:rPr>
            <w:rFonts w:hint="eastAsia"/>
          </w:rPr>
          <w:t>版本信息</w:t>
        </w:r>
        <w:r w:rsidRPr="00E23239">
          <w:rPr>
            <w:rFonts w:hint="eastAsia"/>
          </w:rPr>
          <w:t>SEND_DEV_VERSION</w:t>
        </w:r>
        <w:r>
          <w:rPr>
            <w:rFonts w:hint="eastAsia"/>
          </w:rPr>
          <w:t>。</w:t>
        </w:r>
      </w:ins>
    </w:p>
    <w:p w:rsidR="0022385F" w:rsidRDefault="0022385F" w:rsidP="0022385F">
      <w:pPr>
        <w:pStyle w:val="1"/>
        <w:rPr>
          <w:ins w:id="3046" w:author="zhaoxw" w:date="2015-05-25T15:51:00Z"/>
        </w:rPr>
      </w:pPr>
      <w:ins w:id="3047" w:author="zhaoxw" w:date="2015-05-25T15:52:00Z">
        <w:r>
          <w:rPr>
            <w:rFonts w:hint="eastAsia"/>
          </w:rPr>
          <w:lastRenderedPageBreak/>
          <w:t>4</w:t>
        </w:r>
      </w:ins>
      <w:ins w:id="3048" w:author="zhaoxw" w:date="2015-05-25T15:51:00Z">
        <w:r>
          <w:rPr>
            <w:rFonts w:hint="eastAsia"/>
          </w:rPr>
          <w:t>、消息</w:t>
        </w:r>
        <w:r>
          <w:t>处理流程</w:t>
        </w:r>
      </w:ins>
    </w:p>
    <w:p w:rsidR="0022385F" w:rsidRPr="002365B7" w:rsidRDefault="0022385F" w:rsidP="0022385F">
      <w:pPr>
        <w:spacing w:before="156" w:after="156"/>
        <w:ind w:firstLine="480"/>
        <w:rPr>
          <w:ins w:id="3049" w:author="zhaoxw" w:date="2015-05-25T15:51:00Z"/>
        </w:rPr>
      </w:pPr>
      <w:ins w:id="3050" w:author="zhaoxw" w:date="2015-05-25T15:51:00Z">
        <w:r>
          <w:object w:dxaOrig="10141" w:dyaOrig="9511">
            <v:shape id="_x0000_i1033" type="#_x0000_t75" style="width:467.25pt;height:438.75pt" o:ole="">
              <v:imagedata r:id="rId25" o:title=""/>
            </v:shape>
            <o:OLEObject Type="Embed" ProgID="Visio.Drawing.15" ShapeID="_x0000_i1033" DrawAspect="Content" ObjectID="_1498329723" r:id="rId26"/>
          </w:object>
        </w:r>
      </w:ins>
    </w:p>
    <w:p w:rsidR="0002125F" w:rsidRPr="0002125F" w:rsidRDefault="0002125F" w:rsidP="0002125F">
      <w:pPr>
        <w:spacing w:before="156" w:after="156"/>
        <w:ind w:firstLine="480"/>
        <w:rPr>
          <w:lang w:val="en-GB"/>
        </w:rPr>
      </w:pPr>
    </w:p>
    <w:sectPr w:rsidR="0002125F" w:rsidRPr="0002125F" w:rsidSect="0062463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17" w:right="1417" w:bottom="1417" w:left="141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AF4" w:rsidRDefault="005A6AF4" w:rsidP="00F316BA">
      <w:pPr>
        <w:spacing w:before="120" w:after="120"/>
        <w:ind w:firstLine="480"/>
      </w:pPr>
      <w:r>
        <w:separator/>
      </w:r>
    </w:p>
  </w:endnote>
  <w:endnote w:type="continuationSeparator" w:id="1">
    <w:p w:rsidR="005A6AF4" w:rsidRDefault="005A6AF4" w:rsidP="00F316BA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ospace">
    <w:altName w:val="宋体"/>
    <w:charset w:val="86"/>
    <w:family w:val="auto"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518" w:rsidRDefault="00135518" w:rsidP="00502711">
    <w:pPr>
      <w:pStyle w:val="a4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18237"/>
      <w:docPartObj>
        <w:docPartGallery w:val="Page Numbers (Bottom of Page)"/>
        <w:docPartUnique/>
      </w:docPartObj>
    </w:sdtPr>
    <w:sdtContent>
      <w:p w:rsidR="00135518" w:rsidRDefault="003C577A" w:rsidP="00624631">
        <w:pPr>
          <w:pStyle w:val="a4"/>
          <w:spacing w:before="120" w:after="120"/>
          <w:ind w:firstLine="360"/>
          <w:jc w:val="right"/>
        </w:pPr>
        <w:r w:rsidRPr="003C577A">
          <w:fldChar w:fldCharType="begin"/>
        </w:r>
        <w:r w:rsidR="00135518">
          <w:instrText xml:space="preserve"> PAGE   \* MERGEFORMAT </w:instrText>
        </w:r>
        <w:r w:rsidRPr="003C577A">
          <w:fldChar w:fldCharType="separate"/>
        </w:r>
        <w:r w:rsidR="00D41E00" w:rsidRPr="00D41E00">
          <w:rPr>
            <w:noProof/>
            <w:lang w:val="zh-CN"/>
          </w:rPr>
          <w:t>15</w:t>
        </w:r>
        <w:r>
          <w:rPr>
            <w:noProof/>
            <w:lang w:val="zh-CN"/>
          </w:rPr>
          <w:fldChar w:fldCharType="end"/>
        </w:r>
      </w:p>
    </w:sdtContent>
  </w:sdt>
  <w:p w:rsidR="00135518" w:rsidRPr="00FD5441" w:rsidRDefault="00135518" w:rsidP="00F316BA">
    <w:pPr>
      <w:pStyle w:val="a4"/>
      <w:spacing w:before="120" w:after="120"/>
      <w:ind w:firstLine="360"/>
      <w:rPr>
        <w:rFonts w:cs="Times New Roma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518" w:rsidRDefault="00135518" w:rsidP="00502711">
    <w:pPr>
      <w:pStyle w:val="a4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AF4" w:rsidRDefault="005A6AF4" w:rsidP="00F316BA">
      <w:pPr>
        <w:spacing w:before="120" w:after="120"/>
        <w:ind w:firstLine="480"/>
      </w:pPr>
      <w:r>
        <w:separator/>
      </w:r>
    </w:p>
  </w:footnote>
  <w:footnote w:type="continuationSeparator" w:id="1">
    <w:p w:rsidR="005A6AF4" w:rsidRDefault="005A6AF4" w:rsidP="00F316BA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518" w:rsidRDefault="00135518" w:rsidP="00502711">
    <w:pPr>
      <w:pStyle w:val="a3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518" w:rsidRDefault="00135518" w:rsidP="00F316BA">
    <w:pPr>
      <w:pStyle w:val="a3"/>
      <w:spacing w:before="120" w:after="120"/>
      <w:ind w:firstLine="360"/>
      <w:jc w:val="left"/>
    </w:pPr>
    <w:r>
      <w:rPr>
        <w:rFonts w:hint="eastAsia"/>
      </w:rPr>
      <w:t>侦码接口定义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518" w:rsidRDefault="00135518" w:rsidP="00502711">
    <w:pPr>
      <w:pStyle w:val="a3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43E"/>
    <w:multiLevelType w:val="hybridMultilevel"/>
    <w:tmpl w:val="4F0E378C"/>
    <w:lvl w:ilvl="0" w:tplc="C1022588">
      <w:start w:val="1"/>
      <w:numFmt w:val="bullet"/>
      <w:lvlText w:val="•"/>
      <w:lvlJc w:val="left"/>
      <w:pPr>
        <w:ind w:left="620" w:hanging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BA1178">
      <w:start w:val="1"/>
      <w:numFmt w:val="bullet"/>
      <w:lvlText w:val="▪"/>
      <w:lvlJc w:val="left"/>
      <w:pPr>
        <w:ind w:left="1040" w:hanging="42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">
    <w:nsid w:val="016F38AE"/>
    <w:multiLevelType w:val="hybridMultilevel"/>
    <w:tmpl w:val="1D909098"/>
    <w:lvl w:ilvl="0" w:tplc="B9F47E7E">
      <w:numFmt w:val="bullet"/>
      <w:lvlText w:val="•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29256A2"/>
    <w:multiLevelType w:val="hybridMultilevel"/>
    <w:tmpl w:val="CD560E8E"/>
    <w:lvl w:ilvl="0" w:tplc="B66CE514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301FAB"/>
    <w:multiLevelType w:val="hybridMultilevel"/>
    <w:tmpl w:val="4C14EB5A"/>
    <w:lvl w:ilvl="0" w:tplc="3A147FB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0F1814"/>
    <w:multiLevelType w:val="hybridMultilevel"/>
    <w:tmpl w:val="6FFCA372"/>
    <w:lvl w:ilvl="0" w:tplc="7182EE8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8042BD0"/>
    <w:multiLevelType w:val="hybridMultilevel"/>
    <w:tmpl w:val="08F4E26A"/>
    <w:lvl w:ilvl="0" w:tplc="C1022588">
      <w:start w:val="1"/>
      <w:numFmt w:val="bullet"/>
      <w:lvlText w:val="•"/>
      <w:lvlJc w:val="left"/>
      <w:pPr>
        <w:ind w:left="620" w:hanging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>
    <w:nsid w:val="0A8A11B0"/>
    <w:multiLevelType w:val="hybridMultilevel"/>
    <w:tmpl w:val="5D8AE564"/>
    <w:lvl w:ilvl="0" w:tplc="286E4B98">
      <w:start w:val="2"/>
      <w:numFmt w:val="decimal"/>
      <w:lvlText w:val="%1）"/>
      <w:lvlJc w:val="left"/>
      <w:pPr>
        <w:ind w:left="840" w:hanging="36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0B4E6962"/>
    <w:multiLevelType w:val="hybridMultilevel"/>
    <w:tmpl w:val="4BB81FE2"/>
    <w:lvl w:ilvl="0" w:tplc="F2AA1146">
      <w:start w:val="1"/>
      <w:numFmt w:val="decimal"/>
      <w:lvlText w:val="%1、"/>
      <w:lvlJc w:val="left"/>
      <w:pPr>
        <w:tabs>
          <w:tab w:val="num" w:pos="2102"/>
        </w:tabs>
        <w:ind w:left="2102" w:hanging="420"/>
      </w:pPr>
      <w:rPr>
        <w:rFonts w:hint="eastAsia"/>
      </w:rPr>
    </w:lvl>
    <w:lvl w:ilvl="1" w:tplc="F2AA1146">
      <w:start w:val="1"/>
      <w:numFmt w:val="decimal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41D4B75A">
      <w:start w:val="1"/>
      <w:numFmt w:val="bullet"/>
      <w:lvlText w:val="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D7C6DDF"/>
    <w:multiLevelType w:val="hybridMultilevel"/>
    <w:tmpl w:val="B2A6FFB6"/>
    <w:lvl w:ilvl="0" w:tplc="9984C2B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DAB9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9E1F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9C6D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6E65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1A2B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427A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4441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5074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F19676D"/>
    <w:multiLevelType w:val="hybridMultilevel"/>
    <w:tmpl w:val="30D8442C"/>
    <w:lvl w:ilvl="0" w:tplc="0409000B">
      <w:start w:val="1"/>
      <w:numFmt w:val="bullet"/>
      <w:lvlText w:val="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10">
    <w:nsid w:val="12CF39EB"/>
    <w:multiLevelType w:val="hybridMultilevel"/>
    <w:tmpl w:val="D2A0EB18"/>
    <w:lvl w:ilvl="0" w:tplc="55A63CA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D05851"/>
    <w:multiLevelType w:val="hybridMultilevel"/>
    <w:tmpl w:val="C696EC82"/>
    <w:lvl w:ilvl="0" w:tplc="C1022588">
      <w:start w:val="1"/>
      <w:numFmt w:val="bullet"/>
      <w:lvlText w:val="•"/>
      <w:lvlJc w:val="left"/>
      <w:pPr>
        <w:ind w:left="620" w:hanging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2">
    <w:nsid w:val="14F77112"/>
    <w:multiLevelType w:val="hybridMultilevel"/>
    <w:tmpl w:val="F1249FC8"/>
    <w:lvl w:ilvl="0" w:tplc="6866A846">
      <w:numFmt w:val="bullet"/>
      <w:lvlText w:val="•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190C0B26"/>
    <w:multiLevelType w:val="hybridMultilevel"/>
    <w:tmpl w:val="9F9E1056"/>
    <w:lvl w:ilvl="0" w:tplc="04090001">
      <w:start w:val="1"/>
      <w:numFmt w:val="bullet"/>
      <w:lvlText w:val="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14">
    <w:nsid w:val="19290268"/>
    <w:multiLevelType w:val="multilevel"/>
    <w:tmpl w:val="F8020A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1B83290F"/>
    <w:multiLevelType w:val="hybridMultilevel"/>
    <w:tmpl w:val="DAA0BEBC"/>
    <w:lvl w:ilvl="0" w:tplc="CCCA1B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5412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F861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4E47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449B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2413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4826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D810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828D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1C31470F"/>
    <w:multiLevelType w:val="hybridMultilevel"/>
    <w:tmpl w:val="945E4D0E"/>
    <w:lvl w:ilvl="0" w:tplc="05A6E99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3048E5"/>
    <w:multiLevelType w:val="hybridMultilevel"/>
    <w:tmpl w:val="86BA31A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8">
    <w:nsid w:val="269C588D"/>
    <w:multiLevelType w:val="hybridMultilevel"/>
    <w:tmpl w:val="EA322E90"/>
    <w:lvl w:ilvl="0" w:tplc="9E48DE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AEB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CE1C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0AD3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DC5C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A69D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5EBB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E1B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42CD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28B55FA6"/>
    <w:multiLevelType w:val="hybridMultilevel"/>
    <w:tmpl w:val="8E1642C8"/>
    <w:lvl w:ilvl="0" w:tplc="FFFFFFFF">
      <w:start w:val="1"/>
      <w:numFmt w:val="bullet"/>
      <w:lvlText w:val="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"/>
      <w:lvlJc w:val="left"/>
      <w:pPr>
        <w:tabs>
          <w:tab w:val="num" w:pos="1262"/>
        </w:tabs>
        <w:ind w:left="1262" w:hanging="42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20">
    <w:nsid w:val="294A3F30"/>
    <w:multiLevelType w:val="hybridMultilevel"/>
    <w:tmpl w:val="F78EA318"/>
    <w:lvl w:ilvl="0" w:tplc="3D403BE4">
      <w:start w:val="1"/>
      <w:numFmt w:val="decimal"/>
      <w:lvlText w:val="%1）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1">
    <w:nsid w:val="2AE308CE"/>
    <w:multiLevelType w:val="hybridMultilevel"/>
    <w:tmpl w:val="5BA8A5D0"/>
    <w:lvl w:ilvl="0" w:tplc="F3B64264">
      <w:numFmt w:val="bullet"/>
      <w:lvlText w:val="•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2BEB1979"/>
    <w:multiLevelType w:val="hybridMultilevel"/>
    <w:tmpl w:val="D45C81BE"/>
    <w:lvl w:ilvl="0" w:tplc="C102258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6697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BA11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36EE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760E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D2A3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1C71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E657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30A8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2D2064EA"/>
    <w:multiLevelType w:val="hybridMultilevel"/>
    <w:tmpl w:val="633438DA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4">
    <w:nsid w:val="37991AA4"/>
    <w:multiLevelType w:val="hybridMultilevel"/>
    <w:tmpl w:val="574C6502"/>
    <w:lvl w:ilvl="0" w:tplc="C1022588">
      <w:start w:val="1"/>
      <w:numFmt w:val="bullet"/>
      <w:lvlText w:val="•"/>
      <w:lvlJc w:val="left"/>
      <w:pPr>
        <w:ind w:left="620" w:hanging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022588">
      <w:start w:val="1"/>
      <w:numFmt w:val="bullet"/>
      <w:lvlText w:val="•"/>
      <w:lvlJc w:val="left"/>
      <w:pPr>
        <w:ind w:left="1040" w:hanging="42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5">
    <w:nsid w:val="399D02A6"/>
    <w:multiLevelType w:val="hybridMultilevel"/>
    <w:tmpl w:val="7F16E6A8"/>
    <w:lvl w:ilvl="0" w:tplc="3A147FB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A0D5505"/>
    <w:multiLevelType w:val="hybridMultilevel"/>
    <w:tmpl w:val="C91832FA"/>
    <w:lvl w:ilvl="0" w:tplc="C1022588">
      <w:start w:val="1"/>
      <w:numFmt w:val="bullet"/>
      <w:lvlText w:val="•"/>
      <w:lvlJc w:val="left"/>
      <w:pPr>
        <w:ind w:left="900" w:hanging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3E3526CB"/>
    <w:multiLevelType w:val="hybridMultilevel"/>
    <w:tmpl w:val="FD7407F2"/>
    <w:lvl w:ilvl="0" w:tplc="0409000B">
      <w:start w:val="1"/>
      <w:numFmt w:val="bullet"/>
      <w:lvlText w:val="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28">
    <w:nsid w:val="3F141404"/>
    <w:multiLevelType w:val="hybridMultilevel"/>
    <w:tmpl w:val="FF02AF1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9">
    <w:nsid w:val="41B50CA0"/>
    <w:multiLevelType w:val="hybridMultilevel"/>
    <w:tmpl w:val="06B84482"/>
    <w:lvl w:ilvl="0" w:tplc="6EDA147E">
      <w:start w:val="1"/>
      <w:numFmt w:val="decimal"/>
      <w:lvlText w:val="2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3CF0ED3"/>
    <w:multiLevelType w:val="hybridMultilevel"/>
    <w:tmpl w:val="BD56069C"/>
    <w:lvl w:ilvl="0" w:tplc="3C04D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85B1E00"/>
    <w:multiLevelType w:val="hybridMultilevel"/>
    <w:tmpl w:val="49DE2C6E"/>
    <w:lvl w:ilvl="0" w:tplc="08982D38">
      <w:start w:val="1"/>
      <w:numFmt w:val="bullet"/>
      <w:lvlText w:val=""/>
      <w:lvlJc w:val="left"/>
      <w:pPr>
        <w:tabs>
          <w:tab w:val="num" w:pos="904"/>
        </w:tabs>
        <w:ind w:left="904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324"/>
        </w:tabs>
        <w:ind w:left="1324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744"/>
        </w:tabs>
        <w:ind w:left="1744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64"/>
        </w:tabs>
        <w:ind w:left="2164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84"/>
        </w:tabs>
        <w:ind w:left="2584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004"/>
        </w:tabs>
        <w:ind w:left="3004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424"/>
        </w:tabs>
        <w:ind w:left="3424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4"/>
        </w:tabs>
        <w:ind w:left="3844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64"/>
        </w:tabs>
        <w:ind w:left="4264" w:hanging="420"/>
      </w:pPr>
      <w:rPr>
        <w:rFonts w:ascii="Wingdings" w:hAnsi="Wingdings" w:hint="default"/>
      </w:rPr>
    </w:lvl>
  </w:abstractNum>
  <w:abstractNum w:abstractNumId="32">
    <w:nsid w:val="4E2C210B"/>
    <w:multiLevelType w:val="hybridMultilevel"/>
    <w:tmpl w:val="B0588D52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3">
    <w:nsid w:val="52264E0D"/>
    <w:multiLevelType w:val="hybridMultilevel"/>
    <w:tmpl w:val="5CA0DE04"/>
    <w:lvl w:ilvl="0" w:tplc="41D4B75A">
      <w:start w:val="1"/>
      <w:numFmt w:val="bullet"/>
      <w:lvlText w:val="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41D4B75A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34">
    <w:nsid w:val="52E61A6A"/>
    <w:multiLevelType w:val="singleLevel"/>
    <w:tmpl w:val="52E61A6A"/>
    <w:lvl w:ilvl="0">
      <w:start w:val="3"/>
      <w:numFmt w:val="decimal"/>
      <w:suff w:val="nothing"/>
      <w:lvlText w:val="%1."/>
      <w:lvlJc w:val="left"/>
    </w:lvl>
  </w:abstractNum>
  <w:abstractNum w:abstractNumId="35">
    <w:nsid w:val="53301636"/>
    <w:multiLevelType w:val="hybridMultilevel"/>
    <w:tmpl w:val="ED9E440A"/>
    <w:lvl w:ilvl="0" w:tplc="3692D9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5364601E"/>
    <w:multiLevelType w:val="hybridMultilevel"/>
    <w:tmpl w:val="3724C0A6"/>
    <w:lvl w:ilvl="0" w:tplc="BABA1178">
      <w:start w:val="1"/>
      <w:numFmt w:val="bullet"/>
      <w:lvlText w:val="▪"/>
      <w:lvlJc w:val="left"/>
      <w:pPr>
        <w:ind w:left="620" w:hanging="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7">
    <w:nsid w:val="53A071D9"/>
    <w:multiLevelType w:val="hybridMultilevel"/>
    <w:tmpl w:val="D5F6E8F0"/>
    <w:lvl w:ilvl="0" w:tplc="C1022588">
      <w:start w:val="1"/>
      <w:numFmt w:val="bullet"/>
      <w:lvlText w:val="•"/>
      <w:lvlJc w:val="left"/>
      <w:pPr>
        <w:ind w:left="900" w:hanging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>
    <w:nsid w:val="556D0DFE"/>
    <w:multiLevelType w:val="hybridMultilevel"/>
    <w:tmpl w:val="CD560E8E"/>
    <w:lvl w:ilvl="0" w:tplc="B66CE514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8561825"/>
    <w:multiLevelType w:val="hybridMultilevel"/>
    <w:tmpl w:val="D0C82D6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0">
    <w:nsid w:val="5C9D4D1B"/>
    <w:multiLevelType w:val="hybridMultilevel"/>
    <w:tmpl w:val="9B86CEBA"/>
    <w:lvl w:ilvl="0" w:tplc="3872FE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7499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904D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BA6F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2A63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DABF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5497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921E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9AC8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64927ABE"/>
    <w:multiLevelType w:val="hybridMultilevel"/>
    <w:tmpl w:val="17B6EB24"/>
    <w:lvl w:ilvl="0" w:tplc="A9FC9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5246976"/>
    <w:multiLevelType w:val="hybridMultilevel"/>
    <w:tmpl w:val="626A0CE6"/>
    <w:lvl w:ilvl="0" w:tplc="3EAE19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649EF2">
      <w:start w:val="1"/>
      <w:numFmt w:val="bullet"/>
      <w:lvlText w:val="o"/>
      <w:lvlJc w:val="left"/>
      <w:pPr>
        <w:ind w:left="1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CC5FD4">
      <w:start w:val="1"/>
      <w:numFmt w:val="bullet"/>
      <w:lvlText w:val="▪"/>
      <w:lvlJc w:val="left"/>
      <w:pPr>
        <w:ind w:left="2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BE2F8E">
      <w:start w:val="1"/>
      <w:numFmt w:val="bullet"/>
      <w:lvlText w:val="•"/>
      <w:lvlJc w:val="left"/>
      <w:pPr>
        <w:ind w:left="2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685E5A">
      <w:start w:val="1"/>
      <w:numFmt w:val="bullet"/>
      <w:lvlText w:val="o"/>
      <w:lvlJc w:val="left"/>
      <w:pPr>
        <w:ind w:left="3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104ACA">
      <w:start w:val="1"/>
      <w:numFmt w:val="bullet"/>
      <w:lvlText w:val="▪"/>
      <w:lvlJc w:val="left"/>
      <w:pPr>
        <w:ind w:left="4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F07BC4">
      <w:start w:val="1"/>
      <w:numFmt w:val="bullet"/>
      <w:lvlText w:val="•"/>
      <w:lvlJc w:val="left"/>
      <w:pPr>
        <w:ind w:left="5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F2FCFA">
      <w:start w:val="1"/>
      <w:numFmt w:val="bullet"/>
      <w:lvlText w:val="o"/>
      <w:lvlJc w:val="left"/>
      <w:pPr>
        <w:ind w:left="5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7AD5DC">
      <w:start w:val="1"/>
      <w:numFmt w:val="bullet"/>
      <w:lvlText w:val="▪"/>
      <w:lvlJc w:val="left"/>
      <w:pPr>
        <w:ind w:left="6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68DB6889"/>
    <w:multiLevelType w:val="hybridMultilevel"/>
    <w:tmpl w:val="53B6F936"/>
    <w:lvl w:ilvl="0" w:tplc="C1022588">
      <w:start w:val="1"/>
      <w:numFmt w:val="bullet"/>
      <w:lvlText w:val="•"/>
      <w:lvlJc w:val="left"/>
      <w:pPr>
        <w:ind w:left="900" w:hanging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>
    <w:nsid w:val="69162C83"/>
    <w:multiLevelType w:val="hybridMultilevel"/>
    <w:tmpl w:val="A1D02FAE"/>
    <w:lvl w:ilvl="0" w:tplc="0BA2BC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5">
    <w:nsid w:val="742A4800"/>
    <w:multiLevelType w:val="hybridMultilevel"/>
    <w:tmpl w:val="E916B65E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6">
    <w:nsid w:val="76E456A2"/>
    <w:multiLevelType w:val="hybridMultilevel"/>
    <w:tmpl w:val="ADD683D2"/>
    <w:lvl w:ilvl="0" w:tplc="2FBA64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9C96031"/>
    <w:multiLevelType w:val="hybridMultilevel"/>
    <w:tmpl w:val="22628FAE"/>
    <w:lvl w:ilvl="0" w:tplc="FFFFFFFF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-422"/>
        </w:tabs>
        <w:ind w:left="-422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-2"/>
        </w:tabs>
        <w:ind w:left="-2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18"/>
        </w:tabs>
        <w:ind w:left="418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838"/>
        </w:tabs>
        <w:ind w:left="838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1258"/>
        </w:tabs>
        <w:ind w:left="1258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1678"/>
        </w:tabs>
        <w:ind w:left="1678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2098"/>
        </w:tabs>
        <w:ind w:left="2098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2518"/>
        </w:tabs>
        <w:ind w:left="2518" w:hanging="420"/>
      </w:pPr>
    </w:lvl>
  </w:abstractNum>
  <w:abstractNum w:abstractNumId="48">
    <w:nsid w:val="7A4A4E57"/>
    <w:multiLevelType w:val="hybridMultilevel"/>
    <w:tmpl w:val="D11492A6"/>
    <w:lvl w:ilvl="0" w:tplc="FFFFFFFF">
      <w:start w:val="1"/>
      <w:numFmt w:val="bullet"/>
      <w:lvlText w:val="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9">
    <w:nsid w:val="7DFA425F"/>
    <w:multiLevelType w:val="hybridMultilevel"/>
    <w:tmpl w:val="C862FE62"/>
    <w:lvl w:ilvl="0" w:tplc="3872FED6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2"/>
  </w:num>
  <w:num w:numId="3">
    <w:abstractNumId w:val="18"/>
  </w:num>
  <w:num w:numId="4">
    <w:abstractNumId w:val="40"/>
  </w:num>
  <w:num w:numId="5">
    <w:abstractNumId w:val="15"/>
  </w:num>
  <w:num w:numId="6">
    <w:abstractNumId w:val="19"/>
  </w:num>
  <w:num w:numId="7">
    <w:abstractNumId w:val="9"/>
  </w:num>
  <w:num w:numId="8">
    <w:abstractNumId w:val="27"/>
  </w:num>
  <w:num w:numId="9">
    <w:abstractNumId w:val="31"/>
  </w:num>
  <w:num w:numId="10">
    <w:abstractNumId w:val="33"/>
  </w:num>
  <w:num w:numId="11">
    <w:abstractNumId w:val="7"/>
  </w:num>
  <w:num w:numId="12">
    <w:abstractNumId w:val="47"/>
  </w:num>
  <w:num w:numId="13">
    <w:abstractNumId w:val="48"/>
  </w:num>
  <w:num w:numId="14">
    <w:abstractNumId w:val="13"/>
  </w:num>
  <w:num w:numId="15">
    <w:abstractNumId w:val="41"/>
  </w:num>
  <w:num w:numId="16">
    <w:abstractNumId w:val="22"/>
  </w:num>
  <w:num w:numId="17">
    <w:abstractNumId w:val="8"/>
  </w:num>
  <w:num w:numId="18">
    <w:abstractNumId w:val="42"/>
  </w:num>
  <w:num w:numId="19">
    <w:abstractNumId w:val="35"/>
  </w:num>
  <w:num w:numId="20">
    <w:abstractNumId w:val="44"/>
  </w:num>
  <w:num w:numId="21">
    <w:abstractNumId w:val="34"/>
  </w:num>
  <w:num w:numId="22">
    <w:abstractNumId w:val="4"/>
  </w:num>
  <w:num w:numId="23">
    <w:abstractNumId w:val="39"/>
  </w:num>
  <w:num w:numId="24">
    <w:abstractNumId w:val="28"/>
  </w:num>
  <w:num w:numId="25">
    <w:abstractNumId w:val="45"/>
  </w:num>
  <w:num w:numId="26">
    <w:abstractNumId w:val="23"/>
  </w:num>
  <w:num w:numId="27">
    <w:abstractNumId w:val="32"/>
  </w:num>
  <w:num w:numId="28">
    <w:abstractNumId w:val="17"/>
  </w:num>
  <w:num w:numId="29">
    <w:abstractNumId w:val="3"/>
  </w:num>
  <w:num w:numId="30">
    <w:abstractNumId w:val="25"/>
  </w:num>
  <w:num w:numId="31">
    <w:abstractNumId w:val="16"/>
  </w:num>
  <w:num w:numId="32">
    <w:abstractNumId w:val="29"/>
  </w:num>
  <w:num w:numId="33">
    <w:abstractNumId w:val="30"/>
  </w:num>
  <w:num w:numId="34">
    <w:abstractNumId w:val="46"/>
  </w:num>
  <w:num w:numId="35">
    <w:abstractNumId w:val="36"/>
  </w:num>
  <w:num w:numId="36">
    <w:abstractNumId w:val="37"/>
  </w:num>
  <w:num w:numId="37">
    <w:abstractNumId w:val="1"/>
  </w:num>
  <w:num w:numId="38">
    <w:abstractNumId w:val="26"/>
  </w:num>
  <w:num w:numId="39">
    <w:abstractNumId w:val="12"/>
  </w:num>
  <w:num w:numId="40">
    <w:abstractNumId w:val="43"/>
  </w:num>
  <w:num w:numId="41">
    <w:abstractNumId w:val="21"/>
  </w:num>
  <w:num w:numId="42">
    <w:abstractNumId w:val="11"/>
  </w:num>
  <w:num w:numId="43">
    <w:abstractNumId w:val="24"/>
  </w:num>
  <w:num w:numId="44">
    <w:abstractNumId w:val="5"/>
  </w:num>
  <w:num w:numId="45">
    <w:abstractNumId w:val="0"/>
  </w:num>
  <w:num w:numId="46">
    <w:abstractNumId w:val="10"/>
  </w:num>
  <w:num w:numId="47">
    <w:abstractNumId w:val="6"/>
  </w:num>
  <w:num w:numId="48">
    <w:abstractNumId w:val="20"/>
  </w:num>
  <w:num w:numId="49">
    <w:abstractNumId w:val="49"/>
  </w:num>
  <w:num w:numId="5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1021"/>
  <w:trackRevisions/>
  <w:documentProtection w:formatting="1" w:enforcement="0"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7FC"/>
    <w:rsid w:val="0000088E"/>
    <w:rsid w:val="00001A56"/>
    <w:rsid w:val="00002396"/>
    <w:rsid w:val="00002912"/>
    <w:rsid w:val="00003702"/>
    <w:rsid w:val="00003FA8"/>
    <w:rsid w:val="00004111"/>
    <w:rsid w:val="00004723"/>
    <w:rsid w:val="000049A0"/>
    <w:rsid w:val="00004A96"/>
    <w:rsid w:val="00005381"/>
    <w:rsid w:val="0000609D"/>
    <w:rsid w:val="0000635C"/>
    <w:rsid w:val="0000659A"/>
    <w:rsid w:val="00006C91"/>
    <w:rsid w:val="00006E9B"/>
    <w:rsid w:val="00007D6E"/>
    <w:rsid w:val="00012033"/>
    <w:rsid w:val="00012313"/>
    <w:rsid w:val="000124CB"/>
    <w:rsid w:val="00013249"/>
    <w:rsid w:val="000140DB"/>
    <w:rsid w:val="00014174"/>
    <w:rsid w:val="0001428E"/>
    <w:rsid w:val="00014599"/>
    <w:rsid w:val="0001475B"/>
    <w:rsid w:val="00014945"/>
    <w:rsid w:val="00014B88"/>
    <w:rsid w:val="00015C2D"/>
    <w:rsid w:val="00016201"/>
    <w:rsid w:val="00016831"/>
    <w:rsid w:val="0001745D"/>
    <w:rsid w:val="000177BB"/>
    <w:rsid w:val="000200DB"/>
    <w:rsid w:val="00020667"/>
    <w:rsid w:val="00020E33"/>
    <w:rsid w:val="000211A0"/>
    <w:rsid w:val="0002125F"/>
    <w:rsid w:val="00021F39"/>
    <w:rsid w:val="000227B0"/>
    <w:rsid w:val="00022E4D"/>
    <w:rsid w:val="000238E7"/>
    <w:rsid w:val="00024DCC"/>
    <w:rsid w:val="00025723"/>
    <w:rsid w:val="00025905"/>
    <w:rsid w:val="00026426"/>
    <w:rsid w:val="0002734F"/>
    <w:rsid w:val="00027480"/>
    <w:rsid w:val="00027951"/>
    <w:rsid w:val="00027C09"/>
    <w:rsid w:val="000319C9"/>
    <w:rsid w:val="00032125"/>
    <w:rsid w:val="00032391"/>
    <w:rsid w:val="00033262"/>
    <w:rsid w:val="000332E4"/>
    <w:rsid w:val="0003388F"/>
    <w:rsid w:val="00035231"/>
    <w:rsid w:val="000354AC"/>
    <w:rsid w:val="00035B25"/>
    <w:rsid w:val="00035E58"/>
    <w:rsid w:val="000362AE"/>
    <w:rsid w:val="00036FA8"/>
    <w:rsid w:val="00037339"/>
    <w:rsid w:val="00041060"/>
    <w:rsid w:val="00041FF8"/>
    <w:rsid w:val="00042A32"/>
    <w:rsid w:val="00042A64"/>
    <w:rsid w:val="000446D3"/>
    <w:rsid w:val="00045895"/>
    <w:rsid w:val="00046206"/>
    <w:rsid w:val="000470AC"/>
    <w:rsid w:val="0004752C"/>
    <w:rsid w:val="00047D4F"/>
    <w:rsid w:val="00047DD7"/>
    <w:rsid w:val="00047EB9"/>
    <w:rsid w:val="00051AA3"/>
    <w:rsid w:val="00051BDA"/>
    <w:rsid w:val="000549FD"/>
    <w:rsid w:val="00054D94"/>
    <w:rsid w:val="00055B8D"/>
    <w:rsid w:val="0005633C"/>
    <w:rsid w:val="0005651C"/>
    <w:rsid w:val="000608ED"/>
    <w:rsid w:val="00060C8C"/>
    <w:rsid w:val="00061893"/>
    <w:rsid w:val="00061EF8"/>
    <w:rsid w:val="00061FFF"/>
    <w:rsid w:val="0006372F"/>
    <w:rsid w:val="000643EF"/>
    <w:rsid w:val="000644FC"/>
    <w:rsid w:val="00064715"/>
    <w:rsid w:val="00064960"/>
    <w:rsid w:val="000667AE"/>
    <w:rsid w:val="000667E6"/>
    <w:rsid w:val="0006752F"/>
    <w:rsid w:val="000706F4"/>
    <w:rsid w:val="00071145"/>
    <w:rsid w:val="00071475"/>
    <w:rsid w:val="0007219F"/>
    <w:rsid w:val="000722E6"/>
    <w:rsid w:val="0007272B"/>
    <w:rsid w:val="000728C0"/>
    <w:rsid w:val="00073232"/>
    <w:rsid w:val="00073EC2"/>
    <w:rsid w:val="00075FA1"/>
    <w:rsid w:val="0007659E"/>
    <w:rsid w:val="0007671B"/>
    <w:rsid w:val="0007769F"/>
    <w:rsid w:val="000800B5"/>
    <w:rsid w:val="000806D8"/>
    <w:rsid w:val="000809E5"/>
    <w:rsid w:val="00081F6C"/>
    <w:rsid w:val="00083279"/>
    <w:rsid w:val="000850EB"/>
    <w:rsid w:val="00085106"/>
    <w:rsid w:val="000851B5"/>
    <w:rsid w:val="00085A70"/>
    <w:rsid w:val="00085EE5"/>
    <w:rsid w:val="00086089"/>
    <w:rsid w:val="000863D0"/>
    <w:rsid w:val="000864CF"/>
    <w:rsid w:val="0009019C"/>
    <w:rsid w:val="000905D2"/>
    <w:rsid w:val="0009102B"/>
    <w:rsid w:val="00091160"/>
    <w:rsid w:val="00091D7B"/>
    <w:rsid w:val="00091FC4"/>
    <w:rsid w:val="00092F0B"/>
    <w:rsid w:val="00093330"/>
    <w:rsid w:val="0009343E"/>
    <w:rsid w:val="00093EA7"/>
    <w:rsid w:val="00094216"/>
    <w:rsid w:val="00094A87"/>
    <w:rsid w:val="00094D05"/>
    <w:rsid w:val="00094DE5"/>
    <w:rsid w:val="00096634"/>
    <w:rsid w:val="00096CE5"/>
    <w:rsid w:val="00096F36"/>
    <w:rsid w:val="00097120"/>
    <w:rsid w:val="00097365"/>
    <w:rsid w:val="0009745F"/>
    <w:rsid w:val="000974B3"/>
    <w:rsid w:val="00097CC7"/>
    <w:rsid w:val="000A1406"/>
    <w:rsid w:val="000A1E43"/>
    <w:rsid w:val="000A2468"/>
    <w:rsid w:val="000A2B46"/>
    <w:rsid w:val="000A336A"/>
    <w:rsid w:val="000A3B0B"/>
    <w:rsid w:val="000A4219"/>
    <w:rsid w:val="000A537D"/>
    <w:rsid w:val="000A5591"/>
    <w:rsid w:val="000A597D"/>
    <w:rsid w:val="000A689B"/>
    <w:rsid w:val="000A6908"/>
    <w:rsid w:val="000A6F44"/>
    <w:rsid w:val="000A73AD"/>
    <w:rsid w:val="000A7C6D"/>
    <w:rsid w:val="000B1437"/>
    <w:rsid w:val="000B207C"/>
    <w:rsid w:val="000B2B86"/>
    <w:rsid w:val="000B3FA3"/>
    <w:rsid w:val="000B4494"/>
    <w:rsid w:val="000B451D"/>
    <w:rsid w:val="000B5B65"/>
    <w:rsid w:val="000B5EC0"/>
    <w:rsid w:val="000C0B3E"/>
    <w:rsid w:val="000C1144"/>
    <w:rsid w:val="000C159A"/>
    <w:rsid w:val="000C216B"/>
    <w:rsid w:val="000C23AE"/>
    <w:rsid w:val="000C243C"/>
    <w:rsid w:val="000C3B7D"/>
    <w:rsid w:val="000C3E79"/>
    <w:rsid w:val="000C41EC"/>
    <w:rsid w:val="000C5252"/>
    <w:rsid w:val="000C65B9"/>
    <w:rsid w:val="000C6625"/>
    <w:rsid w:val="000C752F"/>
    <w:rsid w:val="000C7D38"/>
    <w:rsid w:val="000D02C5"/>
    <w:rsid w:val="000D071F"/>
    <w:rsid w:val="000D1771"/>
    <w:rsid w:val="000D24CC"/>
    <w:rsid w:val="000D3322"/>
    <w:rsid w:val="000D3496"/>
    <w:rsid w:val="000D3635"/>
    <w:rsid w:val="000D4641"/>
    <w:rsid w:val="000D4A3B"/>
    <w:rsid w:val="000D4A3D"/>
    <w:rsid w:val="000D4E5C"/>
    <w:rsid w:val="000D5118"/>
    <w:rsid w:val="000D5452"/>
    <w:rsid w:val="000D5962"/>
    <w:rsid w:val="000D68EB"/>
    <w:rsid w:val="000D783F"/>
    <w:rsid w:val="000D78A0"/>
    <w:rsid w:val="000D791B"/>
    <w:rsid w:val="000D79F9"/>
    <w:rsid w:val="000E09BF"/>
    <w:rsid w:val="000E1A3E"/>
    <w:rsid w:val="000E1CFE"/>
    <w:rsid w:val="000E253C"/>
    <w:rsid w:val="000E274D"/>
    <w:rsid w:val="000E2B9A"/>
    <w:rsid w:val="000E2E4A"/>
    <w:rsid w:val="000E302D"/>
    <w:rsid w:val="000E3178"/>
    <w:rsid w:val="000E3BAF"/>
    <w:rsid w:val="000E3C40"/>
    <w:rsid w:val="000E448D"/>
    <w:rsid w:val="000E5CB9"/>
    <w:rsid w:val="000F042A"/>
    <w:rsid w:val="000F082C"/>
    <w:rsid w:val="000F1044"/>
    <w:rsid w:val="000F1C84"/>
    <w:rsid w:val="000F1FDF"/>
    <w:rsid w:val="000F477D"/>
    <w:rsid w:val="000F4A0C"/>
    <w:rsid w:val="000F61E0"/>
    <w:rsid w:val="000F676C"/>
    <w:rsid w:val="000F6B90"/>
    <w:rsid w:val="000F73DE"/>
    <w:rsid w:val="000F7E69"/>
    <w:rsid w:val="00100740"/>
    <w:rsid w:val="0010120D"/>
    <w:rsid w:val="00104909"/>
    <w:rsid w:val="001052E0"/>
    <w:rsid w:val="00106982"/>
    <w:rsid w:val="00110037"/>
    <w:rsid w:val="001101FD"/>
    <w:rsid w:val="001113DC"/>
    <w:rsid w:val="00111DA4"/>
    <w:rsid w:val="00112224"/>
    <w:rsid w:val="00112834"/>
    <w:rsid w:val="00113872"/>
    <w:rsid w:val="001142BA"/>
    <w:rsid w:val="00115407"/>
    <w:rsid w:val="0011598A"/>
    <w:rsid w:val="00115A6F"/>
    <w:rsid w:val="001160A0"/>
    <w:rsid w:val="001160C3"/>
    <w:rsid w:val="0011647C"/>
    <w:rsid w:val="00117F49"/>
    <w:rsid w:val="00120105"/>
    <w:rsid w:val="0012049E"/>
    <w:rsid w:val="001208AF"/>
    <w:rsid w:val="00120DDC"/>
    <w:rsid w:val="0012124C"/>
    <w:rsid w:val="00121250"/>
    <w:rsid w:val="00121931"/>
    <w:rsid w:val="0012196E"/>
    <w:rsid w:val="001224F0"/>
    <w:rsid w:val="00123839"/>
    <w:rsid w:val="00123DD9"/>
    <w:rsid w:val="0012419F"/>
    <w:rsid w:val="00124D6A"/>
    <w:rsid w:val="00124E2D"/>
    <w:rsid w:val="00124F77"/>
    <w:rsid w:val="001254CC"/>
    <w:rsid w:val="00125B67"/>
    <w:rsid w:val="00125D95"/>
    <w:rsid w:val="001268B8"/>
    <w:rsid w:val="0012753E"/>
    <w:rsid w:val="00127A19"/>
    <w:rsid w:val="001306D0"/>
    <w:rsid w:val="00130907"/>
    <w:rsid w:val="00131EFC"/>
    <w:rsid w:val="0013293D"/>
    <w:rsid w:val="00132C33"/>
    <w:rsid w:val="00135019"/>
    <w:rsid w:val="00135026"/>
    <w:rsid w:val="00135518"/>
    <w:rsid w:val="00137835"/>
    <w:rsid w:val="00137C83"/>
    <w:rsid w:val="0014046C"/>
    <w:rsid w:val="00140546"/>
    <w:rsid w:val="00140616"/>
    <w:rsid w:val="00140EA1"/>
    <w:rsid w:val="00141881"/>
    <w:rsid w:val="00143476"/>
    <w:rsid w:val="00144BD1"/>
    <w:rsid w:val="00144CB8"/>
    <w:rsid w:val="001453AC"/>
    <w:rsid w:val="00145A21"/>
    <w:rsid w:val="00145EAB"/>
    <w:rsid w:val="00146A99"/>
    <w:rsid w:val="00147EB8"/>
    <w:rsid w:val="001507E1"/>
    <w:rsid w:val="00151C1F"/>
    <w:rsid w:val="0015278D"/>
    <w:rsid w:val="00152AB0"/>
    <w:rsid w:val="00153158"/>
    <w:rsid w:val="00153373"/>
    <w:rsid w:val="00153572"/>
    <w:rsid w:val="001535F4"/>
    <w:rsid w:val="001538F2"/>
    <w:rsid w:val="001540F9"/>
    <w:rsid w:val="0015594A"/>
    <w:rsid w:val="00155E1E"/>
    <w:rsid w:val="001564B6"/>
    <w:rsid w:val="00157899"/>
    <w:rsid w:val="0015793D"/>
    <w:rsid w:val="00157DDA"/>
    <w:rsid w:val="00160783"/>
    <w:rsid w:val="00160CBB"/>
    <w:rsid w:val="00161489"/>
    <w:rsid w:val="00161C4E"/>
    <w:rsid w:val="00162496"/>
    <w:rsid w:val="001633AD"/>
    <w:rsid w:val="0016449C"/>
    <w:rsid w:val="001647E5"/>
    <w:rsid w:val="00164EDB"/>
    <w:rsid w:val="001651A7"/>
    <w:rsid w:val="001656F4"/>
    <w:rsid w:val="00166130"/>
    <w:rsid w:val="00166CCD"/>
    <w:rsid w:val="00167718"/>
    <w:rsid w:val="00167A10"/>
    <w:rsid w:val="00170D74"/>
    <w:rsid w:val="00170DDE"/>
    <w:rsid w:val="00170F45"/>
    <w:rsid w:val="001712BF"/>
    <w:rsid w:val="00173BFB"/>
    <w:rsid w:val="00174556"/>
    <w:rsid w:val="0017497F"/>
    <w:rsid w:val="00174BDF"/>
    <w:rsid w:val="001754D6"/>
    <w:rsid w:val="00176097"/>
    <w:rsid w:val="001764C3"/>
    <w:rsid w:val="00177214"/>
    <w:rsid w:val="001775E5"/>
    <w:rsid w:val="001804D1"/>
    <w:rsid w:val="001819F6"/>
    <w:rsid w:val="001828DC"/>
    <w:rsid w:val="0018298C"/>
    <w:rsid w:val="00182999"/>
    <w:rsid w:val="00182E52"/>
    <w:rsid w:val="0018610C"/>
    <w:rsid w:val="00186728"/>
    <w:rsid w:val="00186779"/>
    <w:rsid w:val="0018753C"/>
    <w:rsid w:val="00190D3D"/>
    <w:rsid w:val="00191112"/>
    <w:rsid w:val="001915D3"/>
    <w:rsid w:val="001916C4"/>
    <w:rsid w:val="00191C63"/>
    <w:rsid w:val="00192AC5"/>
    <w:rsid w:val="00193434"/>
    <w:rsid w:val="00193516"/>
    <w:rsid w:val="00193663"/>
    <w:rsid w:val="001940A2"/>
    <w:rsid w:val="0019434A"/>
    <w:rsid w:val="0019500B"/>
    <w:rsid w:val="00197740"/>
    <w:rsid w:val="001979E8"/>
    <w:rsid w:val="00197C4D"/>
    <w:rsid w:val="001A04CB"/>
    <w:rsid w:val="001A0CC8"/>
    <w:rsid w:val="001A1684"/>
    <w:rsid w:val="001A2447"/>
    <w:rsid w:val="001A27FF"/>
    <w:rsid w:val="001A2B77"/>
    <w:rsid w:val="001A3079"/>
    <w:rsid w:val="001A3553"/>
    <w:rsid w:val="001A3B18"/>
    <w:rsid w:val="001A3D03"/>
    <w:rsid w:val="001A4030"/>
    <w:rsid w:val="001A41FD"/>
    <w:rsid w:val="001A56CE"/>
    <w:rsid w:val="001A58C0"/>
    <w:rsid w:val="001A6513"/>
    <w:rsid w:val="001A65B8"/>
    <w:rsid w:val="001A6748"/>
    <w:rsid w:val="001A7423"/>
    <w:rsid w:val="001A764A"/>
    <w:rsid w:val="001A7B3F"/>
    <w:rsid w:val="001B016B"/>
    <w:rsid w:val="001B0C2C"/>
    <w:rsid w:val="001B1C61"/>
    <w:rsid w:val="001B2370"/>
    <w:rsid w:val="001B23BD"/>
    <w:rsid w:val="001B395C"/>
    <w:rsid w:val="001B397E"/>
    <w:rsid w:val="001B3FCB"/>
    <w:rsid w:val="001B48E6"/>
    <w:rsid w:val="001B51F2"/>
    <w:rsid w:val="001B73F8"/>
    <w:rsid w:val="001B7463"/>
    <w:rsid w:val="001B7B5C"/>
    <w:rsid w:val="001B7E14"/>
    <w:rsid w:val="001B7FAA"/>
    <w:rsid w:val="001C03A1"/>
    <w:rsid w:val="001C03BC"/>
    <w:rsid w:val="001C0531"/>
    <w:rsid w:val="001C1955"/>
    <w:rsid w:val="001C1E43"/>
    <w:rsid w:val="001C261F"/>
    <w:rsid w:val="001C289B"/>
    <w:rsid w:val="001C3B04"/>
    <w:rsid w:val="001C3DB9"/>
    <w:rsid w:val="001C45C2"/>
    <w:rsid w:val="001C5E0F"/>
    <w:rsid w:val="001C5F15"/>
    <w:rsid w:val="001C6996"/>
    <w:rsid w:val="001C7106"/>
    <w:rsid w:val="001C799A"/>
    <w:rsid w:val="001C7CAA"/>
    <w:rsid w:val="001D0FCC"/>
    <w:rsid w:val="001D24C9"/>
    <w:rsid w:val="001D2B5B"/>
    <w:rsid w:val="001D3F71"/>
    <w:rsid w:val="001D3F7B"/>
    <w:rsid w:val="001D452B"/>
    <w:rsid w:val="001D4546"/>
    <w:rsid w:val="001D484C"/>
    <w:rsid w:val="001D5729"/>
    <w:rsid w:val="001D576B"/>
    <w:rsid w:val="001D60D8"/>
    <w:rsid w:val="001D61E4"/>
    <w:rsid w:val="001D64C4"/>
    <w:rsid w:val="001D6D92"/>
    <w:rsid w:val="001D7CCC"/>
    <w:rsid w:val="001E0A08"/>
    <w:rsid w:val="001E0FD0"/>
    <w:rsid w:val="001E1680"/>
    <w:rsid w:val="001E1AE3"/>
    <w:rsid w:val="001E1D6C"/>
    <w:rsid w:val="001E3963"/>
    <w:rsid w:val="001E3E6B"/>
    <w:rsid w:val="001E45C4"/>
    <w:rsid w:val="001E4623"/>
    <w:rsid w:val="001E549A"/>
    <w:rsid w:val="001E553E"/>
    <w:rsid w:val="001E5A40"/>
    <w:rsid w:val="001E5CF9"/>
    <w:rsid w:val="001E5DAD"/>
    <w:rsid w:val="001E6071"/>
    <w:rsid w:val="001E64CC"/>
    <w:rsid w:val="001E6B49"/>
    <w:rsid w:val="001E78A7"/>
    <w:rsid w:val="001E7ABB"/>
    <w:rsid w:val="001F0187"/>
    <w:rsid w:val="001F13F7"/>
    <w:rsid w:val="001F1A9C"/>
    <w:rsid w:val="001F2B2A"/>
    <w:rsid w:val="001F2DF9"/>
    <w:rsid w:val="001F3912"/>
    <w:rsid w:val="001F3E07"/>
    <w:rsid w:val="001F4135"/>
    <w:rsid w:val="001F4B2E"/>
    <w:rsid w:val="001F4D51"/>
    <w:rsid w:val="001F51D7"/>
    <w:rsid w:val="001F5E33"/>
    <w:rsid w:val="001F60FD"/>
    <w:rsid w:val="001F658A"/>
    <w:rsid w:val="001F65BE"/>
    <w:rsid w:val="001F75F6"/>
    <w:rsid w:val="001F7A2B"/>
    <w:rsid w:val="001F7F79"/>
    <w:rsid w:val="0020007F"/>
    <w:rsid w:val="0020054D"/>
    <w:rsid w:val="0020157C"/>
    <w:rsid w:val="002016EF"/>
    <w:rsid w:val="00201838"/>
    <w:rsid w:val="0020198F"/>
    <w:rsid w:val="00201B38"/>
    <w:rsid w:val="0020285A"/>
    <w:rsid w:val="00202A65"/>
    <w:rsid w:val="0020354F"/>
    <w:rsid w:val="00203AF5"/>
    <w:rsid w:val="00203C55"/>
    <w:rsid w:val="002048AB"/>
    <w:rsid w:val="00204AAB"/>
    <w:rsid w:val="00204ABD"/>
    <w:rsid w:val="00204F5C"/>
    <w:rsid w:val="00206059"/>
    <w:rsid w:val="002061DC"/>
    <w:rsid w:val="00206A6A"/>
    <w:rsid w:val="00206F20"/>
    <w:rsid w:val="00206FFE"/>
    <w:rsid w:val="00207388"/>
    <w:rsid w:val="00207517"/>
    <w:rsid w:val="002075DA"/>
    <w:rsid w:val="00207AA7"/>
    <w:rsid w:val="00207FD4"/>
    <w:rsid w:val="002102DB"/>
    <w:rsid w:val="00210690"/>
    <w:rsid w:val="00210AFF"/>
    <w:rsid w:val="00211C85"/>
    <w:rsid w:val="00211E28"/>
    <w:rsid w:val="00213ACD"/>
    <w:rsid w:val="002149A6"/>
    <w:rsid w:val="00215372"/>
    <w:rsid w:val="00215473"/>
    <w:rsid w:val="00215DCD"/>
    <w:rsid w:val="00217206"/>
    <w:rsid w:val="00217B83"/>
    <w:rsid w:val="00217F0A"/>
    <w:rsid w:val="002202EC"/>
    <w:rsid w:val="00220D0B"/>
    <w:rsid w:val="00221739"/>
    <w:rsid w:val="00221A4D"/>
    <w:rsid w:val="00221A72"/>
    <w:rsid w:val="00222065"/>
    <w:rsid w:val="002230E4"/>
    <w:rsid w:val="002233EC"/>
    <w:rsid w:val="0022385F"/>
    <w:rsid w:val="00223955"/>
    <w:rsid w:val="002256C4"/>
    <w:rsid w:val="002263E6"/>
    <w:rsid w:val="0022646F"/>
    <w:rsid w:val="00226B4E"/>
    <w:rsid w:val="00226CDE"/>
    <w:rsid w:val="002273E1"/>
    <w:rsid w:val="00227C2B"/>
    <w:rsid w:val="00227F9A"/>
    <w:rsid w:val="00230914"/>
    <w:rsid w:val="00231176"/>
    <w:rsid w:val="0023167B"/>
    <w:rsid w:val="002317B7"/>
    <w:rsid w:val="0023187F"/>
    <w:rsid w:val="002319D2"/>
    <w:rsid w:val="002332AB"/>
    <w:rsid w:val="002344AD"/>
    <w:rsid w:val="00234ACE"/>
    <w:rsid w:val="00235974"/>
    <w:rsid w:val="00235C24"/>
    <w:rsid w:val="00235E91"/>
    <w:rsid w:val="00236518"/>
    <w:rsid w:val="002369B7"/>
    <w:rsid w:val="0023777E"/>
    <w:rsid w:val="00237BDC"/>
    <w:rsid w:val="00237BF6"/>
    <w:rsid w:val="00237C78"/>
    <w:rsid w:val="0024019A"/>
    <w:rsid w:val="002401EA"/>
    <w:rsid w:val="00240550"/>
    <w:rsid w:val="0024174D"/>
    <w:rsid w:val="00242192"/>
    <w:rsid w:val="00244308"/>
    <w:rsid w:val="00244533"/>
    <w:rsid w:val="00245A8E"/>
    <w:rsid w:val="00245BF3"/>
    <w:rsid w:val="00245CE5"/>
    <w:rsid w:val="0024735E"/>
    <w:rsid w:val="00247676"/>
    <w:rsid w:val="00250051"/>
    <w:rsid w:val="00250DD9"/>
    <w:rsid w:val="002510B7"/>
    <w:rsid w:val="00251290"/>
    <w:rsid w:val="002518C2"/>
    <w:rsid w:val="00251F45"/>
    <w:rsid w:val="00252B1D"/>
    <w:rsid w:val="00252CFF"/>
    <w:rsid w:val="002530D3"/>
    <w:rsid w:val="002538E5"/>
    <w:rsid w:val="00253CDF"/>
    <w:rsid w:val="00254915"/>
    <w:rsid w:val="002552D0"/>
    <w:rsid w:val="00255309"/>
    <w:rsid w:val="00257450"/>
    <w:rsid w:val="00257880"/>
    <w:rsid w:val="002606D5"/>
    <w:rsid w:val="002607D3"/>
    <w:rsid w:val="00261900"/>
    <w:rsid w:val="00263768"/>
    <w:rsid w:val="00263812"/>
    <w:rsid w:val="00264CEB"/>
    <w:rsid w:val="002654B1"/>
    <w:rsid w:val="002659CB"/>
    <w:rsid w:val="002713BB"/>
    <w:rsid w:val="00271743"/>
    <w:rsid w:val="00271AC4"/>
    <w:rsid w:val="0027271B"/>
    <w:rsid w:val="00272CA4"/>
    <w:rsid w:val="00272D69"/>
    <w:rsid w:val="00272F53"/>
    <w:rsid w:val="0027335E"/>
    <w:rsid w:val="00273423"/>
    <w:rsid w:val="0027389A"/>
    <w:rsid w:val="00273ACB"/>
    <w:rsid w:val="002746B2"/>
    <w:rsid w:val="00275BB6"/>
    <w:rsid w:val="00276AFC"/>
    <w:rsid w:val="00280585"/>
    <w:rsid w:val="00281984"/>
    <w:rsid w:val="00281C2E"/>
    <w:rsid w:val="00282BAF"/>
    <w:rsid w:val="00283093"/>
    <w:rsid w:val="00283D83"/>
    <w:rsid w:val="00285A6C"/>
    <w:rsid w:val="00285B08"/>
    <w:rsid w:val="00285EBA"/>
    <w:rsid w:val="0028627B"/>
    <w:rsid w:val="00286F46"/>
    <w:rsid w:val="00287232"/>
    <w:rsid w:val="00287A25"/>
    <w:rsid w:val="00287C92"/>
    <w:rsid w:val="00287F03"/>
    <w:rsid w:val="00290305"/>
    <w:rsid w:val="002905BC"/>
    <w:rsid w:val="00290BC5"/>
    <w:rsid w:val="0029248C"/>
    <w:rsid w:val="002924DF"/>
    <w:rsid w:val="002925EE"/>
    <w:rsid w:val="00294184"/>
    <w:rsid w:val="002941F4"/>
    <w:rsid w:val="00294243"/>
    <w:rsid w:val="002948FE"/>
    <w:rsid w:val="00294ABA"/>
    <w:rsid w:val="00294D92"/>
    <w:rsid w:val="00294FEE"/>
    <w:rsid w:val="0029562D"/>
    <w:rsid w:val="00295BA6"/>
    <w:rsid w:val="00295E1E"/>
    <w:rsid w:val="00296949"/>
    <w:rsid w:val="002972DD"/>
    <w:rsid w:val="002979B0"/>
    <w:rsid w:val="002A013B"/>
    <w:rsid w:val="002A08DD"/>
    <w:rsid w:val="002A0BE8"/>
    <w:rsid w:val="002A0EA2"/>
    <w:rsid w:val="002A1E34"/>
    <w:rsid w:val="002A3045"/>
    <w:rsid w:val="002A32F9"/>
    <w:rsid w:val="002A3822"/>
    <w:rsid w:val="002A4447"/>
    <w:rsid w:val="002A4D59"/>
    <w:rsid w:val="002A4E92"/>
    <w:rsid w:val="002A4FBA"/>
    <w:rsid w:val="002A70A0"/>
    <w:rsid w:val="002A70C2"/>
    <w:rsid w:val="002A724D"/>
    <w:rsid w:val="002A7585"/>
    <w:rsid w:val="002B017C"/>
    <w:rsid w:val="002B057E"/>
    <w:rsid w:val="002B1568"/>
    <w:rsid w:val="002B19FF"/>
    <w:rsid w:val="002B25A5"/>
    <w:rsid w:val="002B28A8"/>
    <w:rsid w:val="002B3097"/>
    <w:rsid w:val="002B3D40"/>
    <w:rsid w:val="002B40CD"/>
    <w:rsid w:val="002B4540"/>
    <w:rsid w:val="002B45F4"/>
    <w:rsid w:val="002B5CB0"/>
    <w:rsid w:val="002B606C"/>
    <w:rsid w:val="002B6A89"/>
    <w:rsid w:val="002B6B5E"/>
    <w:rsid w:val="002C0950"/>
    <w:rsid w:val="002C0DA7"/>
    <w:rsid w:val="002C0F76"/>
    <w:rsid w:val="002C111E"/>
    <w:rsid w:val="002C14CD"/>
    <w:rsid w:val="002C16C2"/>
    <w:rsid w:val="002C1783"/>
    <w:rsid w:val="002C2D59"/>
    <w:rsid w:val="002C2EB5"/>
    <w:rsid w:val="002C3290"/>
    <w:rsid w:val="002C392F"/>
    <w:rsid w:val="002C3B66"/>
    <w:rsid w:val="002C486E"/>
    <w:rsid w:val="002C59D0"/>
    <w:rsid w:val="002C5A3A"/>
    <w:rsid w:val="002C5DB5"/>
    <w:rsid w:val="002C5DB9"/>
    <w:rsid w:val="002C5FF8"/>
    <w:rsid w:val="002C6FAD"/>
    <w:rsid w:val="002C6FEF"/>
    <w:rsid w:val="002C78CB"/>
    <w:rsid w:val="002D0312"/>
    <w:rsid w:val="002D112A"/>
    <w:rsid w:val="002D125C"/>
    <w:rsid w:val="002D27B3"/>
    <w:rsid w:val="002D2A99"/>
    <w:rsid w:val="002D3512"/>
    <w:rsid w:val="002D429B"/>
    <w:rsid w:val="002D4B0B"/>
    <w:rsid w:val="002D4C5E"/>
    <w:rsid w:val="002D5422"/>
    <w:rsid w:val="002D6A88"/>
    <w:rsid w:val="002D6DA1"/>
    <w:rsid w:val="002D7418"/>
    <w:rsid w:val="002E0808"/>
    <w:rsid w:val="002E0B5B"/>
    <w:rsid w:val="002E0E26"/>
    <w:rsid w:val="002E1637"/>
    <w:rsid w:val="002E188C"/>
    <w:rsid w:val="002E1AC8"/>
    <w:rsid w:val="002E1BD8"/>
    <w:rsid w:val="002E2114"/>
    <w:rsid w:val="002E2A1E"/>
    <w:rsid w:val="002E2EF6"/>
    <w:rsid w:val="002E38C0"/>
    <w:rsid w:val="002E38DA"/>
    <w:rsid w:val="002E415D"/>
    <w:rsid w:val="002E41C7"/>
    <w:rsid w:val="002E6B2F"/>
    <w:rsid w:val="002E728C"/>
    <w:rsid w:val="002E7AC8"/>
    <w:rsid w:val="002E7C54"/>
    <w:rsid w:val="002F032F"/>
    <w:rsid w:val="002F0D60"/>
    <w:rsid w:val="002F2B56"/>
    <w:rsid w:val="002F2E8F"/>
    <w:rsid w:val="002F2F7B"/>
    <w:rsid w:val="002F33DA"/>
    <w:rsid w:val="002F3A67"/>
    <w:rsid w:val="002F5AB7"/>
    <w:rsid w:val="002F611D"/>
    <w:rsid w:val="002F6307"/>
    <w:rsid w:val="002F74E4"/>
    <w:rsid w:val="002F7541"/>
    <w:rsid w:val="002F78D1"/>
    <w:rsid w:val="002F7C76"/>
    <w:rsid w:val="0030064C"/>
    <w:rsid w:val="00300749"/>
    <w:rsid w:val="00300BCC"/>
    <w:rsid w:val="003014CD"/>
    <w:rsid w:val="0030271F"/>
    <w:rsid w:val="00302AB8"/>
    <w:rsid w:val="0030370A"/>
    <w:rsid w:val="00303E92"/>
    <w:rsid w:val="00304076"/>
    <w:rsid w:val="00304B19"/>
    <w:rsid w:val="00304C4A"/>
    <w:rsid w:val="00304ED8"/>
    <w:rsid w:val="00305889"/>
    <w:rsid w:val="00306131"/>
    <w:rsid w:val="00306E2A"/>
    <w:rsid w:val="00306EF1"/>
    <w:rsid w:val="0031034D"/>
    <w:rsid w:val="003108CA"/>
    <w:rsid w:val="00310914"/>
    <w:rsid w:val="00310BBD"/>
    <w:rsid w:val="00311AD8"/>
    <w:rsid w:val="003126B2"/>
    <w:rsid w:val="00313587"/>
    <w:rsid w:val="003140C4"/>
    <w:rsid w:val="00315069"/>
    <w:rsid w:val="003165AC"/>
    <w:rsid w:val="00316BE1"/>
    <w:rsid w:val="00317030"/>
    <w:rsid w:val="003171D8"/>
    <w:rsid w:val="003177A0"/>
    <w:rsid w:val="003178BE"/>
    <w:rsid w:val="00317C0F"/>
    <w:rsid w:val="0032007F"/>
    <w:rsid w:val="003203B1"/>
    <w:rsid w:val="003207C0"/>
    <w:rsid w:val="0032100A"/>
    <w:rsid w:val="00323074"/>
    <w:rsid w:val="003230BA"/>
    <w:rsid w:val="00323F35"/>
    <w:rsid w:val="00324623"/>
    <w:rsid w:val="00324696"/>
    <w:rsid w:val="00324845"/>
    <w:rsid w:val="003253E5"/>
    <w:rsid w:val="00325437"/>
    <w:rsid w:val="00325AF6"/>
    <w:rsid w:val="00325F53"/>
    <w:rsid w:val="00325FDC"/>
    <w:rsid w:val="00326367"/>
    <w:rsid w:val="00327B43"/>
    <w:rsid w:val="00327D99"/>
    <w:rsid w:val="00327E7B"/>
    <w:rsid w:val="00331262"/>
    <w:rsid w:val="00331436"/>
    <w:rsid w:val="003319EE"/>
    <w:rsid w:val="003324CA"/>
    <w:rsid w:val="0033279F"/>
    <w:rsid w:val="00332A8D"/>
    <w:rsid w:val="003337BA"/>
    <w:rsid w:val="00333E33"/>
    <w:rsid w:val="00333F74"/>
    <w:rsid w:val="00335E0B"/>
    <w:rsid w:val="003372D5"/>
    <w:rsid w:val="003400AC"/>
    <w:rsid w:val="003406CB"/>
    <w:rsid w:val="00342687"/>
    <w:rsid w:val="00342D88"/>
    <w:rsid w:val="003445A0"/>
    <w:rsid w:val="003454DA"/>
    <w:rsid w:val="00346AAF"/>
    <w:rsid w:val="00346D5F"/>
    <w:rsid w:val="0034763F"/>
    <w:rsid w:val="003505D4"/>
    <w:rsid w:val="00350D91"/>
    <w:rsid w:val="00351B5A"/>
    <w:rsid w:val="0035377A"/>
    <w:rsid w:val="003546D4"/>
    <w:rsid w:val="00356590"/>
    <w:rsid w:val="00356ED2"/>
    <w:rsid w:val="00357D85"/>
    <w:rsid w:val="00360595"/>
    <w:rsid w:val="00360CBA"/>
    <w:rsid w:val="00360F81"/>
    <w:rsid w:val="00361744"/>
    <w:rsid w:val="0036254F"/>
    <w:rsid w:val="0036255F"/>
    <w:rsid w:val="00363ABD"/>
    <w:rsid w:val="003649F3"/>
    <w:rsid w:val="00364C7A"/>
    <w:rsid w:val="00365F32"/>
    <w:rsid w:val="0036759C"/>
    <w:rsid w:val="00367904"/>
    <w:rsid w:val="00367B25"/>
    <w:rsid w:val="003700B4"/>
    <w:rsid w:val="00370A64"/>
    <w:rsid w:val="003710D5"/>
    <w:rsid w:val="00371922"/>
    <w:rsid w:val="003728D1"/>
    <w:rsid w:val="00372D71"/>
    <w:rsid w:val="00373B55"/>
    <w:rsid w:val="00373F8C"/>
    <w:rsid w:val="0037458C"/>
    <w:rsid w:val="00375272"/>
    <w:rsid w:val="00375351"/>
    <w:rsid w:val="00375C5A"/>
    <w:rsid w:val="00376538"/>
    <w:rsid w:val="00376906"/>
    <w:rsid w:val="00376B49"/>
    <w:rsid w:val="00376C4A"/>
    <w:rsid w:val="00381E08"/>
    <w:rsid w:val="00382876"/>
    <w:rsid w:val="00382EA6"/>
    <w:rsid w:val="003834C7"/>
    <w:rsid w:val="00383C79"/>
    <w:rsid w:val="003847DC"/>
    <w:rsid w:val="00385CC5"/>
    <w:rsid w:val="00386345"/>
    <w:rsid w:val="0038645C"/>
    <w:rsid w:val="003866D3"/>
    <w:rsid w:val="00386998"/>
    <w:rsid w:val="0038754B"/>
    <w:rsid w:val="00387A21"/>
    <w:rsid w:val="00387A4A"/>
    <w:rsid w:val="00387F27"/>
    <w:rsid w:val="00391328"/>
    <w:rsid w:val="00391DBA"/>
    <w:rsid w:val="003926E8"/>
    <w:rsid w:val="00392C9F"/>
    <w:rsid w:val="00393704"/>
    <w:rsid w:val="003938B4"/>
    <w:rsid w:val="003939D2"/>
    <w:rsid w:val="00393ABD"/>
    <w:rsid w:val="00396434"/>
    <w:rsid w:val="003966D1"/>
    <w:rsid w:val="0039694A"/>
    <w:rsid w:val="003969DB"/>
    <w:rsid w:val="00396BE1"/>
    <w:rsid w:val="00396C31"/>
    <w:rsid w:val="003975F4"/>
    <w:rsid w:val="00397E8E"/>
    <w:rsid w:val="00397FBF"/>
    <w:rsid w:val="00397FCD"/>
    <w:rsid w:val="003A00FF"/>
    <w:rsid w:val="003A0773"/>
    <w:rsid w:val="003A0CA5"/>
    <w:rsid w:val="003A0D69"/>
    <w:rsid w:val="003A217F"/>
    <w:rsid w:val="003A2DC2"/>
    <w:rsid w:val="003A2F90"/>
    <w:rsid w:val="003A50C5"/>
    <w:rsid w:val="003A53C9"/>
    <w:rsid w:val="003A5F72"/>
    <w:rsid w:val="003A6733"/>
    <w:rsid w:val="003A6CC1"/>
    <w:rsid w:val="003A725D"/>
    <w:rsid w:val="003A764C"/>
    <w:rsid w:val="003A7FE9"/>
    <w:rsid w:val="003B0558"/>
    <w:rsid w:val="003B1194"/>
    <w:rsid w:val="003B14F7"/>
    <w:rsid w:val="003B2586"/>
    <w:rsid w:val="003B276E"/>
    <w:rsid w:val="003B4FAA"/>
    <w:rsid w:val="003B5097"/>
    <w:rsid w:val="003B56BE"/>
    <w:rsid w:val="003B5E99"/>
    <w:rsid w:val="003B7F7F"/>
    <w:rsid w:val="003C0014"/>
    <w:rsid w:val="003C0952"/>
    <w:rsid w:val="003C0B04"/>
    <w:rsid w:val="003C185C"/>
    <w:rsid w:val="003C1F7D"/>
    <w:rsid w:val="003C311F"/>
    <w:rsid w:val="003C379B"/>
    <w:rsid w:val="003C3ADE"/>
    <w:rsid w:val="003C462A"/>
    <w:rsid w:val="003C52B3"/>
    <w:rsid w:val="003C577A"/>
    <w:rsid w:val="003C5981"/>
    <w:rsid w:val="003C5DE9"/>
    <w:rsid w:val="003C6604"/>
    <w:rsid w:val="003C74AA"/>
    <w:rsid w:val="003D07EF"/>
    <w:rsid w:val="003D1590"/>
    <w:rsid w:val="003D1A11"/>
    <w:rsid w:val="003D2115"/>
    <w:rsid w:val="003D22E0"/>
    <w:rsid w:val="003D24F4"/>
    <w:rsid w:val="003D28F3"/>
    <w:rsid w:val="003D33C4"/>
    <w:rsid w:val="003D414A"/>
    <w:rsid w:val="003D4ACE"/>
    <w:rsid w:val="003D5AED"/>
    <w:rsid w:val="003D5D1D"/>
    <w:rsid w:val="003D665B"/>
    <w:rsid w:val="003E009D"/>
    <w:rsid w:val="003E01C3"/>
    <w:rsid w:val="003E1DBF"/>
    <w:rsid w:val="003E25ED"/>
    <w:rsid w:val="003E389C"/>
    <w:rsid w:val="003E3C95"/>
    <w:rsid w:val="003E4D1F"/>
    <w:rsid w:val="003E5C4D"/>
    <w:rsid w:val="003E63BC"/>
    <w:rsid w:val="003E6481"/>
    <w:rsid w:val="003E6E8E"/>
    <w:rsid w:val="003F0491"/>
    <w:rsid w:val="003F08A4"/>
    <w:rsid w:val="003F12AF"/>
    <w:rsid w:val="003F199E"/>
    <w:rsid w:val="003F19DC"/>
    <w:rsid w:val="003F1EBD"/>
    <w:rsid w:val="003F2C81"/>
    <w:rsid w:val="003F2EC9"/>
    <w:rsid w:val="003F310D"/>
    <w:rsid w:val="003F3266"/>
    <w:rsid w:val="003F3E93"/>
    <w:rsid w:val="003F406C"/>
    <w:rsid w:val="003F54AB"/>
    <w:rsid w:val="003F57E9"/>
    <w:rsid w:val="003F6C4F"/>
    <w:rsid w:val="003F6CAD"/>
    <w:rsid w:val="003F740D"/>
    <w:rsid w:val="003F7681"/>
    <w:rsid w:val="003F7C5E"/>
    <w:rsid w:val="003F7DC1"/>
    <w:rsid w:val="0040042B"/>
    <w:rsid w:val="00400EFF"/>
    <w:rsid w:val="0040158C"/>
    <w:rsid w:val="004015DC"/>
    <w:rsid w:val="00401671"/>
    <w:rsid w:val="00402798"/>
    <w:rsid w:val="004028DF"/>
    <w:rsid w:val="00402F71"/>
    <w:rsid w:val="00403C9E"/>
    <w:rsid w:val="004040E7"/>
    <w:rsid w:val="004041C7"/>
    <w:rsid w:val="004053A3"/>
    <w:rsid w:val="00405E94"/>
    <w:rsid w:val="00406CAB"/>
    <w:rsid w:val="00407B91"/>
    <w:rsid w:val="00407CA1"/>
    <w:rsid w:val="0041385E"/>
    <w:rsid w:val="00413C24"/>
    <w:rsid w:val="0041408A"/>
    <w:rsid w:val="00414E51"/>
    <w:rsid w:val="00415039"/>
    <w:rsid w:val="0041548E"/>
    <w:rsid w:val="00415623"/>
    <w:rsid w:val="00415A16"/>
    <w:rsid w:val="00415C37"/>
    <w:rsid w:val="00416552"/>
    <w:rsid w:val="00416884"/>
    <w:rsid w:val="0041696B"/>
    <w:rsid w:val="004169F2"/>
    <w:rsid w:val="00416E2A"/>
    <w:rsid w:val="004171F3"/>
    <w:rsid w:val="00417206"/>
    <w:rsid w:val="0042023B"/>
    <w:rsid w:val="00420CF6"/>
    <w:rsid w:val="00421350"/>
    <w:rsid w:val="0042158F"/>
    <w:rsid w:val="00421A32"/>
    <w:rsid w:val="00421F31"/>
    <w:rsid w:val="00422078"/>
    <w:rsid w:val="00422A4A"/>
    <w:rsid w:val="00422F0D"/>
    <w:rsid w:val="00423186"/>
    <w:rsid w:val="004233C0"/>
    <w:rsid w:val="00424563"/>
    <w:rsid w:val="004252A7"/>
    <w:rsid w:val="00425E9E"/>
    <w:rsid w:val="00426622"/>
    <w:rsid w:val="0042787E"/>
    <w:rsid w:val="00430D15"/>
    <w:rsid w:val="00431637"/>
    <w:rsid w:val="00431694"/>
    <w:rsid w:val="00431986"/>
    <w:rsid w:val="0043239B"/>
    <w:rsid w:val="00433C4B"/>
    <w:rsid w:val="0043482D"/>
    <w:rsid w:val="00434DF0"/>
    <w:rsid w:val="00434E2C"/>
    <w:rsid w:val="004350DA"/>
    <w:rsid w:val="00435278"/>
    <w:rsid w:val="004354F8"/>
    <w:rsid w:val="00435E1B"/>
    <w:rsid w:val="00436C8A"/>
    <w:rsid w:val="0043747F"/>
    <w:rsid w:val="004377A1"/>
    <w:rsid w:val="004400ED"/>
    <w:rsid w:val="004403F4"/>
    <w:rsid w:val="0044040E"/>
    <w:rsid w:val="004415BF"/>
    <w:rsid w:val="004418DF"/>
    <w:rsid w:val="00441A12"/>
    <w:rsid w:val="00441FCA"/>
    <w:rsid w:val="004426D5"/>
    <w:rsid w:val="00442DF5"/>
    <w:rsid w:val="00443D58"/>
    <w:rsid w:val="004441DA"/>
    <w:rsid w:val="00444B04"/>
    <w:rsid w:val="00445E3F"/>
    <w:rsid w:val="00445FC5"/>
    <w:rsid w:val="0044712D"/>
    <w:rsid w:val="00447E10"/>
    <w:rsid w:val="00447E32"/>
    <w:rsid w:val="00447EA5"/>
    <w:rsid w:val="0045001D"/>
    <w:rsid w:val="00450C6E"/>
    <w:rsid w:val="00450F07"/>
    <w:rsid w:val="00451E04"/>
    <w:rsid w:val="00452D12"/>
    <w:rsid w:val="00453D68"/>
    <w:rsid w:val="00454C53"/>
    <w:rsid w:val="0045569D"/>
    <w:rsid w:val="004559AE"/>
    <w:rsid w:val="00455C8F"/>
    <w:rsid w:val="004569A5"/>
    <w:rsid w:val="00456A73"/>
    <w:rsid w:val="0045700D"/>
    <w:rsid w:val="004572CD"/>
    <w:rsid w:val="00460D2F"/>
    <w:rsid w:val="00462347"/>
    <w:rsid w:val="004639B4"/>
    <w:rsid w:val="00463A38"/>
    <w:rsid w:val="00463CE6"/>
    <w:rsid w:val="00463EA8"/>
    <w:rsid w:val="0046407F"/>
    <w:rsid w:val="00465F62"/>
    <w:rsid w:val="004667B8"/>
    <w:rsid w:val="00466B47"/>
    <w:rsid w:val="00467EAE"/>
    <w:rsid w:val="00470645"/>
    <w:rsid w:val="00470DF2"/>
    <w:rsid w:val="00471314"/>
    <w:rsid w:val="004714B9"/>
    <w:rsid w:val="00471887"/>
    <w:rsid w:val="00472B83"/>
    <w:rsid w:val="00472D51"/>
    <w:rsid w:val="00473B6D"/>
    <w:rsid w:val="00474179"/>
    <w:rsid w:val="00474376"/>
    <w:rsid w:val="00474A20"/>
    <w:rsid w:val="00474EFB"/>
    <w:rsid w:val="0047564E"/>
    <w:rsid w:val="00475D98"/>
    <w:rsid w:val="00475F93"/>
    <w:rsid w:val="00476039"/>
    <w:rsid w:val="004761E2"/>
    <w:rsid w:val="00476842"/>
    <w:rsid w:val="00477000"/>
    <w:rsid w:val="00477038"/>
    <w:rsid w:val="004776C7"/>
    <w:rsid w:val="004806E9"/>
    <w:rsid w:val="00482548"/>
    <w:rsid w:val="004829B3"/>
    <w:rsid w:val="0048307C"/>
    <w:rsid w:val="004833E9"/>
    <w:rsid w:val="00483485"/>
    <w:rsid w:val="0048457D"/>
    <w:rsid w:val="004846BA"/>
    <w:rsid w:val="00485A1D"/>
    <w:rsid w:val="0048633B"/>
    <w:rsid w:val="0048679F"/>
    <w:rsid w:val="004873FE"/>
    <w:rsid w:val="004900D7"/>
    <w:rsid w:val="004902D1"/>
    <w:rsid w:val="00490FAD"/>
    <w:rsid w:val="00491056"/>
    <w:rsid w:val="004913B5"/>
    <w:rsid w:val="004915CE"/>
    <w:rsid w:val="00492E19"/>
    <w:rsid w:val="00492F18"/>
    <w:rsid w:val="004935F0"/>
    <w:rsid w:val="00493D03"/>
    <w:rsid w:val="00494150"/>
    <w:rsid w:val="00494A1D"/>
    <w:rsid w:val="00494F61"/>
    <w:rsid w:val="00495297"/>
    <w:rsid w:val="004957DC"/>
    <w:rsid w:val="00495CC0"/>
    <w:rsid w:val="004969E9"/>
    <w:rsid w:val="004A0930"/>
    <w:rsid w:val="004A1567"/>
    <w:rsid w:val="004A2756"/>
    <w:rsid w:val="004A27F5"/>
    <w:rsid w:val="004A2D93"/>
    <w:rsid w:val="004A3FB6"/>
    <w:rsid w:val="004A4344"/>
    <w:rsid w:val="004A49EA"/>
    <w:rsid w:val="004A683A"/>
    <w:rsid w:val="004A69B3"/>
    <w:rsid w:val="004A73C1"/>
    <w:rsid w:val="004A77A1"/>
    <w:rsid w:val="004B0345"/>
    <w:rsid w:val="004B0AC8"/>
    <w:rsid w:val="004B12B9"/>
    <w:rsid w:val="004B26B7"/>
    <w:rsid w:val="004B2934"/>
    <w:rsid w:val="004B2A0A"/>
    <w:rsid w:val="004B2AC7"/>
    <w:rsid w:val="004B2D94"/>
    <w:rsid w:val="004B33D7"/>
    <w:rsid w:val="004B3DD1"/>
    <w:rsid w:val="004B492F"/>
    <w:rsid w:val="004B531C"/>
    <w:rsid w:val="004B56C2"/>
    <w:rsid w:val="004B5A71"/>
    <w:rsid w:val="004B62C4"/>
    <w:rsid w:val="004B6570"/>
    <w:rsid w:val="004B67F5"/>
    <w:rsid w:val="004B6BF8"/>
    <w:rsid w:val="004B7A3B"/>
    <w:rsid w:val="004B7B8B"/>
    <w:rsid w:val="004B7F1C"/>
    <w:rsid w:val="004C07D3"/>
    <w:rsid w:val="004C0B90"/>
    <w:rsid w:val="004C0E47"/>
    <w:rsid w:val="004C1322"/>
    <w:rsid w:val="004C155A"/>
    <w:rsid w:val="004C2BD9"/>
    <w:rsid w:val="004C4A79"/>
    <w:rsid w:val="004C4BA6"/>
    <w:rsid w:val="004C7174"/>
    <w:rsid w:val="004C77D1"/>
    <w:rsid w:val="004D044D"/>
    <w:rsid w:val="004D13A1"/>
    <w:rsid w:val="004D1EEF"/>
    <w:rsid w:val="004D2B37"/>
    <w:rsid w:val="004D2F16"/>
    <w:rsid w:val="004D5085"/>
    <w:rsid w:val="004D56AD"/>
    <w:rsid w:val="004D5964"/>
    <w:rsid w:val="004D596C"/>
    <w:rsid w:val="004D5E9D"/>
    <w:rsid w:val="004D685A"/>
    <w:rsid w:val="004D757A"/>
    <w:rsid w:val="004E1B18"/>
    <w:rsid w:val="004E1DE7"/>
    <w:rsid w:val="004E4A92"/>
    <w:rsid w:val="004E50D1"/>
    <w:rsid w:val="004E531E"/>
    <w:rsid w:val="004E652F"/>
    <w:rsid w:val="004E65E5"/>
    <w:rsid w:val="004E6911"/>
    <w:rsid w:val="004E6F30"/>
    <w:rsid w:val="004E739D"/>
    <w:rsid w:val="004F0A0B"/>
    <w:rsid w:val="004F12CF"/>
    <w:rsid w:val="004F1595"/>
    <w:rsid w:val="004F190D"/>
    <w:rsid w:val="004F2101"/>
    <w:rsid w:val="004F2706"/>
    <w:rsid w:val="004F33B8"/>
    <w:rsid w:val="004F3F0F"/>
    <w:rsid w:val="004F4BC7"/>
    <w:rsid w:val="004F4D5A"/>
    <w:rsid w:val="004F544C"/>
    <w:rsid w:val="004F54F9"/>
    <w:rsid w:val="004F5C3B"/>
    <w:rsid w:val="004F6AC8"/>
    <w:rsid w:val="005004C9"/>
    <w:rsid w:val="00500966"/>
    <w:rsid w:val="0050119F"/>
    <w:rsid w:val="0050176F"/>
    <w:rsid w:val="00501B8C"/>
    <w:rsid w:val="00501D36"/>
    <w:rsid w:val="005020BE"/>
    <w:rsid w:val="00502359"/>
    <w:rsid w:val="00502639"/>
    <w:rsid w:val="00502711"/>
    <w:rsid w:val="005027A0"/>
    <w:rsid w:val="00502FD3"/>
    <w:rsid w:val="005050A8"/>
    <w:rsid w:val="00505354"/>
    <w:rsid w:val="005064E4"/>
    <w:rsid w:val="00506AB5"/>
    <w:rsid w:val="0050743B"/>
    <w:rsid w:val="00507A4E"/>
    <w:rsid w:val="00507BD2"/>
    <w:rsid w:val="0051048A"/>
    <w:rsid w:val="005108CB"/>
    <w:rsid w:val="0051172F"/>
    <w:rsid w:val="0051190F"/>
    <w:rsid w:val="00511F68"/>
    <w:rsid w:val="005127BE"/>
    <w:rsid w:val="00512869"/>
    <w:rsid w:val="00512C1D"/>
    <w:rsid w:val="00512F50"/>
    <w:rsid w:val="005133D9"/>
    <w:rsid w:val="00513B27"/>
    <w:rsid w:val="00513F00"/>
    <w:rsid w:val="0051412B"/>
    <w:rsid w:val="005154D4"/>
    <w:rsid w:val="00515951"/>
    <w:rsid w:val="00515B94"/>
    <w:rsid w:val="005165F9"/>
    <w:rsid w:val="00516F49"/>
    <w:rsid w:val="0051794A"/>
    <w:rsid w:val="00517E0B"/>
    <w:rsid w:val="00520EE1"/>
    <w:rsid w:val="00521764"/>
    <w:rsid w:val="005227F3"/>
    <w:rsid w:val="00525D4F"/>
    <w:rsid w:val="005261F7"/>
    <w:rsid w:val="0052664B"/>
    <w:rsid w:val="00526E09"/>
    <w:rsid w:val="00526EBD"/>
    <w:rsid w:val="0052732B"/>
    <w:rsid w:val="0052738C"/>
    <w:rsid w:val="00527CEB"/>
    <w:rsid w:val="005300C5"/>
    <w:rsid w:val="00530216"/>
    <w:rsid w:val="005308C7"/>
    <w:rsid w:val="00532077"/>
    <w:rsid w:val="005323DF"/>
    <w:rsid w:val="00533653"/>
    <w:rsid w:val="005340AF"/>
    <w:rsid w:val="00534136"/>
    <w:rsid w:val="0053438D"/>
    <w:rsid w:val="0053556E"/>
    <w:rsid w:val="00535745"/>
    <w:rsid w:val="00535884"/>
    <w:rsid w:val="005362E0"/>
    <w:rsid w:val="00536367"/>
    <w:rsid w:val="00536BBF"/>
    <w:rsid w:val="00537045"/>
    <w:rsid w:val="0053748F"/>
    <w:rsid w:val="00537F4C"/>
    <w:rsid w:val="0054088E"/>
    <w:rsid w:val="00540D52"/>
    <w:rsid w:val="005411F8"/>
    <w:rsid w:val="005412EC"/>
    <w:rsid w:val="00541794"/>
    <w:rsid w:val="005419F0"/>
    <w:rsid w:val="00541BBA"/>
    <w:rsid w:val="00542258"/>
    <w:rsid w:val="00543E7C"/>
    <w:rsid w:val="005444AF"/>
    <w:rsid w:val="00544A26"/>
    <w:rsid w:val="00544EFC"/>
    <w:rsid w:val="00545122"/>
    <w:rsid w:val="00545413"/>
    <w:rsid w:val="005454EA"/>
    <w:rsid w:val="005457FB"/>
    <w:rsid w:val="00546030"/>
    <w:rsid w:val="005461FD"/>
    <w:rsid w:val="005473A6"/>
    <w:rsid w:val="00550280"/>
    <w:rsid w:val="00551E04"/>
    <w:rsid w:val="0055264C"/>
    <w:rsid w:val="00554486"/>
    <w:rsid w:val="005551BA"/>
    <w:rsid w:val="00555204"/>
    <w:rsid w:val="00555735"/>
    <w:rsid w:val="00555ABB"/>
    <w:rsid w:val="00555C03"/>
    <w:rsid w:val="00556EAB"/>
    <w:rsid w:val="0055777D"/>
    <w:rsid w:val="005578F9"/>
    <w:rsid w:val="0056107C"/>
    <w:rsid w:val="00561167"/>
    <w:rsid w:val="0056252C"/>
    <w:rsid w:val="00562B36"/>
    <w:rsid w:val="005644E3"/>
    <w:rsid w:val="00564E46"/>
    <w:rsid w:val="00565218"/>
    <w:rsid w:val="00565EF2"/>
    <w:rsid w:val="005660B8"/>
    <w:rsid w:val="00566894"/>
    <w:rsid w:val="00566A82"/>
    <w:rsid w:val="00566C50"/>
    <w:rsid w:val="00566D59"/>
    <w:rsid w:val="005672A5"/>
    <w:rsid w:val="0056796D"/>
    <w:rsid w:val="0057014F"/>
    <w:rsid w:val="005703C1"/>
    <w:rsid w:val="005725B7"/>
    <w:rsid w:val="005726FA"/>
    <w:rsid w:val="0057276F"/>
    <w:rsid w:val="00572EEB"/>
    <w:rsid w:val="00573619"/>
    <w:rsid w:val="0057508E"/>
    <w:rsid w:val="0057523F"/>
    <w:rsid w:val="00575D61"/>
    <w:rsid w:val="005760F2"/>
    <w:rsid w:val="00576225"/>
    <w:rsid w:val="005765BA"/>
    <w:rsid w:val="00576B8D"/>
    <w:rsid w:val="0057728C"/>
    <w:rsid w:val="00577EB8"/>
    <w:rsid w:val="005803F6"/>
    <w:rsid w:val="00580762"/>
    <w:rsid w:val="00580C16"/>
    <w:rsid w:val="00580F75"/>
    <w:rsid w:val="00581095"/>
    <w:rsid w:val="00582564"/>
    <w:rsid w:val="00583C27"/>
    <w:rsid w:val="00585406"/>
    <w:rsid w:val="005865AD"/>
    <w:rsid w:val="005867EA"/>
    <w:rsid w:val="00586B3F"/>
    <w:rsid w:val="00590A7B"/>
    <w:rsid w:val="00591273"/>
    <w:rsid w:val="005915AA"/>
    <w:rsid w:val="00593C29"/>
    <w:rsid w:val="00594D61"/>
    <w:rsid w:val="00595671"/>
    <w:rsid w:val="00595D1F"/>
    <w:rsid w:val="00596318"/>
    <w:rsid w:val="0059633C"/>
    <w:rsid w:val="0059676F"/>
    <w:rsid w:val="0059702E"/>
    <w:rsid w:val="005A0677"/>
    <w:rsid w:val="005A06B0"/>
    <w:rsid w:val="005A0A9A"/>
    <w:rsid w:val="005A16F7"/>
    <w:rsid w:val="005A1BCD"/>
    <w:rsid w:val="005A201C"/>
    <w:rsid w:val="005A22E0"/>
    <w:rsid w:val="005A24FA"/>
    <w:rsid w:val="005A3790"/>
    <w:rsid w:val="005A3B6D"/>
    <w:rsid w:val="005A3D98"/>
    <w:rsid w:val="005A3EDB"/>
    <w:rsid w:val="005A4185"/>
    <w:rsid w:val="005A5D66"/>
    <w:rsid w:val="005A6AF4"/>
    <w:rsid w:val="005A715D"/>
    <w:rsid w:val="005A7349"/>
    <w:rsid w:val="005A7795"/>
    <w:rsid w:val="005B1719"/>
    <w:rsid w:val="005B1B77"/>
    <w:rsid w:val="005B1FB8"/>
    <w:rsid w:val="005B255F"/>
    <w:rsid w:val="005B2CF1"/>
    <w:rsid w:val="005B2D79"/>
    <w:rsid w:val="005B2F2E"/>
    <w:rsid w:val="005B2F48"/>
    <w:rsid w:val="005B3276"/>
    <w:rsid w:val="005B3560"/>
    <w:rsid w:val="005B360D"/>
    <w:rsid w:val="005B3C8B"/>
    <w:rsid w:val="005B41EB"/>
    <w:rsid w:val="005B44B9"/>
    <w:rsid w:val="005B4ADE"/>
    <w:rsid w:val="005B7159"/>
    <w:rsid w:val="005B75AB"/>
    <w:rsid w:val="005B79B0"/>
    <w:rsid w:val="005C0092"/>
    <w:rsid w:val="005C1311"/>
    <w:rsid w:val="005C14BC"/>
    <w:rsid w:val="005C2437"/>
    <w:rsid w:val="005C44C9"/>
    <w:rsid w:val="005C4657"/>
    <w:rsid w:val="005C4947"/>
    <w:rsid w:val="005C4B7B"/>
    <w:rsid w:val="005C4F22"/>
    <w:rsid w:val="005C574C"/>
    <w:rsid w:val="005C61D5"/>
    <w:rsid w:val="005C79D5"/>
    <w:rsid w:val="005D030A"/>
    <w:rsid w:val="005D0A0B"/>
    <w:rsid w:val="005D1016"/>
    <w:rsid w:val="005D10E2"/>
    <w:rsid w:val="005D129A"/>
    <w:rsid w:val="005D21AB"/>
    <w:rsid w:val="005D22C2"/>
    <w:rsid w:val="005D2808"/>
    <w:rsid w:val="005D2C7C"/>
    <w:rsid w:val="005D317B"/>
    <w:rsid w:val="005D56E0"/>
    <w:rsid w:val="005D5A6E"/>
    <w:rsid w:val="005D5D80"/>
    <w:rsid w:val="005D6B0D"/>
    <w:rsid w:val="005D6BA8"/>
    <w:rsid w:val="005D7D38"/>
    <w:rsid w:val="005E0A4A"/>
    <w:rsid w:val="005E1395"/>
    <w:rsid w:val="005E1C40"/>
    <w:rsid w:val="005E1DC2"/>
    <w:rsid w:val="005E1FF2"/>
    <w:rsid w:val="005E2A3A"/>
    <w:rsid w:val="005E356F"/>
    <w:rsid w:val="005E3F28"/>
    <w:rsid w:val="005E53FD"/>
    <w:rsid w:val="005E621F"/>
    <w:rsid w:val="005E6B60"/>
    <w:rsid w:val="005E7CE2"/>
    <w:rsid w:val="005F06C7"/>
    <w:rsid w:val="005F1595"/>
    <w:rsid w:val="005F17E5"/>
    <w:rsid w:val="005F17FC"/>
    <w:rsid w:val="005F2C9C"/>
    <w:rsid w:val="005F3147"/>
    <w:rsid w:val="005F37F4"/>
    <w:rsid w:val="005F4347"/>
    <w:rsid w:val="005F48B8"/>
    <w:rsid w:val="005F51C1"/>
    <w:rsid w:val="005F5580"/>
    <w:rsid w:val="005F67B9"/>
    <w:rsid w:val="005F6A99"/>
    <w:rsid w:val="005F7B6C"/>
    <w:rsid w:val="005F7F91"/>
    <w:rsid w:val="006014D5"/>
    <w:rsid w:val="0060153C"/>
    <w:rsid w:val="00601B99"/>
    <w:rsid w:val="00602287"/>
    <w:rsid w:val="00603071"/>
    <w:rsid w:val="006035A5"/>
    <w:rsid w:val="00604A41"/>
    <w:rsid w:val="0060582B"/>
    <w:rsid w:val="00605E38"/>
    <w:rsid w:val="0060698B"/>
    <w:rsid w:val="00606A98"/>
    <w:rsid w:val="00606CB3"/>
    <w:rsid w:val="00606F7D"/>
    <w:rsid w:val="00607153"/>
    <w:rsid w:val="00607380"/>
    <w:rsid w:val="00607DF9"/>
    <w:rsid w:val="006100F4"/>
    <w:rsid w:val="006120E6"/>
    <w:rsid w:val="00613094"/>
    <w:rsid w:val="0061379F"/>
    <w:rsid w:val="00613AB6"/>
    <w:rsid w:val="006151B3"/>
    <w:rsid w:val="006151F0"/>
    <w:rsid w:val="00615EBB"/>
    <w:rsid w:val="00615FCD"/>
    <w:rsid w:val="00616802"/>
    <w:rsid w:val="00616A4F"/>
    <w:rsid w:val="006179C9"/>
    <w:rsid w:val="00617C1E"/>
    <w:rsid w:val="00620362"/>
    <w:rsid w:val="006215C7"/>
    <w:rsid w:val="00622724"/>
    <w:rsid w:val="00622AE9"/>
    <w:rsid w:val="00622D51"/>
    <w:rsid w:val="00623C52"/>
    <w:rsid w:val="00624631"/>
    <w:rsid w:val="00626C3F"/>
    <w:rsid w:val="00626DEF"/>
    <w:rsid w:val="00626F7E"/>
    <w:rsid w:val="00627764"/>
    <w:rsid w:val="00630514"/>
    <w:rsid w:val="00630D1C"/>
    <w:rsid w:val="00631B8C"/>
    <w:rsid w:val="006328CB"/>
    <w:rsid w:val="00632998"/>
    <w:rsid w:val="0063409E"/>
    <w:rsid w:val="006340DC"/>
    <w:rsid w:val="00634426"/>
    <w:rsid w:val="00634848"/>
    <w:rsid w:val="00634DAA"/>
    <w:rsid w:val="006350D5"/>
    <w:rsid w:val="0063520A"/>
    <w:rsid w:val="00635828"/>
    <w:rsid w:val="00635DBA"/>
    <w:rsid w:val="00635E1A"/>
    <w:rsid w:val="00636266"/>
    <w:rsid w:val="00637B96"/>
    <w:rsid w:val="00637F5E"/>
    <w:rsid w:val="006402C0"/>
    <w:rsid w:val="006419EF"/>
    <w:rsid w:val="00641BA5"/>
    <w:rsid w:val="00643AB3"/>
    <w:rsid w:val="00643FF7"/>
    <w:rsid w:val="00644479"/>
    <w:rsid w:val="006450DD"/>
    <w:rsid w:val="00645C71"/>
    <w:rsid w:val="006479A9"/>
    <w:rsid w:val="0065089B"/>
    <w:rsid w:val="0065094F"/>
    <w:rsid w:val="00651AA1"/>
    <w:rsid w:val="00652226"/>
    <w:rsid w:val="0065232E"/>
    <w:rsid w:val="006526B7"/>
    <w:rsid w:val="00652A06"/>
    <w:rsid w:val="006531FD"/>
    <w:rsid w:val="0065480F"/>
    <w:rsid w:val="00654A5C"/>
    <w:rsid w:val="00655859"/>
    <w:rsid w:val="0065642E"/>
    <w:rsid w:val="006569B4"/>
    <w:rsid w:val="00657667"/>
    <w:rsid w:val="0065783E"/>
    <w:rsid w:val="00657E5F"/>
    <w:rsid w:val="006607C6"/>
    <w:rsid w:val="00662037"/>
    <w:rsid w:val="006624DF"/>
    <w:rsid w:val="00662AC7"/>
    <w:rsid w:val="006638D2"/>
    <w:rsid w:val="00663DF3"/>
    <w:rsid w:val="00664092"/>
    <w:rsid w:val="00664DD0"/>
    <w:rsid w:val="006651E3"/>
    <w:rsid w:val="00665651"/>
    <w:rsid w:val="006659F8"/>
    <w:rsid w:val="00665D7B"/>
    <w:rsid w:val="0066726E"/>
    <w:rsid w:val="00670842"/>
    <w:rsid w:val="00671CD8"/>
    <w:rsid w:val="00672564"/>
    <w:rsid w:val="00672E63"/>
    <w:rsid w:val="006739AD"/>
    <w:rsid w:val="00674AD6"/>
    <w:rsid w:val="00674AD9"/>
    <w:rsid w:val="00674D8F"/>
    <w:rsid w:val="006758A0"/>
    <w:rsid w:val="006763D1"/>
    <w:rsid w:val="006765ED"/>
    <w:rsid w:val="006767E7"/>
    <w:rsid w:val="006768A6"/>
    <w:rsid w:val="00676D48"/>
    <w:rsid w:val="006778BF"/>
    <w:rsid w:val="0068171C"/>
    <w:rsid w:val="00682411"/>
    <w:rsid w:val="00682EEA"/>
    <w:rsid w:val="00683D23"/>
    <w:rsid w:val="006840B4"/>
    <w:rsid w:val="0068627A"/>
    <w:rsid w:val="00686E7A"/>
    <w:rsid w:val="00686E98"/>
    <w:rsid w:val="00686EE0"/>
    <w:rsid w:val="006870B8"/>
    <w:rsid w:val="006872C7"/>
    <w:rsid w:val="0069005B"/>
    <w:rsid w:val="00690E37"/>
    <w:rsid w:val="00692125"/>
    <w:rsid w:val="00693AFE"/>
    <w:rsid w:val="00693CCB"/>
    <w:rsid w:val="00694704"/>
    <w:rsid w:val="00694F88"/>
    <w:rsid w:val="006952BC"/>
    <w:rsid w:val="00695D13"/>
    <w:rsid w:val="00695E8E"/>
    <w:rsid w:val="0069773D"/>
    <w:rsid w:val="006977A0"/>
    <w:rsid w:val="00697A32"/>
    <w:rsid w:val="00697D86"/>
    <w:rsid w:val="006A017F"/>
    <w:rsid w:val="006A0290"/>
    <w:rsid w:val="006A02FA"/>
    <w:rsid w:val="006A0509"/>
    <w:rsid w:val="006A0C83"/>
    <w:rsid w:val="006A0D19"/>
    <w:rsid w:val="006A18EE"/>
    <w:rsid w:val="006A1C30"/>
    <w:rsid w:val="006A2131"/>
    <w:rsid w:val="006A2EFF"/>
    <w:rsid w:val="006A3300"/>
    <w:rsid w:val="006A3742"/>
    <w:rsid w:val="006A39A8"/>
    <w:rsid w:val="006A43D7"/>
    <w:rsid w:val="006A4B60"/>
    <w:rsid w:val="006A5232"/>
    <w:rsid w:val="006A52E3"/>
    <w:rsid w:val="006A63EB"/>
    <w:rsid w:val="006A6A3B"/>
    <w:rsid w:val="006B0004"/>
    <w:rsid w:val="006B08BF"/>
    <w:rsid w:val="006B1AFD"/>
    <w:rsid w:val="006B1C5F"/>
    <w:rsid w:val="006B1EE6"/>
    <w:rsid w:val="006B20AB"/>
    <w:rsid w:val="006B24B2"/>
    <w:rsid w:val="006B350B"/>
    <w:rsid w:val="006B5233"/>
    <w:rsid w:val="006B5E11"/>
    <w:rsid w:val="006B638A"/>
    <w:rsid w:val="006B6836"/>
    <w:rsid w:val="006C0044"/>
    <w:rsid w:val="006C081D"/>
    <w:rsid w:val="006C09E0"/>
    <w:rsid w:val="006C3B6A"/>
    <w:rsid w:val="006C4241"/>
    <w:rsid w:val="006C53E5"/>
    <w:rsid w:val="006C5876"/>
    <w:rsid w:val="006C5E57"/>
    <w:rsid w:val="006C6FD7"/>
    <w:rsid w:val="006D1412"/>
    <w:rsid w:val="006D1F51"/>
    <w:rsid w:val="006D2CDB"/>
    <w:rsid w:val="006D35DE"/>
    <w:rsid w:val="006D3705"/>
    <w:rsid w:val="006D478B"/>
    <w:rsid w:val="006D4AED"/>
    <w:rsid w:val="006D6005"/>
    <w:rsid w:val="006D69FA"/>
    <w:rsid w:val="006D6C98"/>
    <w:rsid w:val="006D71F9"/>
    <w:rsid w:val="006D75D8"/>
    <w:rsid w:val="006D7956"/>
    <w:rsid w:val="006E0E1D"/>
    <w:rsid w:val="006E11F9"/>
    <w:rsid w:val="006E1C22"/>
    <w:rsid w:val="006E256D"/>
    <w:rsid w:val="006E2E9D"/>
    <w:rsid w:val="006E38D6"/>
    <w:rsid w:val="006E3DA7"/>
    <w:rsid w:val="006E4D0A"/>
    <w:rsid w:val="006E58E8"/>
    <w:rsid w:val="006E6340"/>
    <w:rsid w:val="006E681E"/>
    <w:rsid w:val="006E6CE4"/>
    <w:rsid w:val="006E6EB9"/>
    <w:rsid w:val="006E7771"/>
    <w:rsid w:val="006E79BF"/>
    <w:rsid w:val="006F0535"/>
    <w:rsid w:val="006F1086"/>
    <w:rsid w:val="006F138C"/>
    <w:rsid w:val="006F13A1"/>
    <w:rsid w:val="006F16A4"/>
    <w:rsid w:val="006F23D0"/>
    <w:rsid w:val="006F257C"/>
    <w:rsid w:val="006F2890"/>
    <w:rsid w:val="006F356D"/>
    <w:rsid w:val="006F36E3"/>
    <w:rsid w:val="006F48E0"/>
    <w:rsid w:val="006F4A42"/>
    <w:rsid w:val="006F4BCE"/>
    <w:rsid w:val="006F5511"/>
    <w:rsid w:val="006F58CD"/>
    <w:rsid w:val="006F5EA8"/>
    <w:rsid w:val="006F6654"/>
    <w:rsid w:val="006F6677"/>
    <w:rsid w:val="006F6B0B"/>
    <w:rsid w:val="006F6FDB"/>
    <w:rsid w:val="00700ACF"/>
    <w:rsid w:val="00700CB1"/>
    <w:rsid w:val="007014F2"/>
    <w:rsid w:val="007020BA"/>
    <w:rsid w:val="00703FC4"/>
    <w:rsid w:val="0070476C"/>
    <w:rsid w:val="00705E71"/>
    <w:rsid w:val="00706B3D"/>
    <w:rsid w:val="0070740E"/>
    <w:rsid w:val="00707750"/>
    <w:rsid w:val="00707CB2"/>
    <w:rsid w:val="00707D18"/>
    <w:rsid w:val="00707F3C"/>
    <w:rsid w:val="00710964"/>
    <w:rsid w:val="007116A5"/>
    <w:rsid w:val="00711749"/>
    <w:rsid w:val="007123A7"/>
    <w:rsid w:val="00712554"/>
    <w:rsid w:val="00712B31"/>
    <w:rsid w:val="0071301C"/>
    <w:rsid w:val="007131DB"/>
    <w:rsid w:val="00713F46"/>
    <w:rsid w:val="007148DE"/>
    <w:rsid w:val="007158E8"/>
    <w:rsid w:val="00716337"/>
    <w:rsid w:val="007164C9"/>
    <w:rsid w:val="00716E70"/>
    <w:rsid w:val="007179F5"/>
    <w:rsid w:val="00717EC3"/>
    <w:rsid w:val="00720C29"/>
    <w:rsid w:val="007219C4"/>
    <w:rsid w:val="00722547"/>
    <w:rsid w:val="00722A58"/>
    <w:rsid w:val="0072319C"/>
    <w:rsid w:val="00723F28"/>
    <w:rsid w:val="007242F8"/>
    <w:rsid w:val="007266A4"/>
    <w:rsid w:val="00726D39"/>
    <w:rsid w:val="00726D78"/>
    <w:rsid w:val="0072732C"/>
    <w:rsid w:val="00727F11"/>
    <w:rsid w:val="00730CAE"/>
    <w:rsid w:val="0073289F"/>
    <w:rsid w:val="007328A7"/>
    <w:rsid w:val="007331EB"/>
    <w:rsid w:val="007332C7"/>
    <w:rsid w:val="007334E6"/>
    <w:rsid w:val="007335A8"/>
    <w:rsid w:val="0073388F"/>
    <w:rsid w:val="00733A09"/>
    <w:rsid w:val="00733A39"/>
    <w:rsid w:val="007340DD"/>
    <w:rsid w:val="00734BE3"/>
    <w:rsid w:val="00734E7B"/>
    <w:rsid w:val="007367CD"/>
    <w:rsid w:val="00736EED"/>
    <w:rsid w:val="00737B98"/>
    <w:rsid w:val="00737D32"/>
    <w:rsid w:val="00740A82"/>
    <w:rsid w:val="0074144A"/>
    <w:rsid w:val="00741561"/>
    <w:rsid w:val="0074391A"/>
    <w:rsid w:val="00743974"/>
    <w:rsid w:val="007439C9"/>
    <w:rsid w:val="00744FF5"/>
    <w:rsid w:val="00745786"/>
    <w:rsid w:val="00745D7A"/>
    <w:rsid w:val="007464E5"/>
    <w:rsid w:val="00746A72"/>
    <w:rsid w:val="00746FB8"/>
    <w:rsid w:val="0075051D"/>
    <w:rsid w:val="00752152"/>
    <w:rsid w:val="00753D72"/>
    <w:rsid w:val="00754570"/>
    <w:rsid w:val="00754837"/>
    <w:rsid w:val="00754A26"/>
    <w:rsid w:val="00754D43"/>
    <w:rsid w:val="00754DD0"/>
    <w:rsid w:val="00756667"/>
    <w:rsid w:val="00756BD6"/>
    <w:rsid w:val="00756C62"/>
    <w:rsid w:val="007571F7"/>
    <w:rsid w:val="007572DE"/>
    <w:rsid w:val="00757953"/>
    <w:rsid w:val="00760860"/>
    <w:rsid w:val="00760EDD"/>
    <w:rsid w:val="0076213E"/>
    <w:rsid w:val="007626A0"/>
    <w:rsid w:val="00762713"/>
    <w:rsid w:val="00762A90"/>
    <w:rsid w:val="00763176"/>
    <w:rsid w:val="007638F1"/>
    <w:rsid w:val="00763CF4"/>
    <w:rsid w:val="00763D3F"/>
    <w:rsid w:val="00766887"/>
    <w:rsid w:val="00767742"/>
    <w:rsid w:val="00767FAC"/>
    <w:rsid w:val="00770752"/>
    <w:rsid w:val="00770A5A"/>
    <w:rsid w:val="00771222"/>
    <w:rsid w:val="0077173A"/>
    <w:rsid w:val="00771798"/>
    <w:rsid w:val="00771D7D"/>
    <w:rsid w:val="00773247"/>
    <w:rsid w:val="00774B9D"/>
    <w:rsid w:val="00774EBF"/>
    <w:rsid w:val="00775050"/>
    <w:rsid w:val="00775CEC"/>
    <w:rsid w:val="0077792F"/>
    <w:rsid w:val="007801A7"/>
    <w:rsid w:val="00780751"/>
    <w:rsid w:val="007810D3"/>
    <w:rsid w:val="007812E6"/>
    <w:rsid w:val="00781492"/>
    <w:rsid w:val="00781530"/>
    <w:rsid w:val="007816B0"/>
    <w:rsid w:val="00781E3C"/>
    <w:rsid w:val="007823E0"/>
    <w:rsid w:val="00782CDE"/>
    <w:rsid w:val="00782FF4"/>
    <w:rsid w:val="00783238"/>
    <w:rsid w:val="007837F3"/>
    <w:rsid w:val="00784001"/>
    <w:rsid w:val="007852E2"/>
    <w:rsid w:val="00785C56"/>
    <w:rsid w:val="00785FEA"/>
    <w:rsid w:val="00786953"/>
    <w:rsid w:val="00786B47"/>
    <w:rsid w:val="00787516"/>
    <w:rsid w:val="00790203"/>
    <w:rsid w:val="0079090E"/>
    <w:rsid w:val="0079094A"/>
    <w:rsid w:val="00790D9F"/>
    <w:rsid w:val="007914DC"/>
    <w:rsid w:val="00791F24"/>
    <w:rsid w:val="00791F53"/>
    <w:rsid w:val="00792B96"/>
    <w:rsid w:val="00793416"/>
    <w:rsid w:val="007941DB"/>
    <w:rsid w:val="00794F74"/>
    <w:rsid w:val="00795101"/>
    <w:rsid w:val="00795C9F"/>
    <w:rsid w:val="007965F3"/>
    <w:rsid w:val="00796C49"/>
    <w:rsid w:val="00796D6E"/>
    <w:rsid w:val="007973F1"/>
    <w:rsid w:val="00797CA3"/>
    <w:rsid w:val="007A0263"/>
    <w:rsid w:val="007A0810"/>
    <w:rsid w:val="007A19C0"/>
    <w:rsid w:val="007A1D5D"/>
    <w:rsid w:val="007A25EB"/>
    <w:rsid w:val="007A2901"/>
    <w:rsid w:val="007A3389"/>
    <w:rsid w:val="007A3A2D"/>
    <w:rsid w:val="007A40FA"/>
    <w:rsid w:val="007A60E0"/>
    <w:rsid w:val="007A657A"/>
    <w:rsid w:val="007A6B8E"/>
    <w:rsid w:val="007A6DCF"/>
    <w:rsid w:val="007B00B7"/>
    <w:rsid w:val="007B0657"/>
    <w:rsid w:val="007B0AAF"/>
    <w:rsid w:val="007B0C15"/>
    <w:rsid w:val="007B1684"/>
    <w:rsid w:val="007B16F6"/>
    <w:rsid w:val="007B214E"/>
    <w:rsid w:val="007B2720"/>
    <w:rsid w:val="007B29FF"/>
    <w:rsid w:val="007B376A"/>
    <w:rsid w:val="007B4883"/>
    <w:rsid w:val="007B4DBE"/>
    <w:rsid w:val="007B4F67"/>
    <w:rsid w:val="007B5147"/>
    <w:rsid w:val="007B5264"/>
    <w:rsid w:val="007B52A0"/>
    <w:rsid w:val="007B58F2"/>
    <w:rsid w:val="007B5F5E"/>
    <w:rsid w:val="007B68F4"/>
    <w:rsid w:val="007B7ABD"/>
    <w:rsid w:val="007B7D7B"/>
    <w:rsid w:val="007C0671"/>
    <w:rsid w:val="007C141A"/>
    <w:rsid w:val="007C1871"/>
    <w:rsid w:val="007C1B02"/>
    <w:rsid w:val="007C1E75"/>
    <w:rsid w:val="007C20B8"/>
    <w:rsid w:val="007C37FF"/>
    <w:rsid w:val="007C3D6C"/>
    <w:rsid w:val="007C3F53"/>
    <w:rsid w:val="007C4067"/>
    <w:rsid w:val="007C4B64"/>
    <w:rsid w:val="007C4C5E"/>
    <w:rsid w:val="007C66C9"/>
    <w:rsid w:val="007C6D12"/>
    <w:rsid w:val="007C7120"/>
    <w:rsid w:val="007C7B2E"/>
    <w:rsid w:val="007D0676"/>
    <w:rsid w:val="007D0B65"/>
    <w:rsid w:val="007D1278"/>
    <w:rsid w:val="007D132F"/>
    <w:rsid w:val="007D1672"/>
    <w:rsid w:val="007D2BCD"/>
    <w:rsid w:val="007D35CB"/>
    <w:rsid w:val="007D424A"/>
    <w:rsid w:val="007D4B16"/>
    <w:rsid w:val="007D4BFB"/>
    <w:rsid w:val="007D5069"/>
    <w:rsid w:val="007D5266"/>
    <w:rsid w:val="007D53FD"/>
    <w:rsid w:val="007D5824"/>
    <w:rsid w:val="007D5E56"/>
    <w:rsid w:val="007D72D5"/>
    <w:rsid w:val="007D7373"/>
    <w:rsid w:val="007D75C5"/>
    <w:rsid w:val="007D7915"/>
    <w:rsid w:val="007E05C5"/>
    <w:rsid w:val="007E12F4"/>
    <w:rsid w:val="007E1F88"/>
    <w:rsid w:val="007E2D5C"/>
    <w:rsid w:val="007E2E51"/>
    <w:rsid w:val="007E3166"/>
    <w:rsid w:val="007E3246"/>
    <w:rsid w:val="007E3F79"/>
    <w:rsid w:val="007E4304"/>
    <w:rsid w:val="007E524F"/>
    <w:rsid w:val="007E5540"/>
    <w:rsid w:val="007E5E1E"/>
    <w:rsid w:val="007E62B8"/>
    <w:rsid w:val="007E64FC"/>
    <w:rsid w:val="007E667D"/>
    <w:rsid w:val="007E6CB3"/>
    <w:rsid w:val="007F0706"/>
    <w:rsid w:val="007F0D83"/>
    <w:rsid w:val="007F117F"/>
    <w:rsid w:val="007F187B"/>
    <w:rsid w:val="007F1A28"/>
    <w:rsid w:val="007F226D"/>
    <w:rsid w:val="007F27BC"/>
    <w:rsid w:val="007F59A9"/>
    <w:rsid w:val="007F5F9A"/>
    <w:rsid w:val="007F5FEA"/>
    <w:rsid w:val="007F62FB"/>
    <w:rsid w:val="007F6478"/>
    <w:rsid w:val="007F6F2C"/>
    <w:rsid w:val="0080051A"/>
    <w:rsid w:val="00800538"/>
    <w:rsid w:val="00800785"/>
    <w:rsid w:val="008011F4"/>
    <w:rsid w:val="00801944"/>
    <w:rsid w:val="0080208F"/>
    <w:rsid w:val="008028CE"/>
    <w:rsid w:val="00803515"/>
    <w:rsid w:val="0080358A"/>
    <w:rsid w:val="00803FA5"/>
    <w:rsid w:val="0080417C"/>
    <w:rsid w:val="008050EC"/>
    <w:rsid w:val="00805538"/>
    <w:rsid w:val="00805585"/>
    <w:rsid w:val="00805820"/>
    <w:rsid w:val="0080587C"/>
    <w:rsid w:val="00805C2E"/>
    <w:rsid w:val="00806A53"/>
    <w:rsid w:val="00810AF6"/>
    <w:rsid w:val="00810B55"/>
    <w:rsid w:val="00810F3B"/>
    <w:rsid w:val="008123FC"/>
    <w:rsid w:val="008124FE"/>
    <w:rsid w:val="008139CF"/>
    <w:rsid w:val="00813DD6"/>
    <w:rsid w:val="008152DC"/>
    <w:rsid w:val="0081630D"/>
    <w:rsid w:val="00816B1A"/>
    <w:rsid w:val="00816D0E"/>
    <w:rsid w:val="00816D31"/>
    <w:rsid w:val="00817364"/>
    <w:rsid w:val="0081742B"/>
    <w:rsid w:val="008216D3"/>
    <w:rsid w:val="00822803"/>
    <w:rsid w:val="00822C78"/>
    <w:rsid w:val="00822DBB"/>
    <w:rsid w:val="00822DD3"/>
    <w:rsid w:val="008235DC"/>
    <w:rsid w:val="00824494"/>
    <w:rsid w:val="008244F9"/>
    <w:rsid w:val="0082577F"/>
    <w:rsid w:val="00825DCE"/>
    <w:rsid w:val="00826043"/>
    <w:rsid w:val="00826E8D"/>
    <w:rsid w:val="00827920"/>
    <w:rsid w:val="008300C3"/>
    <w:rsid w:val="00830607"/>
    <w:rsid w:val="00830996"/>
    <w:rsid w:val="00831C3F"/>
    <w:rsid w:val="00831DDF"/>
    <w:rsid w:val="008323A5"/>
    <w:rsid w:val="00832B2A"/>
    <w:rsid w:val="00833458"/>
    <w:rsid w:val="0083354A"/>
    <w:rsid w:val="00833C23"/>
    <w:rsid w:val="008341C8"/>
    <w:rsid w:val="00834D7C"/>
    <w:rsid w:val="008351F2"/>
    <w:rsid w:val="008356E4"/>
    <w:rsid w:val="0083601F"/>
    <w:rsid w:val="00836484"/>
    <w:rsid w:val="008378DB"/>
    <w:rsid w:val="00837ABD"/>
    <w:rsid w:val="00837BF8"/>
    <w:rsid w:val="00837D7F"/>
    <w:rsid w:val="00840464"/>
    <w:rsid w:val="00840FF0"/>
    <w:rsid w:val="00841BC6"/>
    <w:rsid w:val="00841EEE"/>
    <w:rsid w:val="00841F08"/>
    <w:rsid w:val="008432BB"/>
    <w:rsid w:val="0084343D"/>
    <w:rsid w:val="00843968"/>
    <w:rsid w:val="00845504"/>
    <w:rsid w:val="00845CA6"/>
    <w:rsid w:val="008465E7"/>
    <w:rsid w:val="0084700F"/>
    <w:rsid w:val="00847BE3"/>
    <w:rsid w:val="008505ED"/>
    <w:rsid w:val="0085176A"/>
    <w:rsid w:val="00851AE8"/>
    <w:rsid w:val="00851BE2"/>
    <w:rsid w:val="008527BE"/>
    <w:rsid w:val="008535DF"/>
    <w:rsid w:val="00853BF2"/>
    <w:rsid w:val="00854C48"/>
    <w:rsid w:val="00854C9B"/>
    <w:rsid w:val="00854E58"/>
    <w:rsid w:val="00855151"/>
    <w:rsid w:val="0085589B"/>
    <w:rsid w:val="00856369"/>
    <w:rsid w:val="008564CB"/>
    <w:rsid w:val="00857773"/>
    <w:rsid w:val="008602BB"/>
    <w:rsid w:val="00860AA8"/>
    <w:rsid w:val="008611D8"/>
    <w:rsid w:val="00862BC1"/>
    <w:rsid w:val="00862C96"/>
    <w:rsid w:val="008631E1"/>
    <w:rsid w:val="00863768"/>
    <w:rsid w:val="00863CA1"/>
    <w:rsid w:val="00863E67"/>
    <w:rsid w:val="008640D2"/>
    <w:rsid w:val="00864ADF"/>
    <w:rsid w:val="00865D0F"/>
    <w:rsid w:val="00865E82"/>
    <w:rsid w:val="008661C9"/>
    <w:rsid w:val="008662B7"/>
    <w:rsid w:val="00866518"/>
    <w:rsid w:val="00866773"/>
    <w:rsid w:val="008669C1"/>
    <w:rsid w:val="00866ABB"/>
    <w:rsid w:val="0086733A"/>
    <w:rsid w:val="00867526"/>
    <w:rsid w:val="00867EB5"/>
    <w:rsid w:val="008701E2"/>
    <w:rsid w:val="008728B1"/>
    <w:rsid w:val="00872E27"/>
    <w:rsid w:val="008741D5"/>
    <w:rsid w:val="00874837"/>
    <w:rsid w:val="00874C4C"/>
    <w:rsid w:val="00875128"/>
    <w:rsid w:val="00875453"/>
    <w:rsid w:val="00880EEC"/>
    <w:rsid w:val="00881684"/>
    <w:rsid w:val="00882139"/>
    <w:rsid w:val="00882E23"/>
    <w:rsid w:val="00882FC4"/>
    <w:rsid w:val="00883257"/>
    <w:rsid w:val="00883BC6"/>
    <w:rsid w:val="00884151"/>
    <w:rsid w:val="0088418D"/>
    <w:rsid w:val="00884771"/>
    <w:rsid w:val="00884806"/>
    <w:rsid w:val="00885F27"/>
    <w:rsid w:val="0088691C"/>
    <w:rsid w:val="00887572"/>
    <w:rsid w:val="00887EFE"/>
    <w:rsid w:val="00891AEC"/>
    <w:rsid w:val="008929B8"/>
    <w:rsid w:val="00892AB0"/>
    <w:rsid w:val="008930F4"/>
    <w:rsid w:val="00893662"/>
    <w:rsid w:val="008939D6"/>
    <w:rsid w:val="00893C3A"/>
    <w:rsid w:val="0089476D"/>
    <w:rsid w:val="00894B05"/>
    <w:rsid w:val="00897F2A"/>
    <w:rsid w:val="008A078C"/>
    <w:rsid w:val="008A0CBD"/>
    <w:rsid w:val="008A1355"/>
    <w:rsid w:val="008A14E9"/>
    <w:rsid w:val="008A1F1D"/>
    <w:rsid w:val="008A2765"/>
    <w:rsid w:val="008A2B04"/>
    <w:rsid w:val="008A3505"/>
    <w:rsid w:val="008A44A6"/>
    <w:rsid w:val="008A4D5D"/>
    <w:rsid w:val="008A659F"/>
    <w:rsid w:val="008A7B2C"/>
    <w:rsid w:val="008B0B15"/>
    <w:rsid w:val="008B1007"/>
    <w:rsid w:val="008B17E9"/>
    <w:rsid w:val="008B1893"/>
    <w:rsid w:val="008B1DFD"/>
    <w:rsid w:val="008B1E93"/>
    <w:rsid w:val="008B27B2"/>
    <w:rsid w:val="008B2B3D"/>
    <w:rsid w:val="008B3449"/>
    <w:rsid w:val="008B3929"/>
    <w:rsid w:val="008B411F"/>
    <w:rsid w:val="008B415C"/>
    <w:rsid w:val="008B47AD"/>
    <w:rsid w:val="008B5CA9"/>
    <w:rsid w:val="008B5E1E"/>
    <w:rsid w:val="008B6A07"/>
    <w:rsid w:val="008B761E"/>
    <w:rsid w:val="008B7B41"/>
    <w:rsid w:val="008B7F20"/>
    <w:rsid w:val="008C080B"/>
    <w:rsid w:val="008C0CD2"/>
    <w:rsid w:val="008C103B"/>
    <w:rsid w:val="008C14DD"/>
    <w:rsid w:val="008C180D"/>
    <w:rsid w:val="008C1A4E"/>
    <w:rsid w:val="008C1F3E"/>
    <w:rsid w:val="008C21C8"/>
    <w:rsid w:val="008C339A"/>
    <w:rsid w:val="008C377E"/>
    <w:rsid w:val="008C4155"/>
    <w:rsid w:val="008C4425"/>
    <w:rsid w:val="008C67CC"/>
    <w:rsid w:val="008C7276"/>
    <w:rsid w:val="008C7337"/>
    <w:rsid w:val="008C7520"/>
    <w:rsid w:val="008C7AD4"/>
    <w:rsid w:val="008C7F7C"/>
    <w:rsid w:val="008D0A15"/>
    <w:rsid w:val="008D0C4D"/>
    <w:rsid w:val="008D18C6"/>
    <w:rsid w:val="008D1C18"/>
    <w:rsid w:val="008D3298"/>
    <w:rsid w:val="008D3E0D"/>
    <w:rsid w:val="008D6197"/>
    <w:rsid w:val="008D64A1"/>
    <w:rsid w:val="008D773E"/>
    <w:rsid w:val="008D7F4B"/>
    <w:rsid w:val="008E1210"/>
    <w:rsid w:val="008E15E8"/>
    <w:rsid w:val="008E1B42"/>
    <w:rsid w:val="008E280A"/>
    <w:rsid w:val="008E2946"/>
    <w:rsid w:val="008E2968"/>
    <w:rsid w:val="008E370A"/>
    <w:rsid w:val="008E384F"/>
    <w:rsid w:val="008E3996"/>
    <w:rsid w:val="008E460B"/>
    <w:rsid w:val="008E487B"/>
    <w:rsid w:val="008E50D7"/>
    <w:rsid w:val="008E5533"/>
    <w:rsid w:val="008E5F7B"/>
    <w:rsid w:val="008E779F"/>
    <w:rsid w:val="008E7A5D"/>
    <w:rsid w:val="008F04F8"/>
    <w:rsid w:val="008F081B"/>
    <w:rsid w:val="008F08F0"/>
    <w:rsid w:val="008F0C46"/>
    <w:rsid w:val="008F14CD"/>
    <w:rsid w:val="008F26EF"/>
    <w:rsid w:val="008F2A22"/>
    <w:rsid w:val="008F2A72"/>
    <w:rsid w:val="008F2E35"/>
    <w:rsid w:val="008F2EE5"/>
    <w:rsid w:val="008F3E66"/>
    <w:rsid w:val="008F6081"/>
    <w:rsid w:val="00900155"/>
    <w:rsid w:val="00900242"/>
    <w:rsid w:val="00900F96"/>
    <w:rsid w:val="00901208"/>
    <w:rsid w:val="0090336A"/>
    <w:rsid w:val="00903A57"/>
    <w:rsid w:val="00903D88"/>
    <w:rsid w:val="009043CC"/>
    <w:rsid w:val="0090475F"/>
    <w:rsid w:val="00905576"/>
    <w:rsid w:val="009060B0"/>
    <w:rsid w:val="00906EB0"/>
    <w:rsid w:val="00907309"/>
    <w:rsid w:val="00907874"/>
    <w:rsid w:val="009078C3"/>
    <w:rsid w:val="0091091E"/>
    <w:rsid w:val="00912487"/>
    <w:rsid w:val="00912EC0"/>
    <w:rsid w:val="0091384E"/>
    <w:rsid w:val="00914173"/>
    <w:rsid w:val="00914572"/>
    <w:rsid w:val="009145F2"/>
    <w:rsid w:val="00914819"/>
    <w:rsid w:val="00915EF9"/>
    <w:rsid w:val="0091668B"/>
    <w:rsid w:val="00916883"/>
    <w:rsid w:val="00916B11"/>
    <w:rsid w:val="00916B53"/>
    <w:rsid w:val="00916D97"/>
    <w:rsid w:val="00917124"/>
    <w:rsid w:val="009204BD"/>
    <w:rsid w:val="00920606"/>
    <w:rsid w:val="00920F8C"/>
    <w:rsid w:val="009218DC"/>
    <w:rsid w:val="00921A9A"/>
    <w:rsid w:val="0092253C"/>
    <w:rsid w:val="00922A94"/>
    <w:rsid w:val="00922C6D"/>
    <w:rsid w:val="00922E57"/>
    <w:rsid w:val="00924794"/>
    <w:rsid w:val="00924CD1"/>
    <w:rsid w:val="00924D45"/>
    <w:rsid w:val="0092517F"/>
    <w:rsid w:val="00926124"/>
    <w:rsid w:val="0092650C"/>
    <w:rsid w:val="0092774E"/>
    <w:rsid w:val="00932EA9"/>
    <w:rsid w:val="00933B6A"/>
    <w:rsid w:val="00933DFD"/>
    <w:rsid w:val="009341B8"/>
    <w:rsid w:val="0093570B"/>
    <w:rsid w:val="0093585B"/>
    <w:rsid w:val="0093647C"/>
    <w:rsid w:val="009368ED"/>
    <w:rsid w:val="00936EA0"/>
    <w:rsid w:val="009370AB"/>
    <w:rsid w:val="0093735B"/>
    <w:rsid w:val="009377DF"/>
    <w:rsid w:val="00940103"/>
    <w:rsid w:val="0094050A"/>
    <w:rsid w:val="0094073A"/>
    <w:rsid w:val="009414CF"/>
    <w:rsid w:val="009422D1"/>
    <w:rsid w:val="009427EA"/>
    <w:rsid w:val="00942A66"/>
    <w:rsid w:val="00942AE1"/>
    <w:rsid w:val="00942EC9"/>
    <w:rsid w:val="00943135"/>
    <w:rsid w:val="00943864"/>
    <w:rsid w:val="009443FD"/>
    <w:rsid w:val="0094667D"/>
    <w:rsid w:val="00947316"/>
    <w:rsid w:val="009476EB"/>
    <w:rsid w:val="00947CDB"/>
    <w:rsid w:val="009503D5"/>
    <w:rsid w:val="00950471"/>
    <w:rsid w:val="00951093"/>
    <w:rsid w:val="009513DC"/>
    <w:rsid w:val="009515AB"/>
    <w:rsid w:val="009519F8"/>
    <w:rsid w:val="00951A63"/>
    <w:rsid w:val="00951ABD"/>
    <w:rsid w:val="00951AD5"/>
    <w:rsid w:val="00951EC1"/>
    <w:rsid w:val="0095338B"/>
    <w:rsid w:val="009536AB"/>
    <w:rsid w:val="00953A5E"/>
    <w:rsid w:val="009543EF"/>
    <w:rsid w:val="00954410"/>
    <w:rsid w:val="00955270"/>
    <w:rsid w:val="00955855"/>
    <w:rsid w:val="00956423"/>
    <w:rsid w:val="00957183"/>
    <w:rsid w:val="009578E8"/>
    <w:rsid w:val="00961698"/>
    <w:rsid w:val="00961727"/>
    <w:rsid w:val="0096202C"/>
    <w:rsid w:val="00962AE5"/>
    <w:rsid w:val="00963D0E"/>
    <w:rsid w:val="00963D9D"/>
    <w:rsid w:val="009642CE"/>
    <w:rsid w:val="0096467F"/>
    <w:rsid w:val="009673ED"/>
    <w:rsid w:val="00967736"/>
    <w:rsid w:val="00970409"/>
    <w:rsid w:val="00970662"/>
    <w:rsid w:val="00970732"/>
    <w:rsid w:val="00971E99"/>
    <w:rsid w:val="009722B3"/>
    <w:rsid w:val="00972D2E"/>
    <w:rsid w:val="009730A2"/>
    <w:rsid w:val="00973B36"/>
    <w:rsid w:val="009748EB"/>
    <w:rsid w:val="00975571"/>
    <w:rsid w:val="00976097"/>
    <w:rsid w:val="009761DF"/>
    <w:rsid w:val="00976F1B"/>
    <w:rsid w:val="00976F4B"/>
    <w:rsid w:val="00977A54"/>
    <w:rsid w:val="00980B1F"/>
    <w:rsid w:val="0098102D"/>
    <w:rsid w:val="009811E0"/>
    <w:rsid w:val="00981AD7"/>
    <w:rsid w:val="00981CEC"/>
    <w:rsid w:val="009823B5"/>
    <w:rsid w:val="00983BDF"/>
    <w:rsid w:val="00983ED2"/>
    <w:rsid w:val="009855F8"/>
    <w:rsid w:val="009857F2"/>
    <w:rsid w:val="00985A53"/>
    <w:rsid w:val="00985C06"/>
    <w:rsid w:val="009877AD"/>
    <w:rsid w:val="00987957"/>
    <w:rsid w:val="00991938"/>
    <w:rsid w:val="00992127"/>
    <w:rsid w:val="00992191"/>
    <w:rsid w:val="00992D79"/>
    <w:rsid w:val="0099360E"/>
    <w:rsid w:val="00994356"/>
    <w:rsid w:val="00994CBA"/>
    <w:rsid w:val="00997016"/>
    <w:rsid w:val="00997744"/>
    <w:rsid w:val="00997EDE"/>
    <w:rsid w:val="00997F2F"/>
    <w:rsid w:val="009A06CE"/>
    <w:rsid w:val="009A084A"/>
    <w:rsid w:val="009A0A93"/>
    <w:rsid w:val="009A155B"/>
    <w:rsid w:val="009A2463"/>
    <w:rsid w:val="009A315C"/>
    <w:rsid w:val="009A35D4"/>
    <w:rsid w:val="009A439A"/>
    <w:rsid w:val="009A43CD"/>
    <w:rsid w:val="009A4CF5"/>
    <w:rsid w:val="009A5745"/>
    <w:rsid w:val="009A5C6B"/>
    <w:rsid w:val="009A6122"/>
    <w:rsid w:val="009A61DE"/>
    <w:rsid w:val="009A61E5"/>
    <w:rsid w:val="009A6DDF"/>
    <w:rsid w:val="009A7DD4"/>
    <w:rsid w:val="009B074C"/>
    <w:rsid w:val="009B0A38"/>
    <w:rsid w:val="009B0CB7"/>
    <w:rsid w:val="009B0F24"/>
    <w:rsid w:val="009B1784"/>
    <w:rsid w:val="009B27FE"/>
    <w:rsid w:val="009B4C31"/>
    <w:rsid w:val="009B6493"/>
    <w:rsid w:val="009B65AF"/>
    <w:rsid w:val="009B6F14"/>
    <w:rsid w:val="009B7206"/>
    <w:rsid w:val="009B783D"/>
    <w:rsid w:val="009C03A4"/>
    <w:rsid w:val="009C07C1"/>
    <w:rsid w:val="009C1CBB"/>
    <w:rsid w:val="009C2133"/>
    <w:rsid w:val="009C2EE0"/>
    <w:rsid w:val="009C3A0B"/>
    <w:rsid w:val="009C3D0F"/>
    <w:rsid w:val="009C44BF"/>
    <w:rsid w:val="009C4D3C"/>
    <w:rsid w:val="009C554B"/>
    <w:rsid w:val="009C583D"/>
    <w:rsid w:val="009C5F55"/>
    <w:rsid w:val="009C61A5"/>
    <w:rsid w:val="009C754C"/>
    <w:rsid w:val="009C7A35"/>
    <w:rsid w:val="009D02D3"/>
    <w:rsid w:val="009D054C"/>
    <w:rsid w:val="009D07EF"/>
    <w:rsid w:val="009D0BA0"/>
    <w:rsid w:val="009D11C7"/>
    <w:rsid w:val="009D1EA0"/>
    <w:rsid w:val="009D20E3"/>
    <w:rsid w:val="009D21B9"/>
    <w:rsid w:val="009D3588"/>
    <w:rsid w:val="009D520D"/>
    <w:rsid w:val="009D52E4"/>
    <w:rsid w:val="009D60B8"/>
    <w:rsid w:val="009D6794"/>
    <w:rsid w:val="009D6A14"/>
    <w:rsid w:val="009D7228"/>
    <w:rsid w:val="009D7E67"/>
    <w:rsid w:val="009E0E1A"/>
    <w:rsid w:val="009E17BE"/>
    <w:rsid w:val="009E18F8"/>
    <w:rsid w:val="009E21D4"/>
    <w:rsid w:val="009E270E"/>
    <w:rsid w:val="009E38A3"/>
    <w:rsid w:val="009E3E20"/>
    <w:rsid w:val="009E4B0E"/>
    <w:rsid w:val="009E5453"/>
    <w:rsid w:val="009E6281"/>
    <w:rsid w:val="009E6830"/>
    <w:rsid w:val="009E699F"/>
    <w:rsid w:val="009E79C5"/>
    <w:rsid w:val="009F0A7E"/>
    <w:rsid w:val="009F0D50"/>
    <w:rsid w:val="009F1870"/>
    <w:rsid w:val="009F2626"/>
    <w:rsid w:val="009F31A2"/>
    <w:rsid w:val="009F3DA7"/>
    <w:rsid w:val="009F4A82"/>
    <w:rsid w:val="009F4D2A"/>
    <w:rsid w:val="009F57B8"/>
    <w:rsid w:val="009F5AB6"/>
    <w:rsid w:val="009F5C45"/>
    <w:rsid w:val="009F6C9C"/>
    <w:rsid w:val="009F6D53"/>
    <w:rsid w:val="009F6E21"/>
    <w:rsid w:val="009F75E1"/>
    <w:rsid w:val="009F79E9"/>
    <w:rsid w:val="00A0004F"/>
    <w:rsid w:val="00A01FA7"/>
    <w:rsid w:val="00A02D5F"/>
    <w:rsid w:val="00A03383"/>
    <w:rsid w:val="00A03AAA"/>
    <w:rsid w:val="00A03FB2"/>
    <w:rsid w:val="00A05A19"/>
    <w:rsid w:val="00A066A1"/>
    <w:rsid w:val="00A06FDB"/>
    <w:rsid w:val="00A07089"/>
    <w:rsid w:val="00A079C0"/>
    <w:rsid w:val="00A07E83"/>
    <w:rsid w:val="00A10E7D"/>
    <w:rsid w:val="00A118F0"/>
    <w:rsid w:val="00A11FCA"/>
    <w:rsid w:val="00A12014"/>
    <w:rsid w:val="00A122C2"/>
    <w:rsid w:val="00A13490"/>
    <w:rsid w:val="00A13738"/>
    <w:rsid w:val="00A13C71"/>
    <w:rsid w:val="00A13FCB"/>
    <w:rsid w:val="00A1434E"/>
    <w:rsid w:val="00A14525"/>
    <w:rsid w:val="00A14566"/>
    <w:rsid w:val="00A146AA"/>
    <w:rsid w:val="00A14C30"/>
    <w:rsid w:val="00A14D67"/>
    <w:rsid w:val="00A15399"/>
    <w:rsid w:val="00A155AF"/>
    <w:rsid w:val="00A161B1"/>
    <w:rsid w:val="00A16D4B"/>
    <w:rsid w:val="00A1722D"/>
    <w:rsid w:val="00A17A3D"/>
    <w:rsid w:val="00A17EEA"/>
    <w:rsid w:val="00A2004B"/>
    <w:rsid w:val="00A20511"/>
    <w:rsid w:val="00A20552"/>
    <w:rsid w:val="00A20653"/>
    <w:rsid w:val="00A224B6"/>
    <w:rsid w:val="00A23C38"/>
    <w:rsid w:val="00A257EE"/>
    <w:rsid w:val="00A25B57"/>
    <w:rsid w:val="00A264B8"/>
    <w:rsid w:val="00A2704F"/>
    <w:rsid w:val="00A30068"/>
    <w:rsid w:val="00A3044D"/>
    <w:rsid w:val="00A30BC1"/>
    <w:rsid w:val="00A31AF0"/>
    <w:rsid w:val="00A32518"/>
    <w:rsid w:val="00A325D8"/>
    <w:rsid w:val="00A32A5F"/>
    <w:rsid w:val="00A32D81"/>
    <w:rsid w:val="00A3307A"/>
    <w:rsid w:val="00A3374C"/>
    <w:rsid w:val="00A33934"/>
    <w:rsid w:val="00A33ADC"/>
    <w:rsid w:val="00A33BD8"/>
    <w:rsid w:val="00A33DB3"/>
    <w:rsid w:val="00A34036"/>
    <w:rsid w:val="00A34796"/>
    <w:rsid w:val="00A349E0"/>
    <w:rsid w:val="00A34C6D"/>
    <w:rsid w:val="00A35EC2"/>
    <w:rsid w:val="00A3616D"/>
    <w:rsid w:val="00A37221"/>
    <w:rsid w:val="00A37F4B"/>
    <w:rsid w:val="00A42B4D"/>
    <w:rsid w:val="00A42D0B"/>
    <w:rsid w:val="00A43802"/>
    <w:rsid w:val="00A4420D"/>
    <w:rsid w:val="00A44780"/>
    <w:rsid w:val="00A45495"/>
    <w:rsid w:val="00A46053"/>
    <w:rsid w:val="00A47708"/>
    <w:rsid w:val="00A5028A"/>
    <w:rsid w:val="00A50476"/>
    <w:rsid w:val="00A532B1"/>
    <w:rsid w:val="00A5359F"/>
    <w:rsid w:val="00A53732"/>
    <w:rsid w:val="00A5381D"/>
    <w:rsid w:val="00A54C01"/>
    <w:rsid w:val="00A54EAF"/>
    <w:rsid w:val="00A554BF"/>
    <w:rsid w:val="00A55849"/>
    <w:rsid w:val="00A56C29"/>
    <w:rsid w:val="00A56DF7"/>
    <w:rsid w:val="00A57E7A"/>
    <w:rsid w:val="00A60147"/>
    <w:rsid w:val="00A61621"/>
    <w:rsid w:val="00A62D62"/>
    <w:rsid w:val="00A633ED"/>
    <w:rsid w:val="00A63730"/>
    <w:rsid w:val="00A638E9"/>
    <w:rsid w:val="00A643A2"/>
    <w:rsid w:val="00A644E5"/>
    <w:rsid w:val="00A64F0C"/>
    <w:rsid w:val="00A65951"/>
    <w:rsid w:val="00A6625E"/>
    <w:rsid w:val="00A67989"/>
    <w:rsid w:val="00A67E8C"/>
    <w:rsid w:val="00A67F8C"/>
    <w:rsid w:val="00A70CA7"/>
    <w:rsid w:val="00A7109F"/>
    <w:rsid w:val="00A7178A"/>
    <w:rsid w:val="00A71DC7"/>
    <w:rsid w:val="00A72883"/>
    <w:rsid w:val="00A72C8C"/>
    <w:rsid w:val="00A734F1"/>
    <w:rsid w:val="00A7353A"/>
    <w:rsid w:val="00A73DEF"/>
    <w:rsid w:val="00A73E81"/>
    <w:rsid w:val="00A75E13"/>
    <w:rsid w:val="00A76E98"/>
    <w:rsid w:val="00A8028C"/>
    <w:rsid w:val="00A809E0"/>
    <w:rsid w:val="00A818CE"/>
    <w:rsid w:val="00A82A48"/>
    <w:rsid w:val="00A84246"/>
    <w:rsid w:val="00A84924"/>
    <w:rsid w:val="00A85633"/>
    <w:rsid w:val="00A8605D"/>
    <w:rsid w:val="00A8710D"/>
    <w:rsid w:val="00A87430"/>
    <w:rsid w:val="00A878BB"/>
    <w:rsid w:val="00A8792F"/>
    <w:rsid w:val="00A9053A"/>
    <w:rsid w:val="00A914A6"/>
    <w:rsid w:val="00A9299B"/>
    <w:rsid w:val="00A93358"/>
    <w:rsid w:val="00A93F2F"/>
    <w:rsid w:val="00A958F4"/>
    <w:rsid w:val="00A9765A"/>
    <w:rsid w:val="00A97F1B"/>
    <w:rsid w:val="00A97F27"/>
    <w:rsid w:val="00AA0088"/>
    <w:rsid w:val="00AA0892"/>
    <w:rsid w:val="00AA0E42"/>
    <w:rsid w:val="00AA1939"/>
    <w:rsid w:val="00AA20B5"/>
    <w:rsid w:val="00AA276C"/>
    <w:rsid w:val="00AA2C6D"/>
    <w:rsid w:val="00AA4817"/>
    <w:rsid w:val="00AA4E22"/>
    <w:rsid w:val="00AA5093"/>
    <w:rsid w:val="00AA563E"/>
    <w:rsid w:val="00AA5DEE"/>
    <w:rsid w:val="00AA604B"/>
    <w:rsid w:val="00AA6D60"/>
    <w:rsid w:val="00AA6E17"/>
    <w:rsid w:val="00AB009B"/>
    <w:rsid w:val="00AB0EAC"/>
    <w:rsid w:val="00AB0F15"/>
    <w:rsid w:val="00AB2795"/>
    <w:rsid w:val="00AB2C7C"/>
    <w:rsid w:val="00AB3734"/>
    <w:rsid w:val="00AB3F95"/>
    <w:rsid w:val="00AB4AD4"/>
    <w:rsid w:val="00AB4D27"/>
    <w:rsid w:val="00AB5105"/>
    <w:rsid w:val="00AB5176"/>
    <w:rsid w:val="00AB5549"/>
    <w:rsid w:val="00AB57A0"/>
    <w:rsid w:val="00AB5BDE"/>
    <w:rsid w:val="00AB5FE7"/>
    <w:rsid w:val="00AB60C0"/>
    <w:rsid w:val="00AB6970"/>
    <w:rsid w:val="00AC000E"/>
    <w:rsid w:val="00AC0095"/>
    <w:rsid w:val="00AC0481"/>
    <w:rsid w:val="00AC2675"/>
    <w:rsid w:val="00AC4038"/>
    <w:rsid w:val="00AC59A5"/>
    <w:rsid w:val="00AC63EF"/>
    <w:rsid w:val="00AC650C"/>
    <w:rsid w:val="00AC6AF3"/>
    <w:rsid w:val="00AC6DC7"/>
    <w:rsid w:val="00AC6E56"/>
    <w:rsid w:val="00AC710F"/>
    <w:rsid w:val="00AC74E0"/>
    <w:rsid w:val="00AD01C5"/>
    <w:rsid w:val="00AD1711"/>
    <w:rsid w:val="00AD1CA3"/>
    <w:rsid w:val="00AD1F21"/>
    <w:rsid w:val="00AD22F2"/>
    <w:rsid w:val="00AD2A9B"/>
    <w:rsid w:val="00AD38AD"/>
    <w:rsid w:val="00AD3DB8"/>
    <w:rsid w:val="00AD4B31"/>
    <w:rsid w:val="00AD5BCC"/>
    <w:rsid w:val="00AD60ED"/>
    <w:rsid w:val="00AD7466"/>
    <w:rsid w:val="00AD75F7"/>
    <w:rsid w:val="00AD7BAB"/>
    <w:rsid w:val="00AE2359"/>
    <w:rsid w:val="00AE26D7"/>
    <w:rsid w:val="00AE2BB8"/>
    <w:rsid w:val="00AE2E0B"/>
    <w:rsid w:val="00AE2E9E"/>
    <w:rsid w:val="00AE2F18"/>
    <w:rsid w:val="00AE3355"/>
    <w:rsid w:val="00AE448A"/>
    <w:rsid w:val="00AE4599"/>
    <w:rsid w:val="00AE4BA2"/>
    <w:rsid w:val="00AE5910"/>
    <w:rsid w:val="00AE7043"/>
    <w:rsid w:val="00AE7E8F"/>
    <w:rsid w:val="00AF05FF"/>
    <w:rsid w:val="00AF0EFE"/>
    <w:rsid w:val="00AF1D48"/>
    <w:rsid w:val="00AF2422"/>
    <w:rsid w:val="00AF262B"/>
    <w:rsid w:val="00AF26B1"/>
    <w:rsid w:val="00AF27DB"/>
    <w:rsid w:val="00AF3EA4"/>
    <w:rsid w:val="00AF4795"/>
    <w:rsid w:val="00AF5E7A"/>
    <w:rsid w:val="00AF6453"/>
    <w:rsid w:val="00AF68A1"/>
    <w:rsid w:val="00AF7212"/>
    <w:rsid w:val="00AF7671"/>
    <w:rsid w:val="00AF79F8"/>
    <w:rsid w:val="00AF7CF2"/>
    <w:rsid w:val="00B008A0"/>
    <w:rsid w:val="00B00D4B"/>
    <w:rsid w:val="00B00DCD"/>
    <w:rsid w:val="00B01362"/>
    <w:rsid w:val="00B01473"/>
    <w:rsid w:val="00B02782"/>
    <w:rsid w:val="00B038F7"/>
    <w:rsid w:val="00B03E1F"/>
    <w:rsid w:val="00B0420B"/>
    <w:rsid w:val="00B04952"/>
    <w:rsid w:val="00B04B31"/>
    <w:rsid w:val="00B059A3"/>
    <w:rsid w:val="00B05D13"/>
    <w:rsid w:val="00B100F5"/>
    <w:rsid w:val="00B10170"/>
    <w:rsid w:val="00B10669"/>
    <w:rsid w:val="00B110E3"/>
    <w:rsid w:val="00B11239"/>
    <w:rsid w:val="00B11625"/>
    <w:rsid w:val="00B1403D"/>
    <w:rsid w:val="00B144F3"/>
    <w:rsid w:val="00B158F4"/>
    <w:rsid w:val="00B15C3F"/>
    <w:rsid w:val="00B15CF3"/>
    <w:rsid w:val="00B1695F"/>
    <w:rsid w:val="00B16C36"/>
    <w:rsid w:val="00B17EF8"/>
    <w:rsid w:val="00B20003"/>
    <w:rsid w:val="00B20085"/>
    <w:rsid w:val="00B20F69"/>
    <w:rsid w:val="00B2114B"/>
    <w:rsid w:val="00B212AC"/>
    <w:rsid w:val="00B21517"/>
    <w:rsid w:val="00B2177B"/>
    <w:rsid w:val="00B22D21"/>
    <w:rsid w:val="00B230B8"/>
    <w:rsid w:val="00B2347C"/>
    <w:rsid w:val="00B244C1"/>
    <w:rsid w:val="00B24622"/>
    <w:rsid w:val="00B248F5"/>
    <w:rsid w:val="00B25256"/>
    <w:rsid w:val="00B25331"/>
    <w:rsid w:val="00B25417"/>
    <w:rsid w:val="00B25AB0"/>
    <w:rsid w:val="00B25E0F"/>
    <w:rsid w:val="00B25E6E"/>
    <w:rsid w:val="00B26DF7"/>
    <w:rsid w:val="00B27C01"/>
    <w:rsid w:val="00B3083B"/>
    <w:rsid w:val="00B31023"/>
    <w:rsid w:val="00B31378"/>
    <w:rsid w:val="00B31DCD"/>
    <w:rsid w:val="00B31EBA"/>
    <w:rsid w:val="00B3242D"/>
    <w:rsid w:val="00B3296E"/>
    <w:rsid w:val="00B32B91"/>
    <w:rsid w:val="00B33209"/>
    <w:rsid w:val="00B33263"/>
    <w:rsid w:val="00B33D47"/>
    <w:rsid w:val="00B34397"/>
    <w:rsid w:val="00B34561"/>
    <w:rsid w:val="00B3470E"/>
    <w:rsid w:val="00B34855"/>
    <w:rsid w:val="00B349CC"/>
    <w:rsid w:val="00B34FC3"/>
    <w:rsid w:val="00B35369"/>
    <w:rsid w:val="00B35521"/>
    <w:rsid w:val="00B3736E"/>
    <w:rsid w:val="00B4120E"/>
    <w:rsid w:val="00B4127B"/>
    <w:rsid w:val="00B41428"/>
    <w:rsid w:val="00B41F4A"/>
    <w:rsid w:val="00B42FE4"/>
    <w:rsid w:val="00B43952"/>
    <w:rsid w:val="00B4397E"/>
    <w:rsid w:val="00B44088"/>
    <w:rsid w:val="00B44749"/>
    <w:rsid w:val="00B462EB"/>
    <w:rsid w:val="00B4677B"/>
    <w:rsid w:val="00B467A5"/>
    <w:rsid w:val="00B508DB"/>
    <w:rsid w:val="00B50D59"/>
    <w:rsid w:val="00B51F78"/>
    <w:rsid w:val="00B5230D"/>
    <w:rsid w:val="00B52348"/>
    <w:rsid w:val="00B53949"/>
    <w:rsid w:val="00B53C40"/>
    <w:rsid w:val="00B5426B"/>
    <w:rsid w:val="00B54847"/>
    <w:rsid w:val="00B549C9"/>
    <w:rsid w:val="00B55483"/>
    <w:rsid w:val="00B556EB"/>
    <w:rsid w:val="00B5615C"/>
    <w:rsid w:val="00B56F74"/>
    <w:rsid w:val="00B57120"/>
    <w:rsid w:val="00B61C5E"/>
    <w:rsid w:val="00B6234F"/>
    <w:rsid w:val="00B623BB"/>
    <w:rsid w:val="00B62A0E"/>
    <w:rsid w:val="00B62B8E"/>
    <w:rsid w:val="00B64660"/>
    <w:rsid w:val="00B6481E"/>
    <w:rsid w:val="00B650BD"/>
    <w:rsid w:val="00B65350"/>
    <w:rsid w:val="00B657AE"/>
    <w:rsid w:val="00B6649F"/>
    <w:rsid w:val="00B67428"/>
    <w:rsid w:val="00B7062F"/>
    <w:rsid w:val="00B718B1"/>
    <w:rsid w:val="00B719F4"/>
    <w:rsid w:val="00B72C9C"/>
    <w:rsid w:val="00B72FBA"/>
    <w:rsid w:val="00B730FB"/>
    <w:rsid w:val="00B73A99"/>
    <w:rsid w:val="00B73CD6"/>
    <w:rsid w:val="00B73F8D"/>
    <w:rsid w:val="00B74006"/>
    <w:rsid w:val="00B74170"/>
    <w:rsid w:val="00B748DE"/>
    <w:rsid w:val="00B7559F"/>
    <w:rsid w:val="00B7602F"/>
    <w:rsid w:val="00B762A8"/>
    <w:rsid w:val="00B76622"/>
    <w:rsid w:val="00B7664C"/>
    <w:rsid w:val="00B8023F"/>
    <w:rsid w:val="00B80BA9"/>
    <w:rsid w:val="00B82310"/>
    <w:rsid w:val="00B82607"/>
    <w:rsid w:val="00B83C06"/>
    <w:rsid w:val="00B84462"/>
    <w:rsid w:val="00B84951"/>
    <w:rsid w:val="00B851D2"/>
    <w:rsid w:val="00B85943"/>
    <w:rsid w:val="00B859AD"/>
    <w:rsid w:val="00B869AD"/>
    <w:rsid w:val="00B86DE8"/>
    <w:rsid w:val="00B873C0"/>
    <w:rsid w:val="00B87F20"/>
    <w:rsid w:val="00B9260E"/>
    <w:rsid w:val="00B935A2"/>
    <w:rsid w:val="00B93B34"/>
    <w:rsid w:val="00B93D80"/>
    <w:rsid w:val="00B94173"/>
    <w:rsid w:val="00B9479D"/>
    <w:rsid w:val="00B96E86"/>
    <w:rsid w:val="00BA0766"/>
    <w:rsid w:val="00BA0A5E"/>
    <w:rsid w:val="00BA1668"/>
    <w:rsid w:val="00BA1C95"/>
    <w:rsid w:val="00BA234D"/>
    <w:rsid w:val="00BA2F4D"/>
    <w:rsid w:val="00BA3ED8"/>
    <w:rsid w:val="00BA4132"/>
    <w:rsid w:val="00BA5028"/>
    <w:rsid w:val="00BA549B"/>
    <w:rsid w:val="00BA598F"/>
    <w:rsid w:val="00BA5AFC"/>
    <w:rsid w:val="00BA5E8D"/>
    <w:rsid w:val="00BA60B5"/>
    <w:rsid w:val="00BA6155"/>
    <w:rsid w:val="00BA6C7D"/>
    <w:rsid w:val="00BA71AD"/>
    <w:rsid w:val="00BA7F9B"/>
    <w:rsid w:val="00BB06C0"/>
    <w:rsid w:val="00BB0A46"/>
    <w:rsid w:val="00BB0DF7"/>
    <w:rsid w:val="00BB0F70"/>
    <w:rsid w:val="00BB1A0D"/>
    <w:rsid w:val="00BB28E4"/>
    <w:rsid w:val="00BB37DC"/>
    <w:rsid w:val="00BB3E9A"/>
    <w:rsid w:val="00BB41DC"/>
    <w:rsid w:val="00BB456F"/>
    <w:rsid w:val="00BB5DED"/>
    <w:rsid w:val="00BB5F67"/>
    <w:rsid w:val="00BB6669"/>
    <w:rsid w:val="00BC0226"/>
    <w:rsid w:val="00BC0645"/>
    <w:rsid w:val="00BC07F1"/>
    <w:rsid w:val="00BC09EC"/>
    <w:rsid w:val="00BC0F7B"/>
    <w:rsid w:val="00BC16AB"/>
    <w:rsid w:val="00BC2E3A"/>
    <w:rsid w:val="00BC3355"/>
    <w:rsid w:val="00BC343B"/>
    <w:rsid w:val="00BC44DD"/>
    <w:rsid w:val="00BC4613"/>
    <w:rsid w:val="00BC4C65"/>
    <w:rsid w:val="00BC4FC1"/>
    <w:rsid w:val="00BC5628"/>
    <w:rsid w:val="00BC64D6"/>
    <w:rsid w:val="00BC7C31"/>
    <w:rsid w:val="00BD1705"/>
    <w:rsid w:val="00BD241D"/>
    <w:rsid w:val="00BD2EC3"/>
    <w:rsid w:val="00BD3010"/>
    <w:rsid w:val="00BD3860"/>
    <w:rsid w:val="00BD4525"/>
    <w:rsid w:val="00BD5407"/>
    <w:rsid w:val="00BD5ABF"/>
    <w:rsid w:val="00BD60DC"/>
    <w:rsid w:val="00BD66DA"/>
    <w:rsid w:val="00BD6C5A"/>
    <w:rsid w:val="00BD73FC"/>
    <w:rsid w:val="00BE052D"/>
    <w:rsid w:val="00BE082F"/>
    <w:rsid w:val="00BE10A0"/>
    <w:rsid w:val="00BE1842"/>
    <w:rsid w:val="00BE1BDD"/>
    <w:rsid w:val="00BE22E3"/>
    <w:rsid w:val="00BE3641"/>
    <w:rsid w:val="00BE4BA9"/>
    <w:rsid w:val="00BE4CD1"/>
    <w:rsid w:val="00BE50A0"/>
    <w:rsid w:val="00BE5739"/>
    <w:rsid w:val="00BE5FF4"/>
    <w:rsid w:val="00BE60F1"/>
    <w:rsid w:val="00BE6861"/>
    <w:rsid w:val="00BE6923"/>
    <w:rsid w:val="00BE6F5B"/>
    <w:rsid w:val="00BE738B"/>
    <w:rsid w:val="00BE7595"/>
    <w:rsid w:val="00BE7F1D"/>
    <w:rsid w:val="00BF0319"/>
    <w:rsid w:val="00BF1D4E"/>
    <w:rsid w:val="00BF28FC"/>
    <w:rsid w:val="00BF31C1"/>
    <w:rsid w:val="00BF428F"/>
    <w:rsid w:val="00BF4BC6"/>
    <w:rsid w:val="00BF5007"/>
    <w:rsid w:val="00BF5A64"/>
    <w:rsid w:val="00BF751A"/>
    <w:rsid w:val="00BF782B"/>
    <w:rsid w:val="00C00329"/>
    <w:rsid w:val="00C0097F"/>
    <w:rsid w:val="00C025DC"/>
    <w:rsid w:val="00C0342E"/>
    <w:rsid w:val="00C03D63"/>
    <w:rsid w:val="00C04848"/>
    <w:rsid w:val="00C056C0"/>
    <w:rsid w:val="00C06286"/>
    <w:rsid w:val="00C06645"/>
    <w:rsid w:val="00C06926"/>
    <w:rsid w:val="00C07897"/>
    <w:rsid w:val="00C102FD"/>
    <w:rsid w:val="00C11E2D"/>
    <w:rsid w:val="00C11F97"/>
    <w:rsid w:val="00C12064"/>
    <w:rsid w:val="00C12BF7"/>
    <w:rsid w:val="00C1441E"/>
    <w:rsid w:val="00C14A9E"/>
    <w:rsid w:val="00C15A9D"/>
    <w:rsid w:val="00C169EB"/>
    <w:rsid w:val="00C16DAA"/>
    <w:rsid w:val="00C16E14"/>
    <w:rsid w:val="00C173C6"/>
    <w:rsid w:val="00C1768C"/>
    <w:rsid w:val="00C21D25"/>
    <w:rsid w:val="00C2275E"/>
    <w:rsid w:val="00C23545"/>
    <w:rsid w:val="00C2361D"/>
    <w:rsid w:val="00C23C16"/>
    <w:rsid w:val="00C240D0"/>
    <w:rsid w:val="00C241FF"/>
    <w:rsid w:val="00C245F3"/>
    <w:rsid w:val="00C24B60"/>
    <w:rsid w:val="00C24E37"/>
    <w:rsid w:val="00C24F12"/>
    <w:rsid w:val="00C2693A"/>
    <w:rsid w:val="00C26D04"/>
    <w:rsid w:val="00C26DBA"/>
    <w:rsid w:val="00C27B57"/>
    <w:rsid w:val="00C30268"/>
    <w:rsid w:val="00C30381"/>
    <w:rsid w:val="00C305A3"/>
    <w:rsid w:val="00C32460"/>
    <w:rsid w:val="00C32A50"/>
    <w:rsid w:val="00C3330E"/>
    <w:rsid w:val="00C33923"/>
    <w:rsid w:val="00C342BD"/>
    <w:rsid w:val="00C35225"/>
    <w:rsid w:val="00C35392"/>
    <w:rsid w:val="00C3594C"/>
    <w:rsid w:val="00C371DF"/>
    <w:rsid w:val="00C378FC"/>
    <w:rsid w:val="00C37C5D"/>
    <w:rsid w:val="00C37DC4"/>
    <w:rsid w:val="00C403AD"/>
    <w:rsid w:val="00C420BF"/>
    <w:rsid w:val="00C42417"/>
    <w:rsid w:val="00C42560"/>
    <w:rsid w:val="00C42A39"/>
    <w:rsid w:val="00C42A73"/>
    <w:rsid w:val="00C42EB4"/>
    <w:rsid w:val="00C43159"/>
    <w:rsid w:val="00C4441B"/>
    <w:rsid w:val="00C45B59"/>
    <w:rsid w:val="00C45E14"/>
    <w:rsid w:val="00C464CF"/>
    <w:rsid w:val="00C4794F"/>
    <w:rsid w:val="00C47B8B"/>
    <w:rsid w:val="00C5059C"/>
    <w:rsid w:val="00C50963"/>
    <w:rsid w:val="00C50C2A"/>
    <w:rsid w:val="00C51224"/>
    <w:rsid w:val="00C51585"/>
    <w:rsid w:val="00C51FEC"/>
    <w:rsid w:val="00C5201D"/>
    <w:rsid w:val="00C52A82"/>
    <w:rsid w:val="00C53213"/>
    <w:rsid w:val="00C538BF"/>
    <w:rsid w:val="00C53D4D"/>
    <w:rsid w:val="00C540F9"/>
    <w:rsid w:val="00C5459D"/>
    <w:rsid w:val="00C54FC0"/>
    <w:rsid w:val="00C55035"/>
    <w:rsid w:val="00C564D0"/>
    <w:rsid w:val="00C5735D"/>
    <w:rsid w:val="00C57B6A"/>
    <w:rsid w:val="00C60029"/>
    <w:rsid w:val="00C606E9"/>
    <w:rsid w:val="00C60BEE"/>
    <w:rsid w:val="00C610EA"/>
    <w:rsid w:val="00C6115D"/>
    <w:rsid w:val="00C61E7D"/>
    <w:rsid w:val="00C622D9"/>
    <w:rsid w:val="00C62DDE"/>
    <w:rsid w:val="00C62FE5"/>
    <w:rsid w:val="00C63F9A"/>
    <w:rsid w:val="00C644EB"/>
    <w:rsid w:val="00C64A75"/>
    <w:rsid w:val="00C65335"/>
    <w:rsid w:val="00C67B1F"/>
    <w:rsid w:val="00C7110E"/>
    <w:rsid w:val="00C71277"/>
    <w:rsid w:val="00C71AD1"/>
    <w:rsid w:val="00C74AB5"/>
    <w:rsid w:val="00C75A38"/>
    <w:rsid w:val="00C75FA2"/>
    <w:rsid w:val="00C7710D"/>
    <w:rsid w:val="00C771F0"/>
    <w:rsid w:val="00C81A1C"/>
    <w:rsid w:val="00C81C80"/>
    <w:rsid w:val="00C81E99"/>
    <w:rsid w:val="00C839DF"/>
    <w:rsid w:val="00C83FE2"/>
    <w:rsid w:val="00C84828"/>
    <w:rsid w:val="00C85B62"/>
    <w:rsid w:val="00C86CCA"/>
    <w:rsid w:val="00C86ED3"/>
    <w:rsid w:val="00C86F50"/>
    <w:rsid w:val="00C87164"/>
    <w:rsid w:val="00C87969"/>
    <w:rsid w:val="00C87D8F"/>
    <w:rsid w:val="00C907C6"/>
    <w:rsid w:val="00C90B5E"/>
    <w:rsid w:val="00C90CD3"/>
    <w:rsid w:val="00C920E7"/>
    <w:rsid w:val="00C924F1"/>
    <w:rsid w:val="00C93703"/>
    <w:rsid w:val="00C93A5D"/>
    <w:rsid w:val="00C94145"/>
    <w:rsid w:val="00C942A7"/>
    <w:rsid w:val="00C95A03"/>
    <w:rsid w:val="00C96CB0"/>
    <w:rsid w:val="00C9763A"/>
    <w:rsid w:val="00CA0E4E"/>
    <w:rsid w:val="00CA12F3"/>
    <w:rsid w:val="00CA1440"/>
    <w:rsid w:val="00CA1500"/>
    <w:rsid w:val="00CA2BC7"/>
    <w:rsid w:val="00CA2D45"/>
    <w:rsid w:val="00CA2F22"/>
    <w:rsid w:val="00CA31BA"/>
    <w:rsid w:val="00CA33CE"/>
    <w:rsid w:val="00CA3587"/>
    <w:rsid w:val="00CA45A5"/>
    <w:rsid w:val="00CA4FE4"/>
    <w:rsid w:val="00CA67B6"/>
    <w:rsid w:val="00CA6B5B"/>
    <w:rsid w:val="00CA7AB5"/>
    <w:rsid w:val="00CA7DF5"/>
    <w:rsid w:val="00CB0B57"/>
    <w:rsid w:val="00CB114D"/>
    <w:rsid w:val="00CB1488"/>
    <w:rsid w:val="00CB2D45"/>
    <w:rsid w:val="00CB38BF"/>
    <w:rsid w:val="00CB51BA"/>
    <w:rsid w:val="00CB633A"/>
    <w:rsid w:val="00CB6596"/>
    <w:rsid w:val="00CB675A"/>
    <w:rsid w:val="00CB6787"/>
    <w:rsid w:val="00CB7318"/>
    <w:rsid w:val="00CB761A"/>
    <w:rsid w:val="00CB775A"/>
    <w:rsid w:val="00CB7A9E"/>
    <w:rsid w:val="00CB7DC2"/>
    <w:rsid w:val="00CC0A25"/>
    <w:rsid w:val="00CC0D07"/>
    <w:rsid w:val="00CC0F90"/>
    <w:rsid w:val="00CC38DA"/>
    <w:rsid w:val="00CC3906"/>
    <w:rsid w:val="00CC3E78"/>
    <w:rsid w:val="00CC428E"/>
    <w:rsid w:val="00CC4A54"/>
    <w:rsid w:val="00CC61C0"/>
    <w:rsid w:val="00CC6D99"/>
    <w:rsid w:val="00CC7BDA"/>
    <w:rsid w:val="00CD02C4"/>
    <w:rsid w:val="00CD1980"/>
    <w:rsid w:val="00CD1B18"/>
    <w:rsid w:val="00CD1EB4"/>
    <w:rsid w:val="00CD22C0"/>
    <w:rsid w:val="00CD2522"/>
    <w:rsid w:val="00CD2A66"/>
    <w:rsid w:val="00CD4EEC"/>
    <w:rsid w:val="00CD645D"/>
    <w:rsid w:val="00CD708D"/>
    <w:rsid w:val="00CD78B6"/>
    <w:rsid w:val="00CE02EE"/>
    <w:rsid w:val="00CE15AE"/>
    <w:rsid w:val="00CE1694"/>
    <w:rsid w:val="00CE1D24"/>
    <w:rsid w:val="00CE237B"/>
    <w:rsid w:val="00CE2DF4"/>
    <w:rsid w:val="00CE31BC"/>
    <w:rsid w:val="00CE34C2"/>
    <w:rsid w:val="00CE4199"/>
    <w:rsid w:val="00CE47EF"/>
    <w:rsid w:val="00CE4E09"/>
    <w:rsid w:val="00CE4F32"/>
    <w:rsid w:val="00CE5212"/>
    <w:rsid w:val="00CE646E"/>
    <w:rsid w:val="00CE6739"/>
    <w:rsid w:val="00CE6B03"/>
    <w:rsid w:val="00CE6D20"/>
    <w:rsid w:val="00CE762F"/>
    <w:rsid w:val="00CE7645"/>
    <w:rsid w:val="00CE7C1E"/>
    <w:rsid w:val="00CF00D2"/>
    <w:rsid w:val="00CF0746"/>
    <w:rsid w:val="00CF2F07"/>
    <w:rsid w:val="00CF3A6E"/>
    <w:rsid w:val="00CF3EB3"/>
    <w:rsid w:val="00CF55F3"/>
    <w:rsid w:val="00CF6980"/>
    <w:rsid w:val="00CF6A76"/>
    <w:rsid w:val="00CF75D6"/>
    <w:rsid w:val="00CF7661"/>
    <w:rsid w:val="00CF76CB"/>
    <w:rsid w:val="00CF7920"/>
    <w:rsid w:val="00CF7F98"/>
    <w:rsid w:val="00D002A9"/>
    <w:rsid w:val="00D00958"/>
    <w:rsid w:val="00D018DE"/>
    <w:rsid w:val="00D026A7"/>
    <w:rsid w:val="00D02B8C"/>
    <w:rsid w:val="00D037F7"/>
    <w:rsid w:val="00D038B1"/>
    <w:rsid w:val="00D03B9A"/>
    <w:rsid w:val="00D04B82"/>
    <w:rsid w:val="00D06B05"/>
    <w:rsid w:val="00D06B96"/>
    <w:rsid w:val="00D06C35"/>
    <w:rsid w:val="00D07908"/>
    <w:rsid w:val="00D10A0C"/>
    <w:rsid w:val="00D10D77"/>
    <w:rsid w:val="00D11490"/>
    <w:rsid w:val="00D11BF0"/>
    <w:rsid w:val="00D11F9C"/>
    <w:rsid w:val="00D12A85"/>
    <w:rsid w:val="00D13002"/>
    <w:rsid w:val="00D15755"/>
    <w:rsid w:val="00D15A6E"/>
    <w:rsid w:val="00D16813"/>
    <w:rsid w:val="00D170C4"/>
    <w:rsid w:val="00D172AE"/>
    <w:rsid w:val="00D1734D"/>
    <w:rsid w:val="00D17377"/>
    <w:rsid w:val="00D176D7"/>
    <w:rsid w:val="00D17842"/>
    <w:rsid w:val="00D17F4D"/>
    <w:rsid w:val="00D20041"/>
    <w:rsid w:val="00D20CC0"/>
    <w:rsid w:val="00D20DC5"/>
    <w:rsid w:val="00D20EE1"/>
    <w:rsid w:val="00D229D9"/>
    <w:rsid w:val="00D22C00"/>
    <w:rsid w:val="00D22C8B"/>
    <w:rsid w:val="00D22DB3"/>
    <w:rsid w:val="00D23D3C"/>
    <w:rsid w:val="00D23F17"/>
    <w:rsid w:val="00D24617"/>
    <w:rsid w:val="00D247C6"/>
    <w:rsid w:val="00D25302"/>
    <w:rsid w:val="00D253E6"/>
    <w:rsid w:val="00D269A7"/>
    <w:rsid w:val="00D26FF8"/>
    <w:rsid w:val="00D27B05"/>
    <w:rsid w:val="00D27DF0"/>
    <w:rsid w:val="00D27FBF"/>
    <w:rsid w:val="00D30DBA"/>
    <w:rsid w:val="00D3334B"/>
    <w:rsid w:val="00D3370E"/>
    <w:rsid w:val="00D33917"/>
    <w:rsid w:val="00D33B00"/>
    <w:rsid w:val="00D359A6"/>
    <w:rsid w:val="00D360E5"/>
    <w:rsid w:val="00D36B33"/>
    <w:rsid w:val="00D3730F"/>
    <w:rsid w:val="00D4031B"/>
    <w:rsid w:val="00D407B9"/>
    <w:rsid w:val="00D40F50"/>
    <w:rsid w:val="00D41DA3"/>
    <w:rsid w:val="00D41E00"/>
    <w:rsid w:val="00D4224C"/>
    <w:rsid w:val="00D42256"/>
    <w:rsid w:val="00D42B4E"/>
    <w:rsid w:val="00D43959"/>
    <w:rsid w:val="00D442AF"/>
    <w:rsid w:val="00D44833"/>
    <w:rsid w:val="00D44D0A"/>
    <w:rsid w:val="00D45491"/>
    <w:rsid w:val="00D46A29"/>
    <w:rsid w:val="00D477C1"/>
    <w:rsid w:val="00D51999"/>
    <w:rsid w:val="00D52346"/>
    <w:rsid w:val="00D531A3"/>
    <w:rsid w:val="00D53A9B"/>
    <w:rsid w:val="00D53ED0"/>
    <w:rsid w:val="00D5421D"/>
    <w:rsid w:val="00D551AA"/>
    <w:rsid w:val="00D55CA4"/>
    <w:rsid w:val="00D56242"/>
    <w:rsid w:val="00D56E3F"/>
    <w:rsid w:val="00D57403"/>
    <w:rsid w:val="00D578F0"/>
    <w:rsid w:val="00D6015A"/>
    <w:rsid w:val="00D6058F"/>
    <w:rsid w:val="00D60F40"/>
    <w:rsid w:val="00D61A21"/>
    <w:rsid w:val="00D625B3"/>
    <w:rsid w:val="00D626EB"/>
    <w:rsid w:val="00D62EF8"/>
    <w:rsid w:val="00D63FFE"/>
    <w:rsid w:val="00D64D34"/>
    <w:rsid w:val="00D652D4"/>
    <w:rsid w:val="00D65B5A"/>
    <w:rsid w:val="00D65E32"/>
    <w:rsid w:val="00D6765D"/>
    <w:rsid w:val="00D67847"/>
    <w:rsid w:val="00D705DD"/>
    <w:rsid w:val="00D707FE"/>
    <w:rsid w:val="00D71B8D"/>
    <w:rsid w:val="00D7446A"/>
    <w:rsid w:val="00D7520B"/>
    <w:rsid w:val="00D776DF"/>
    <w:rsid w:val="00D777CE"/>
    <w:rsid w:val="00D80313"/>
    <w:rsid w:val="00D80398"/>
    <w:rsid w:val="00D80AED"/>
    <w:rsid w:val="00D82E08"/>
    <w:rsid w:val="00D83B28"/>
    <w:rsid w:val="00D84A68"/>
    <w:rsid w:val="00D85F33"/>
    <w:rsid w:val="00D85F4F"/>
    <w:rsid w:val="00D861A4"/>
    <w:rsid w:val="00D863A0"/>
    <w:rsid w:val="00D865E3"/>
    <w:rsid w:val="00D86601"/>
    <w:rsid w:val="00D8677D"/>
    <w:rsid w:val="00D87169"/>
    <w:rsid w:val="00D87358"/>
    <w:rsid w:val="00D8749A"/>
    <w:rsid w:val="00D87889"/>
    <w:rsid w:val="00D87E7A"/>
    <w:rsid w:val="00D9070C"/>
    <w:rsid w:val="00D907B6"/>
    <w:rsid w:val="00D90F4B"/>
    <w:rsid w:val="00D9373D"/>
    <w:rsid w:val="00D93B69"/>
    <w:rsid w:val="00D93C89"/>
    <w:rsid w:val="00D94D32"/>
    <w:rsid w:val="00D96A13"/>
    <w:rsid w:val="00D9726A"/>
    <w:rsid w:val="00DA095C"/>
    <w:rsid w:val="00DA0B91"/>
    <w:rsid w:val="00DA1346"/>
    <w:rsid w:val="00DA1936"/>
    <w:rsid w:val="00DA34DE"/>
    <w:rsid w:val="00DA4847"/>
    <w:rsid w:val="00DA59BB"/>
    <w:rsid w:val="00DA7435"/>
    <w:rsid w:val="00DB1174"/>
    <w:rsid w:val="00DB11B7"/>
    <w:rsid w:val="00DB248C"/>
    <w:rsid w:val="00DB2FF2"/>
    <w:rsid w:val="00DB315E"/>
    <w:rsid w:val="00DB4DDA"/>
    <w:rsid w:val="00DC233C"/>
    <w:rsid w:val="00DC2719"/>
    <w:rsid w:val="00DC42FF"/>
    <w:rsid w:val="00DC4D31"/>
    <w:rsid w:val="00DC5B17"/>
    <w:rsid w:val="00DC5CCE"/>
    <w:rsid w:val="00DC686D"/>
    <w:rsid w:val="00DD03F7"/>
    <w:rsid w:val="00DD093A"/>
    <w:rsid w:val="00DD17EB"/>
    <w:rsid w:val="00DD27D8"/>
    <w:rsid w:val="00DD2FEB"/>
    <w:rsid w:val="00DD2FFA"/>
    <w:rsid w:val="00DD331D"/>
    <w:rsid w:val="00DD406C"/>
    <w:rsid w:val="00DD414C"/>
    <w:rsid w:val="00DD4159"/>
    <w:rsid w:val="00DD4595"/>
    <w:rsid w:val="00DD4AB6"/>
    <w:rsid w:val="00DD4D1B"/>
    <w:rsid w:val="00DD5163"/>
    <w:rsid w:val="00DD5D7C"/>
    <w:rsid w:val="00DD6B92"/>
    <w:rsid w:val="00DD779E"/>
    <w:rsid w:val="00DE157A"/>
    <w:rsid w:val="00DE1763"/>
    <w:rsid w:val="00DE22FF"/>
    <w:rsid w:val="00DE2D4C"/>
    <w:rsid w:val="00DE34AA"/>
    <w:rsid w:val="00DE35A7"/>
    <w:rsid w:val="00DE37D1"/>
    <w:rsid w:val="00DE3E8A"/>
    <w:rsid w:val="00DE5ABC"/>
    <w:rsid w:val="00DE5F40"/>
    <w:rsid w:val="00DE6A84"/>
    <w:rsid w:val="00DE764D"/>
    <w:rsid w:val="00DE7834"/>
    <w:rsid w:val="00DF1475"/>
    <w:rsid w:val="00DF16A4"/>
    <w:rsid w:val="00DF1721"/>
    <w:rsid w:val="00DF1746"/>
    <w:rsid w:val="00DF189B"/>
    <w:rsid w:val="00DF1F84"/>
    <w:rsid w:val="00DF4077"/>
    <w:rsid w:val="00DF4FDD"/>
    <w:rsid w:val="00DF5791"/>
    <w:rsid w:val="00DF5E2A"/>
    <w:rsid w:val="00DF6F9E"/>
    <w:rsid w:val="00DF74F2"/>
    <w:rsid w:val="00DF7886"/>
    <w:rsid w:val="00DF7A6D"/>
    <w:rsid w:val="00DF7B5E"/>
    <w:rsid w:val="00DF7ECE"/>
    <w:rsid w:val="00E000E7"/>
    <w:rsid w:val="00E00405"/>
    <w:rsid w:val="00E00C75"/>
    <w:rsid w:val="00E01123"/>
    <w:rsid w:val="00E02E18"/>
    <w:rsid w:val="00E03614"/>
    <w:rsid w:val="00E03E9F"/>
    <w:rsid w:val="00E044B1"/>
    <w:rsid w:val="00E04A87"/>
    <w:rsid w:val="00E059B4"/>
    <w:rsid w:val="00E05A64"/>
    <w:rsid w:val="00E05D16"/>
    <w:rsid w:val="00E0709F"/>
    <w:rsid w:val="00E076C1"/>
    <w:rsid w:val="00E1016F"/>
    <w:rsid w:val="00E10A7D"/>
    <w:rsid w:val="00E10BF0"/>
    <w:rsid w:val="00E1118B"/>
    <w:rsid w:val="00E11B8F"/>
    <w:rsid w:val="00E124FC"/>
    <w:rsid w:val="00E12DA2"/>
    <w:rsid w:val="00E140DE"/>
    <w:rsid w:val="00E14559"/>
    <w:rsid w:val="00E14E2E"/>
    <w:rsid w:val="00E15619"/>
    <w:rsid w:val="00E15EF6"/>
    <w:rsid w:val="00E1627A"/>
    <w:rsid w:val="00E1761E"/>
    <w:rsid w:val="00E1766D"/>
    <w:rsid w:val="00E20A2C"/>
    <w:rsid w:val="00E21664"/>
    <w:rsid w:val="00E22B96"/>
    <w:rsid w:val="00E23239"/>
    <w:rsid w:val="00E2373F"/>
    <w:rsid w:val="00E24B83"/>
    <w:rsid w:val="00E25B0E"/>
    <w:rsid w:val="00E26CA3"/>
    <w:rsid w:val="00E2702A"/>
    <w:rsid w:val="00E274CC"/>
    <w:rsid w:val="00E27B8A"/>
    <w:rsid w:val="00E30122"/>
    <w:rsid w:val="00E30163"/>
    <w:rsid w:val="00E30E2B"/>
    <w:rsid w:val="00E30E62"/>
    <w:rsid w:val="00E31A34"/>
    <w:rsid w:val="00E32AF1"/>
    <w:rsid w:val="00E34A71"/>
    <w:rsid w:val="00E36112"/>
    <w:rsid w:val="00E36DEC"/>
    <w:rsid w:val="00E37E18"/>
    <w:rsid w:val="00E411CA"/>
    <w:rsid w:val="00E41BFB"/>
    <w:rsid w:val="00E42321"/>
    <w:rsid w:val="00E424F6"/>
    <w:rsid w:val="00E42C64"/>
    <w:rsid w:val="00E45941"/>
    <w:rsid w:val="00E4649F"/>
    <w:rsid w:val="00E46D3E"/>
    <w:rsid w:val="00E471F4"/>
    <w:rsid w:val="00E479BB"/>
    <w:rsid w:val="00E50291"/>
    <w:rsid w:val="00E5178B"/>
    <w:rsid w:val="00E5423B"/>
    <w:rsid w:val="00E54669"/>
    <w:rsid w:val="00E5536C"/>
    <w:rsid w:val="00E5569F"/>
    <w:rsid w:val="00E55DD4"/>
    <w:rsid w:val="00E563CF"/>
    <w:rsid w:val="00E56B15"/>
    <w:rsid w:val="00E5717B"/>
    <w:rsid w:val="00E57F04"/>
    <w:rsid w:val="00E60675"/>
    <w:rsid w:val="00E60891"/>
    <w:rsid w:val="00E614DD"/>
    <w:rsid w:val="00E615E8"/>
    <w:rsid w:val="00E61968"/>
    <w:rsid w:val="00E61E72"/>
    <w:rsid w:val="00E6217F"/>
    <w:rsid w:val="00E6369D"/>
    <w:rsid w:val="00E63CF1"/>
    <w:rsid w:val="00E6465A"/>
    <w:rsid w:val="00E64CDA"/>
    <w:rsid w:val="00E65C11"/>
    <w:rsid w:val="00E65F56"/>
    <w:rsid w:val="00E660CB"/>
    <w:rsid w:val="00E6630C"/>
    <w:rsid w:val="00E66827"/>
    <w:rsid w:val="00E66E06"/>
    <w:rsid w:val="00E70F90"/>
    <w:rsid w:val="00E72138"/>
    <w:rsid w:val="00E72237"/>
    <w:rsid w:val="00E730F0"/>
    <w:rsid w:val="00E73740"/>
    <w:rsid w:val="00E73BAD"/>
    <w:rsid w:val="00E74287"/>
    <w:rsid w:val="00E746AC"/>
    <w:rsid w:val="00E74869"/>
    <w:rsid w:val="00E758D7"/>
    <w:rsid w:val="00E75951"/>
    <w:rsid w:val="00E7598D"/>
    <w:rsid w:val="00E77232"/>
    <w:rsid w:val="00E773BB"/>
    <w:rsid w:val="00E77C51"/>
    <w:rsid w:val="00E80DE0"/>
    <w:rsid w:val="00E819EA"/>
    <w:rsid w:val="00E820A3"/>
    <w:rsid w:val="00E82E5D"/>
    <w:rsid w:val="00E83A04"/>
    <w:rsid w:val="00E83AF9"/>
    <w:rsid w:val="00E842E4"/>
    <w:rsid w:val="00E845A9"/>
    <w:rsid w:val="00E8466A"/>
    <w:rsid w:val="00E85CD8"/>
    <w:rsid w:val="00E85EBE"/>
    <w:rsid w:val="00E86430"/>
    <w:rsid w:val="00E87BF9"/>
    <w:rsid w:val="00E87F09"/>
    <w:rsid w:val="00E9127F"/>
    <w:rsid w:val="00E912B1"/>
    <w:rsid w:val="00E91542"/>
    <w:rsid w:val="00E93B26"/>
    <w:rsid w:val="00E9425C"/>
    <w:rsid w:val="00E949FF"/>
    <w:rsid w:val="00E94CEB"/>
    <w:rsid w:val="00E952AA"/>
    <w:rsid w:val="00E9657C"/>
    <w:rsid w:val="00EA1723"/>
    <w:rsid w:val="00EA1B72"/>
    <w:rsid w:val="00EA1C75"/>
    <w:rsid w:val="00EA2459"/>
    <w:rsid w:val="00EA2B9B"/>
    <w:rsid w:val="00EA4CCB"/>
    <w:rsid w:val="00EA670A"/>
    <w:rsid w:val="00EA6EBC"/>
    <w:rsid w:val="00EA6FF3"/>
    <w:rsid w:val="00EA7436"/>
    <w:rsid w:val="00EA7573"/>
    <w:rsid w:val="00EA7852"/>
    <w:rsid w:val="00EA7AAC"/>
    <w:rsid w:val="00EA7C28"/>
    <w:rsid w:val="00EA7DA5"/>
    <w:rsid w:val="00EB00F9"/>
    <w:rsid w:val="00EB05D4"/>
    <w:rsid w:val="00EB1AB9"/>
    <w:rsid w:val="00EB2783"/>
    <w:rsid w:val="00EB2BDD"/>
    <w:rsid w:val="00EB3589"/>
    <w:rsid w:val="00EB3BBE"/>
    <w:rsid w:val="00EB447D"/>
    <w:rsid w:val="00EB498A"/>
    <w:rsid w:val="00EB61BC"/>
    <w:rsid w:val="00EB6544"/>
    <w:rsid w:val="00EB7053"/>
    <w:rsid w:val="00EB7B04"/>
    <w:rsid w:val="00EB7CF6"/>
    <w:rsid w:val="00EC0116"/>
    <w:rsid w:val="00EC04A7"/>
    <w:rsid w:val="00EC0F00"/>
    <w:rsid w:val="00EC148F"/>
    <w:rsid w:val="00EC17D0"/>
    <w:rsid w:val="00EC1B9D"/>
    <w:rsid w:val="00EC2A94"/>
    <w:rsid w:val="00EC3645"/>
    <w:rsid w:val="00EC3A86"/>
    <w:rsid w:val="00EC4269"/>
    <w:rsid w:val="00EC4459"/>
    <w:rsid w:val="00EC7142"/>
    <w:rsid w:val="00EC7423"/>
    <w:rsid w:val="00EC7F38"/>
    <w:rsid w:val="00ED1012"/>
    <w:rsid w:val="00ED17DD"/>
    <w:rsid w:val="00ED2DE0"/>
    <w:rsid w:val="00ED37C9"/>
    <w:rsid w:val="00ED4C06"/>
    <w:rsid w:val="00ED515C"/>
    <w:rsid w:val="00ED5491"/>
    <w:rsid w:val="00ED55C7"/>
    <w:rsid w:val="00ED5F2D"/>
    <w:rsid w:val="00ED638E"/>
    <w:rsid w:val="00ED693B"/>
    <w:rsid w:val="00ED710B"/>
    <w:rsid w:val="00EE0DEB"/>
    <w:rsid w:val="00EE22A3"/>
    <w:rsid w:val="00EE310D"/>
    <w:rsid w:val="00EE3194"/>
    <w:rsid w:val="00EE38EC"/>
    <w:rsid w:val="00EE3A42"/>
    <w:rsid w:val="00EE4405"/>
    <w:rsid w:val="00EE5037"/>
    <w:rsid w:val="00EE5CCD"/>
    <w:rsid w:val="00EE5DA2"/>
    <w:rsid w:val="00EE65EA"/>
    <w:rsid w:val="00EE6782"/>
    <w:rsid w:val="00EE7C28"/>
    <w:rsid w:val="00EF15D0"/>
    <w:rsid w:val="00EF185C"/>
    <w:rsid w:val="00EF209D"/>
    <w:rsid w:val="00EF21BC"/>
    <w:rsid w:val="00EF2C8A"/>
    <w:rsid w:val="00EF3004"/>
    <w:rsid w:val="00EF32AE"/>
    <w:rsid w:val="00EF3502"/>
    <w:rsid w:val="00EF35EE"/>
    <w:rsid w:val="00EF3EA3"/>
    <w:rsid w:val="00EF4341"/>
    <w:rsid w:val="00EF5A26"/>
    <w:rsid w:val="00EF5C44"/>
    <w:rsid w:val="00EF6196"/>
    <w:rsid w:val="00EF662D"/>
    <w:rsid w:val="00EF68A3"/>
    <w:rsid w:val="00EF6AD0"/>
    <w:rsid w:val="00F00F3C"/>
    <w:rsid w:val="00F01AAB"/>
    <w:rsid w:val="00F030D6"/>
    <w:rsid w:val="00F0403C"/>
    <w:rsid w:val="00F0405A"/>
    <w:rsid w:val="00F04384"/>
    <w:rsid w:val="00F048CC"/>
    <w:rsid w:val="00F04B7F"/>
    <w:rsid w:val="00F05101"/>
    <w:rsid w:val="00F06007"/>
    <w:rsid w:val="00F0611D"/>
    <w:rsid w:val="00F06578"/>
    <w:rsid w:val="00F071D4"/>
    <w:rsid w:val="00F100D5"/>
    <w:rsid w:val="00F103EA"/>
    <w:rsid w:val="00F10770"/>
    <w:rsid w:val="00F12DB0"/>
    <w:rsid w:val="00F13332"/>
    <w:rsid w:val="00F1392A"/>
    <w:rsid w:val="00F13A3F"/>
    <w:rsid w:val="00F1479E"/>
    <w:rsid w:val="00F158CB"/>
    <w:rsid w:val="00F15D15"/>
    <w:rsid w:val="00F16701"/>
    <w:rsid w:val="00F169E5"/>
    <w:rsid w:val="00F16EAF"/>
    <w:rsid w:val="00F16F11"/>
    <w:rsid w:val="00F17C7B"/>
    <w:rsid w:val="00F20027"/>
    <w:rsid w:val="00F20FCA"/>
    <w:rsid w:val="00F21907"/>
    <w:rsid w:val="00F22441"/>
    <w:rsid w:val="00F22B9F"/>
    <w:rsid w:val="00F23188"/>
    <w:rsid w:val="00F24E68"/>
    <w:rsid w:val="00F254C5"/>
    <w:rsid w:val="00F255CA"/>
    <w:rsid w:val="00F25A94"/>
    <w:rsid w:val="00F26B45"/>
    <w:rsid w:val="00F30D7A"/>
    <w:rsid w:val="00F315F3"/>
    <w:rsid w:val="00F316BA"/>
    <w:rsid w:val="00F320C9"/>
    <w:rsid w:val="00F32C83"/>
    <w:rsid w:val="00F32CBE"/>
    <w:rsid w:val="00F3349A"/>
    <w:rsid w:val="00F33657"/>
    <w:rsid w:val="00F33998"/>
    <w:rsid w:val="00F33E31"/>
    <w:rsid w:val="00F34008"/>
    <w:rsid w:val="00F3458F"/>
    <w:rsid w:val="00F3482C"/>
    <w:rsid w:val="00F353DF"/>
    <w:rsid w:val="00F364E9"/>
    <w:rsid w:val="00F365AB"/>
    <w:rsid w:val="00F36C84"/>
    <w:rsid w:val="00F36DA8"/>
    <w:rsid w:val="00F37059"/>
    <w:rsid w:val="00F401CE"/>
    <w:rsid w:val="00F403E8"/>
    <w:rsid w:val="00F404FC"/>
    <w:rsid w:val="00F40988"/>
    <w:rsid w:val="00F41E29"/>
    <w:rsid w:val="00F42596"/>
    <w:rsid w:val="00F427B2"/>
    <w:rsid w:val="00F43A6B"/>
    <w:rsid w:val="00F43C84"/>
    <w:rsid w:val="00F44DE7"/>
    <w:rsid w:val="00F46438"/>
    <w:rsid w:val="00F4678B"/>
    <w:rsid w:val="00F47979"/>
    <w:rsid w:val="00F4797F"/>
    <w:rsid w:val="00F504A6"/>
    <w:rsid w:val="00F50930"/>
    <w:rsid w:val="00F51C99"/>
    <w:rsid w:val="00F51F24"/>
    <w:rsid w:val="00F53C98"/>
    <w:rsid w:val="00F5555A"/>
    <w:rsid w:val="00F55D1F"/>
    <w:rsid w:val="00F568CC"/>
    <w:rsid w:val="00F57C70"/>
    <w:rsid w:val="00F57F88"/>
    <w:rsid w:val="00F6030D"/>
    <w:rsid w:val="00F60513"/>
    <w:rsid w:val="00F60DFE"/>
    <w:rsid w:val="00F60F8A"/>
    <w:rsid w:val="00F615C2"/>
    <w:rsid w:val="00F61773"/>
    <w:rsid w:val="00F61EE0"/>
    <w:rsid w:val="00F6353F"/>
    <w:rsid w:val="00F63F01"/>
    <w:rsid w:val="00F64698"/>
    <w:rsid w:val="00F64A65"/>
    <w:rsid w:val="00F64D3D"/>
    <w:rsid w:val="00F64DC8"/>
    <w:rsid w:val="00F64F47"/>
    <w:rsid w:val="00F65A01"/>
    <w:rsid w:val="00F65B79"/>
    <w:rsid w:val="00F665CD"/>
    <w:rsid w:val="00F673F0"/>
    <w:rsid w:val="00F676DB"/>
    <w:rsid w:val="00F67C39"/>
    <w:rsid w:val="00F70731"/>
    <w:rsid w:val="00F70A9F"/>
    <w:rsid w:val="00F70C4E"/>
    <w:rsid w:val="00F737A6"/>
    <w:rsid w:val="00F74EF7"/>
    <w:rsid w:val="00F74FFF"/>
    <w:rsid w:val="00F75B42"/>
    <w:rsid w:val="00F75D09"/>
    <w:rsid w:val="00F7629E"/>
    <w:rsid w:val="00F764E2"/>
    <w:rsid w:val="00F76FB2"/>
    <w:rsid w:val="00F776D9"/>
    <w:rsid w:val="00F8007D"/>
    <w:rsid w:val="00F804B5"/>
    <w:rsid w:val="00F80905"/>
    <w:rsid w:val="00F81A4C"/>
    <w:rsid w:val="00F82BAE"/>
    <w:rsid w:val="00F82BB0"/>
    <w:rsid w:val="00F8386E"/>
    <w:rsid w:val="00F857FC"/>
    <w:rsid w:val="00F8630A"/>
    <w:rsid w:val="00F868F6"/>
    <w:rsid w:val="00F86C39"/>
    <w:rsid w:val="00F87725"/>
    <w:rsid w:val="00F8786E"/>
    <w:rsid w:val="00F87C50"/>
    <w:rsid w:val="00F91486"/>
    <w:rsid w:val="00F9159A"/>
    <w:rsid w:val="00F92A56"/>
    <w:rsid w:val="00F92DAE"/>
    <w:rsid w:val="00F940D1"/>
    <w:rsid w:val="00F94738"/>
    <w:rsid w:val="00F957E9"/>
    <w:rsid w:val="00F95E01"/>
    <w:rsid w:val="00F975AF"/>
    <w:rsid w:val="00F97BC5"/>
    <w:rsid w:val="00FA009C"/>
    <w:rsid w:val="00FA1622"/>
    <w:rsid w:val="00FA1F8D"/>
    <w:rsid w:val="00FA20BB"/>
    <w:rsid w:val="00FA3224"/>
    <w:rsid w:val="00FA34CE"/>
    <w:rsid w:val="00FA3A71"/>
    <w:rsid w:val="00FA4951"/>
    <w:rsid w:val="00FA4A63"/>
    <w:rsid w:val="00FA534A"/>
    <w:rsid w:val="00FA5956"/>
    <w:rsid w:val="00FA5B45"/>
    <w:rsid w:val="00FA5F46"/>
    <w:rsid w:val="00FA65F0"/>
    <w:rsid w:val="00FA6DD1"/>
    <w:rsid w:val="00FA6F0E"/>
    <w:rsid w:val="00FA7925"/>
    <w:rsid w:val="00FB1ED1"/>
    <w:rsid w:val="00FB35BC"/>
    <w:rsid w:val="00FB4001"/>
    <w:rsid w:val="00FB4397"/>
    <w:rsid w:val="00FB5318"/>
    <w:rsid w:val="00FB5FEB"/>
    <w:rsid w:val="00FB6471"/>
    <w:rsid w:val="00FC046B"/>
    <w:rsid w:val="00FC4EF6"/>
    <w:rsid w:val="00FD094E"/>
    <w:rsid w:val="00FD130F"/>
    <w:rsid w:val="00FD15FB"/>
    <w:rsid w:val="00FD21DF"/>
    <w:rsid w:val="00FD2376"/>
    <w:rsid w:val="00FD31F1"/>
    <w:rsid w:val="00FD336D"/>
    <w:rsid w:val="00FD35BC"/>
    <w:rsid w:val="00FD3E1E"/>
    <w:rsid w:val="00FD3E8D"/>
    <w:rsid w:val="00FD4115"/>
    <w:rsid w:val="00FD4AB3"/>
    <w:rsid w:val="00FD515D"/>
    <w:rsid w:val="00FD5401"/>
    <w:rsid w:val="00FD5441"/>
    <w:rsid w:val="00FD54DE"/>
    <w:rsid w:val="00FD5CDA"/>
    <w:rsid w:val="00FD657D"/>
    <w:rsid w:val="00FD6D48"/>
    <w:rsid w:val="00FD76EF"/>
    <w:rsid w:val="00FD7B8F"/>
    <w:rsid w:val="00FE0035"/>
    <w:rsid w:val="00FE0E01"/>
    <w:rsid w:val="00FE1613"/>
    <w:rsid w:val="00FE21E7"/>
    <w:rsid w:val="00FE22E3"/>
    <w:rsid w:val="00FE256B"/>
    <w:rsid w:val="00FE3CA4"/>
    <w:rsid w:val="00FE3CC7"/>
    <w:rsid w:val="00FE5835"/>
    <w:rsid w:val="00FE5AB1"/>
    <w:rsid w:val="00FE5BE1"/>
    <w:rsid w:val="00FE5C07"/>
    <w:rsid w:val="00FE5E2D"/>
    <w:rsid w:val="00FE6824"/>
    <w:rsid w:val="00FE6F66"/>
    <w:rsid w:val="00FE7030"/>
    <w:rsid w:val="00FE745E"/>
    <w:rsid w:val="00FF08F5"/>
    <w:rsid w:val="00FF10E9"/>
    <w:rsid w:val="00FF18F7"/>
    <w:rsid w:val="00FF1ABA"/>
    <w:rsid w:val="00FF2000"/>
    <w:rsid w:val="00FF23AA"/>
    <w:rsid w:val="00FF3605"/>
    <w:rsid w:val="00FF3A3F"/>
    <w:rsid w:val="00FF4219"/>
    <w:rsid w:val="00FF4733"/>
    <w:rsid w:val="00FF5515"/>
    <w:rsid w:val="00FF66CC"/>
    <w:rsid w:val="00FF6A3D"/>
    <w:rsid w:val="00FF6FB2"/>
    <w:rsid w:val="00FF735A"/>
    <w:rsid w:val="00FF7468"/>
    <w:rsid w:val="00FF7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D61"/>
    <w:pPr>
      <w:widowControl w:val="0"/>
      <w:spacing w:beforeLines="50" w:afterLines="5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H1,Heading One,PIM 1,Section Head,h1,l1,Heading 0,章,1st level,H11,H12,H13,H14,H15,H16,H17,L1,boc,Level 1 Topic Heading,标书1,I1,Chapter title,l1+toc 1,Level 1,Level 11,H111,H112,第*部分,第A章,prop,app heading 1,app heading 11,app heading 12,h11,项目标题 1,hd1"/>
    <w:basedOn w:val="a"/>
    <w:next w:val="a"/>
    <w:link w:val="1Char"/>
    <w:autoRedefine/>
    <w:qFormat/>
    <w:rsid w:val="00CE2DF4"/>
    <w:pPr>
      <w:keepNext/>
      <w:keepLines/>
      <w:spacing w:before="156" w:after="156"/>
      <w:ind w:firstLineChars="0" w:firstLine="0"/>
      <w:outlineLvl w:val="0"/>
    </w:pPr>
    <w:rPr>
      <w:rFonts w:cs="Courier New"/>
      <w:b/>
      <w:bCs/>
      <w:kern w:val="44"/>
      <w:szCs w:val="44"/>
    </w:rPr>
  </w:style>
  <w:style w:type="paragraph" w:styleId="2">
    <w:name w:val="heading 2"/>
    <w:aliases w:val="标题2,h2,2nd level,Titre2,l2,2,Header 2,H2,第一章 标题 2,Heading 2 Hidden,Heading 2 CCBS,heading 2,Heading Two,PIM2,Head 2,Titre3,HD2,sect 1.2,H21,sect 1.21,H22,sect 1.22,H211,sect 1.211,H23,sect 1.23,H212,sect 1.212,节,Underrubrik1,prop2,Title2,A,chn,DO,h"/>
    <w:basedOn w:val="a"/>
    <w:next w:val="a"/>
    <w:link w:val="2Char"/>
    <w:autoRedefine/>
    <w:unhideWhenUsed/>
    <w:qFormat/>
    <w:rsid w:val="001B7E14"/>
    <w:pPr>
      <w:keepNext/>
      <w:keepLines/>
      <w:spacing w:before="156" w:after="156"/>
      <w:ind w:firstLineChars="0" w:firstLine="0"/>
      <w:outlineLvl w:val="1"/>
    </w:pPr>
    <w:rPr>
      <w:rFonts w:cstheme="majorBidi"/>
      <w:b/>
      <w:bCs/>
      <w:szCs w:val="32"/>
    </w:rPr>
  </w:style>
  <w:style w:type="paragraph" w:styleId="3">
    <w:name w:val="heading 3"/>
    <w:aliases w:val="Underrubrik2,H3,h3,3,Heading 3 hidden,2h,h31,h32,Section,Heading 2.3,(Alt+3),1.2.3.,alltoc,sect1.2.3,一,1,l3,CT,3rd level,Head 3,Bold Head,bh,Heading Three,level_3,PIM 3,Level 3 Head,Heading 3 - old,sect1.2.31,sect1.2.32,sect1.2.311,sect1.2.33,0H,31"/>
    <w:basedOn w:val="a"/>
    <w:next w:val="a"/>
    <w:link w:val="3Char"/>
    <w:unhideWhenUsed/>
    <w:qFormat/>
    <w:rsid w:val="00B00D4B"/>
    <w:pPr>
      <w:keepNext/>
      <w:keepLines/>
      <w:ind w:firstLineChars="0" w:firstLine="0"/>
      <w:outlineLvl w:val="2"/>
    </w:pPr>
    <w:rPr>
      <w:b/>
      <w:bCs/>
      <w:szCs w:val="32"/>
    </w:rPr>
  </w:style>
  <w:style w:type="paragraph" w:styleId="4">
    <w:name w:val="heading 4"/>
    <w:aliases w:val="h4,H4,H41,h41,H42,h42,H43,h43,H411,h411,H421,h421,H44,h44,H412,h412,H422,h422,H431,h431,H45,h45,H413,h413,H423,h423,H432,h432,H46,h46,H47,h47,Memo Heading 4,Memo Heading 5,4H,Head4,4,41,42,43,411,421,44,412,422,45,413,423,46,414,424,heading 4,H,no"/>
    <w:basedOn w:val="a"/>
    <w:next w:val="a"/>
    <w:link w:val="4Char"/>
    <w:unhideWhenUsed/>
    <w:qFormat/>
    <w:rsid w:val="00B00D4B"/>
    <w:pPr>
      <w:keepNext/>
      <w:keepLines/>
      <w:ind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00D4B"/>
    <w:pPr>
      <w:keepNext/>
      <w:keepLines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97120"/>
    <w:pPr>
      <w:keepNext/>
      <w:keepLines/>
      <w:ind w:firstLineChars="0" w:firstLine="0"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rsid w:val="00997EDE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B24B2"/>
    <w:pPr>
      <w:pBdr>
        <w:bottom w:val="single" w:sz="6" w:space="1" w:color="auto"/>
      </w:pBdr>
      <w:tabs>
        <w:tab w:val="center" w:pos="4536"/>
        <w:tab w:val="right" w:pos="9072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4B2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6B24B2"/>
    <w:pPr>
      <w:tabs>
        <w:tab w:val="center" w:pos="4536"/>
        <w:tab w:val="right" w:pos="9072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4B2"/>
    <w:rPr>
      <w:sz w:val="18"/>
      <w:szCs w:val="18"/>
    </w:rPr>
  </w:style>
  <w:style w:type="paragraph" w:styleId="a5">
    <w:name w:val="Balloon Text"/>
    <w:basedOn w:val="a"/>
    <w:link w:val="Char1"/>
    <w:semiHidden/>
    <w:unhideWhenUsed/>
    <w:rsid w:val="006B24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24B2"/>
    <w:rPr>
      <w:sz w:val="18"/>
      <w:szCs w:val="18"/>
    </w:rPr>
  </w:style>
  <w:style w:type="paragraph" w:styleId="a6">
    <w:name w:val="List Paragraph"/>
    <w:basedOn w:val="a"/>
    <w:uiPriority w:val="34"/>
    <w:qFormat/>
    <w:rsid w:val="005726FA"/>
    <w:pPr>
      <w:ind w:left="720"/>
      <w:contextualSpacing/>
    </w:pPr>
  </w:style>
  <w:style w:type="paragraph" w:styleId="a7">
    <w:name w:val="Document Map"/>
    <w:basedOn w:val="a"/>
    <w:link w:val="Char2"/>
    <w:semiHidden/>
    <w:unhideWhenUsed/>
    <w:rsid w:val="00C37C5D"/>
    <w:rPr>
      <w:rFonts w:ascii="微软雅黑" w:eastAsia="微软雅黑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37C5D"/>
    <w:rPr>
      <w:rFonts w:ascii="微软雅黑" w:eastAsia="微软雅黑"/>
      <w:sz w:val="18"/>
      <w:szCs w:val="18"/>
    </w:rPr>
  </w:style>
  <w:style w:type="character" w:customStyle="1" w:styleId="1Char">
    <w:name w:val="标题 1 Char"/>
    <w:aliases w:val="H1 Char,Heading One Char,PIM 1 Char,Section Head Char,h1 Char,l1 Char,Heading 0 Char,章 Char,1st level Char,H11 Char,H12 Char,H13 Char,H14 Char,H15 Char,H16 Char,H17 Char,L1 Char,boc Char,Level 1 Topic Heading Char,标书1 Char,I1 Char,Level 1 Char"/>
    <w:basedOn w:val="a0"/>
    <w:link w:val="1"/>
    <w:uiPriority w:val="9"/>
    <w:rsid w:val="00CE2DF4"/>
    <w:rPr>
      <w:rFonts w:ascii="Times New Roman" w:eastAsia="宋体" w:hAnsi="Times New Roman" w:cs="Courier New"/>
      <w:b/>
      <w:bCs/>
      <w:kern w:val="44"/>
      <w:sz w:val="24"/>
      <w:szCs w:val="44"/>
    </w:rPr>
  </w:style>
  <w:style w:type="paragraph" w:customStyle="1" w:styleId="MainTitle">
    <w:name w:val="Main Title"/>
    <w:basedOn w:val="a"/>
    <w:link w:val="MainTitleZchn"/>
    <w:semiHidden/>
    <w:qFormat/>
    <w:rsid w:val="009A61E5"/>
    <w:pPr>
      <w:widowControl/>
      <w:spacing w:after="120" w:line="276" w:lineRule="auto"/>
      <w:jc w:val="center"/>
    </w:pPr>
    <w:rPr>
      <w:rFonts w:ascii="Verdana" w:hAnsi="Verdana" w:cs="Times New Roman"/>
      <w:b/>
      <w:spacing w:val="-10"/>
      <w:kern w:val="0"/>
      <w:sz w:val="44"/>
      <w:szCs w:val="44"/>
      <w:lang w:eastAsia="en-US"/>
    </w:rPr>
  </w:style>
  <w:style w:type="paragraph" w:customStyle="1" w:styleId="MainSubtitle">
    <w:name w:val="Main Subtitle"/>
    <w:basedOn w:val="a"/>
    <w:link w:val="MainSubtitleZchn"/>
    <w:semiHidden/>
    <w:qFormat/>
    <w:rsid w:val="009A61E5"/>
    <w:pPr>
      <w:widowControl/>
      <w:spacing w:line="276" w:lineRule="auto"/>
      <w:jc w:val="center"/>
    </w:pPr>
    <w:rPr>
      <w:rFonts w:ascii="Verdana" w:hAnsi="Verdana" w:cs="Times New Roman"/>
      <w:spacing w:val="-10"/>
      <w:kern w:val="0"/>
      <w:szCs w:val="24"/>
      <w:lang w:eastAsia="en-US"/>
    </w:rPr>
  </w:style>
  <w:style w:type="character" w:customStyle="1" w:styleId="MainTitleZchn">
    <w:name w:val="Main Title Zchn"/>
    <w:basedOn w:val="a0"/>
    <w:link w:val="MainTitle"/>
    <w:semiHidden/>
    <w:rsid w:val="009A61E5"/>
    <w:rPr>
      <w:rFonts w:ascii="Verdana" w:hAnsi="Verdana" w:cs="Times New Roman"/>
      <w:b/>
      <w:spacing w:val="-10"/>
      <w:kern w:val="0"/>
      <w:sz w:val="44"/>
      <w:szCs w:val="44"/>
      <w:lang w:eastAsia="en-US"/>
    </w:rPr>
  </w:style>
  <w:style w:type="character" w:customStyle="1" w:styleId="MainSubtitleZchn">
    <w:name w:val="Main Subtitle Zchn"/>
    <w:basedOn w:val="a0"/>
    <w:link w:val="MainSubtitle"/>
    <w:semiHidden/>
    <w:rsid w:val="009A61E5"/>
    <w:rPr>
      <w:rFonts w:ascii="Verdana" w:hAnsi="Verdana" w:cs="Times New Roman"/>
      <w:spacing w:val="-10"/>
      <w:kern w:val="0"/>
      <w:sz w:val="24"/>
      <w:szCs w:val="24"/>
      <w:lang w:eastAsia="en-US"/>
    </w:rPr>
  </w:style>
  <w:style w:type="character" w:customStyle="1" w:styleId="2Char">
    <w:name w:val="标题 2 Char"/>
    <w:aliases w:val="标题2 Char,h2 Char,2nd level Char,Titre2 Char,l2 Char,2 Char,Header 2 Char,H2 Char,第一章 标题 2 Char,Heading 2 Hidden Char,Heading 2 CCBS Char,heading 2 Char,Heading Two Char,PIM2 Char,Head 2 Char,Titre3 Char,HD2 Char,sect 1.2 Char,H21 Char,H22 Char"/>
    <w:basedOn w:val="a0"/>
    <w:link w:val="2"/>
    <w:uiPriority w:val="9"/>
    <w:rsid w:val="001B7E14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Char">
    <w:name w:val="标题 3 Char"/>
    <w:aliases w:val="Underrubrik2 Char,H3 Char,h3 Char,3 Char,Heading 3 hidden Char,2h Char,h31 Char,h32 Char,Section Char,Heading 2.3 Char,(Alt+3) Char,1.2.3. Char,alltoc Char,sect1.2.3 Char,一 Char,1 Char,l3 Char,CT Char,3rd level Char,Head 3 Char,Bold Head Char"/>
    <w:basedOn w:val="a0"/>
    <w:link w:val="3"/>
    <w:uiPriority w:val="9"/>
    <w:rsid w:val="00B00D4B"/>
    <w:rPr>
      <w:rFonts w:ascii="Times New Roman" w:eastAsia="宋体" w:hAnsi="Times New Roman"/>
      <w:b/>
      <w:bCs/>
      <w:sz w:val="24"/>
      <w:szCs w:val="32"/>
    </w:rPr>
  </w:style>
  <w:style w:type="character" w:customStyle="1" w:styleId="4Char">
    <w:name w:val="标题 4 Char"/>
    <w:aliases w:val="h4 Char,H4 Char,H41 Char,h41 Char,H42 Char,h42 Char,H43 Char,h43 Char,H411 Char,h411 Char,H421 Char,h421 Char,H44 Char,h44 Char,H412 Char,h412 Char,H422 Char,h422 Char,H431 Char,h431 Char,H45 Char,h45 Char,H413 Char,h413 Char,H423 Char,4H Char"/>
    <w:basedOn w:val="a0"/>
    <w:link w:val="4"/>
    <w:uiPriority w:val="9"/>
    <w:rsid w:val="00B00D4B"/>
    <w:rPr>
      <w:rFonts w:ascii="Times New Roman" w:eastAsia="宋体" w:hAnsi="Times New Roman" w:cstheme="majorBidi"/>
      <w:b/>
      <w:bCs/>
      <w:sz w:val="24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07C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07CB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07CB2"/>
    <w:pPr>
      <w:ind w:leftChars="600" w:left="1260"/>
    </w:pPr>
  </w:style>
  <w:style w:type="character" w:styleId="a8">
    <w:name w:val="Hyperlink"/>
    <w:basedOn w:val="a0"/>
    <w:uiPriority w:val="99"/>
    <w:unhideWhenUsed/>
    <w:rsid w:val="00707CB2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E2373F"/>
  </w:style>
  <w:style w:type="character" w:customStyle="1" w:styleId="5Char">
    <w:name w:val="标题 5 Char"/>
    <w:basedOn w:val="a0"/>
    <w:link w:val="5"/>
    <w:uiPriority w:val="9"/>
    <w:rsid w:val="00B00D4B"/>
    <w:rPr>
      <w:rFonts w:ascii="Times New Roman" w:eastAsia="宋体" w:hAnsi="Times New Roman"/>
      <w:b/>
      <w:bCs/>
      <w:sz w:val="24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7A60E0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7A60E0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7A60E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A60E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A60E0"/>
    <w:pPr>
      <w:ind w:leftChars="1600" w:left="3360"/>
    </w:pPr>
  </w:style>
  <w:style w:type="character" w:customStyle="1" w:styleId="6Char">
    <w:name w:val="标题 6 Char"/>
    <w:basedOn w:val="a0"/>
    <w:link w:val="6"/>
    <w:uiPriority w:val="9"/>
    <w:rsid w:val="00097120"/>
    <w:rPr>
      <w:rFonts w:ascii="Times New Roman" w:eastAsia="宋体" w:hAnsi="Times New Roman" w:cstheme="majorBidi"/>
      <w:b/>
      <w:bCs/>
      <w:sz w:val="24"/>
      <w:szCs w:val="24"/>
    </w:rPr>
  </w:style>
  <w:style w:type="table" w:styleId="a9">
    <w:name w:val="Table Grid"/>
    <w:basedOn w:val="a1"/>
    <w:rsid w:val="000168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01683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a">
    <w:name w:val="line number"/>
    <w:basedOn w:val="a0"/>
    <w:uiPriority w:val="99"/>
    <w:semiHidden/>
    <w:unhideWhenUsed/>
    <w:rsid w:val="00016831"/>
  </w:style>
  <w:style w:type="paragraph" w:styleId="ab">
    <w:name w:val="endnote text"/>
    <w:basedOn w:val="a"/>
    <w:link w:val="Char3"/>
    <w:uiPriority w:val="99"/>
    <w:semiHidden/>
    <w:unhideWhenUsed/>
    <w:rsid w:val="00016831"/>
    <w:pPr>
      <w:snapToGrid w:val="0"/>
      <w:jc w:val="left"/>
    </w:pPr>
  </w:style>
  <w:style w:type="character" w:customStyle="1" w:styleId="Char3">
    <w:name w:val="尾注文本 Char"/>
    <w:basedOn w:val="a0"/>
    <w:link w:val="ab"/>
    <w:uiPriority w:val="99"/>
    <w:semiHidden/>
    <w:rsid w:val="00016831"/>
  </w:style>
  <w:style w:type="character" w:styleId="ac">
    <w:name w:val="endnote reference"/>
    <w:basedOn w:val="a0"/>
    <w:uiPriority w:val="99"/>
    <w:semiHidden/>
    <w:unhideWhenUsed/>
    <w:rsid w:val="00016831"/>
    <w:rPr>
      <w:vertAlign w:val="superscript"/>
    </w:rPr>
  </w:style>
  <w:style w:type="character" w:customStyle="1" w:styleId="7Char">
    <w:name w:val="标题 7 Char"/>
    <w:basedOn w:val="a0"/>
    <w:link w:val="7"/>
    <w:uiPriority w:val="9"/>
    <w:rsid w:val="00997EDE"/>
    <w:rPr>
      <w:b/>
      <w:bCs/>
      <w:sz w:val="24"/>
      <w:szCs w:val="24"/>
    </w:rPr>
  </w:style>
  <w:style w:type="character" w:styleId="ad">
    <w:name w:val="Placeholder Text"/>
    <w:basedOn w:val="a0"/>
    <w:uiPriority w:val="99"/>
    <w:semiHidden/>
    <w:rsid w:val="009F5C45"/>
    <w:rPr>
      <w:color w:val="808080"/>
    </w:rPr>
  </w:style>
  <w:style w:type="paragraph" w:styleId="ae">
    <w:name w:val="Plain Text"/>
    <w:basedOn w:val="a"/>
    <w:link w:val="Char4"/>
    <w:uiPriority w:val="99"/>
    <w:semiHidden/>
    <w:unhideWhenUsed/>
    <w:rsid w:val="004873FE"/>
    <w:rPr>
      <w:rFonts w:ascii="宋体" w:hAnsi="Courier New" w:cs="Courier New"/>
      <w:sz w:val="21"/>
    </w:rPr>
  </w:style>
  <w:style w:type="character" w:customStyle="1" w:styleId="Char4">
    <w:name w:val="纯文本 Char"/>
    <w:basedOn w:val="a0"/>
    <w:link w:val="ae"/>
    <w:uiPriority w:val="99"/>
    <w:semiHidden/>
    <w:rsid w:val="004873FE"/>
    <w:rPr>
      <w:rFonts w:ascii="宋体" w:eastAsia="宋体" w:hAnsi="Courier New" w:cs="Courier New"/>
    </w:rPr>
  </w:style>
  <w:style w:type="paragraph" w:customStyle="1" w:styleId="af">
    <w:name w:val="目录格式"/>
    <w:basedOn w:val="a"/>
    <w:next w:val="a"/>
    <w:link w:val="Char5"/>
    <w:qFormat/>
    <w:rsid w:val="00E93B26"/>
    <w:pPr>
      <w:jc w:val="center"/>
      <w:outlineLvl w:val="0"/>
    </w:pPr>
    <w:rPr>
      <w:rFonts w:cs="Courier New"/>
      <w:b/>
      <w:bCs/>
      <w:kern w:val="44"/>
      <w:szCs w:val="44"/>
    </w:rPr>
  </w:style>
  <w:style w:type="character" w:customStyle="1" w:styleId="Char5">
    <w:name w:val="目录格式 Char"/>
    <w:basedOn w:val="a0"/>
    <w:link w:val="af"/>
    <w:rsid w:val="00E93B26"/>
    <w:rPr>
      <w:rFonts w:ascii="Times New Roman" w:eastAsia="宋体" w:hAnsi="Times New Roman" w:cs="Courier New"/>
      <w:b/>
      <w:bCs/>
      <w:kern w:val="44"/>
      <w:sz w:val="24"/>
      <w:szCs w:val="44"/>
    </w:rPr>
  </w:style>
  <w:style w:type="paragraph" w:customStyle="1" w:styleId="af0">
    <w:name w:val="图表格式"/>
    <w:basedOn w:val="a"/>
    <w:qFormat/>
    <w:rsid w:val="00AB6970"/>
    <w:pPr>
      <w:spacing w:beforeLines="0"/>
      <w:ind w:firstLineChars="0" w:firstLine="0"/>
      <w:jc w:val="center"/>
    </w:pPr>
    <w:rPr>
      <w:sz w:val="21"/>
    </w:rPr>
  </w:style>
  <w:style w:type="paragraph" w:customStyle="1" w:styleId="af1">
    <w:name w:val="文档题目格式"/>
    <w:basedOn w:val="a"/>
    <w:next w:val="a"/>
    <w:link w:val="Char6"/>
    <w:qFormat/>
    <w:rsid w:val="00144CB8"/>
    <w:pPr>
      <w:ind w:firstLineChars="0" w:firstLine="0"/>
      <w:jc w:val="center"/>
    </w:pPr>
    <w:rPr>
      <w:b/>
      <w:sz w:val="32"/>
      <w:szCs w:val="24"/>
    </w:rPr>
  </w:style>
  <w:style w:type="character" w:customStyle="1" w:styleId="Char6">
    <w:name w:val="文档题目格式 Char"/>
    <w:basedOn w:val="a0"/>
    <w:link w:val="af1"/>
    <w:rsid w:val="00144CB8"/>
    <w:rPr>
      <w:rFonts w:ascii="Times New Roman" w:eastAsia="宋体" w:hAnsi="Times New Roman"/>
      <w:b/>
      <w:sz w:val="32"/>
      <w:szCs w:val="24"/>
    </w:rPr>
  </w:style>
  <w:style w:type="paragraph" w:customStyle="1" w:styleId="af2">
    <w:name w:val="正文非新段落"/>
    <w:basedOn w:val="a"/>
    <w:qFormat/>
    <w:rsid w:val="000643EF"/>
    <w:pPr>
      <w:spacing w:beforeLines="0" w:afterLines="0"/>
      <w:ind w:firstLineChars="0" w:firstLine="0"/>
    </w:pPr>
    <w:rPr>
      <w:szCs w:val="24"/>
    </w:rPr>
  </w:style>
  <w:style w:type="character" w:styleId="af3">
    <w:name w:val="Intense Emphasis"/>
    <w:basedOn w:val="a0"/>
    <w:uiPriority w:val="21"/>
    <w:qFormat/>
    <w:rsid w:val="00575D61"/>
    <w:rPr>
      <w:b/>
      <w:bCs/>
      <w:i/>
      <w:iCs/>
      <w:color w:val="4F81BD" w:themeColor="accent1"/>
    </w:rPr>
  </w:style>
  <w:style w:type="paragraph" w:styleId="af4">
    <w:name w:val="Date"/>
    <w:basedOn w:val="a"/>
    <w:next w:val="a"/>
    <w:link w:val="Char7"/>
    <w:uiPriority w:val="99"/>
    <w:semiHidden/>
    <w:unhideWhenUsed/>
    <w:rsid w:val="009F1870"/>
    <w:pPr>
      <w:ind w:leftChars="2500" w:left="100"/>
    </w:pPr>
  </w:style>
  <w:style w:type="character" w:customStyle="1" w:styleId="Char7">
    <w:name w:val="日期 Char"/>
    <w:basedOn w:val="a0"/>
    <w:link w:val="af4"/>
    <w:uiPriority w:val="99"/>
    <w:semiHidden/>
    <w:rsid w:val="009F1870"/>
    <w:rPr>
      <w:rFonts w:ascii="Times New Roman" w:eastAsia="宋体" w:hAnsi="Times New Roman"/>
      <w:sz w:val="24"/>
    </w:rPr>
  </w:style>
  <w:style w:type="paragraph" w:styleId="af5">
    <w:name w:val="Title"/>
    <w:basedOn w:val="a"/>
    <w:link w:val="Char8"/>
    <w:rsid w:val="00E23239"/>
    <w:pPr>
      <w:adjustRightInd w:val="0"/>
      <w:spacing w:beforeLines="0" w:afterLines="0"/>
      <w:ind w:firstLineChars="0" w:firstLine="0"/>
      <w:jc w:val="center"/>
      <w:textAlignment w:val="baseline"/>
      <w:outlineLvl w:val="0"/>
    </w:pPr>
    <w:rPr>
      <w:rFonts w:ascii="Arial" w:hAnsi="Arial" w:cs="Arial"/>
      <w:b/>
      <w:bCs/>
      <w:kern w:val="0"/>
      <w:sz w:val="32"/>
      <w:szCs w:val="32"/>
    </w:rPr>
  </w:style>
  <w:style w:type="character" w:customStyle="1" w:styleId="Char8">
    <w:name w:val="标题 Char"/>
    <w:basedOn w:val="a0"/>
    <w:link w:val="af5"/>
    <w:rsid w:val="00E23239"/>
    <w:rPr>
      <w:rFonts w:ascii="Arial" w:eastAsia="宋体" w:hAnsi="Arial" w:cs="Arial"/>
      <w:b/>
      <w:bCs/>
      <w:kern w:val="0"/>
      <w:sz w:val="32"/>
      <w:szCs w:val="32"/>
    </w:rPr>
  </w:style>
  <w:style w:type="character" w:styleId="af6">
    <w:name w:val="Emphasis"/>
    <w:uiPriority w:val="20"/>
    <w:qFormat/>
    <w:rsid w:val="00E23239"/>
    <w:rPr>
      <w:i/>
      <w:iCs/>
    </w:rPr>
  </w:style>
  <w:style w:type="paragraph" w:customStyle="1" w:styleId="PL">
    <w:name w:val="PL"/>
    <w:link w:val="PLChar"/>
    <w:rsid w:val="00204ABD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noProof/>
      <w:kern w:val="0"/>
      <w:sz w:val="16"/>
      <w:szCs w:val="16"/>
      <w:lang w:val="en-GB" w:eastAsia="ja-JP"/>
    </w:rPr>
  </w:style>
  <w:style w:type="paragraph" w:customStyle="1" w:styleId="af7">
    <w:name w:val="结构体"/>
    <w:basedOn w:val="PL"/>
    <w:link w:val="Char9"/>
    <w:qFormat/>
    <w:rsid w:val="005A3D98"/>
    <w:pPr>
      <w:shd w:val="clear" w:color="auto" w:fill="E6E6E6"/>
    </w:pPr>
    <w:rPr>
      <w:rFonts w:eastAsia="宋体"/>
      <w:sz w:val="21"/>
    </w:rPr>
  </w:style>
  <w:style w:type="character" w:customStyle="1" w:styleId="PLChar">
    <w:name w:val="PL Char"/>
    <w:basedOn w:val="a0"/>
    <w:link w:val="PL"/>
    <w:rsid w:val="005A3D98"/>
    <w:rPr>
      <w:rFonts w:ascii="Courier New" w:hAnsi="Courier New" w:cs="Courier New"/>
      <w:noProof/>
      <w:kern w:val="0"/>
      <w:sz w:val="16"/>
      <w:szCs w:val="16"/>
      <w:lang w:val="en-GB" w:eastAsia="ja-JP"/>
    </w:rPr>
  </w:style>
  <w:style w:type="character" w:customStyle="1" w:styleId="Char9">
    <w:name w:val="结构体 Char"/>
    <w:basedOn w:val="PLChar"/>
    <w:link w:val="af7"/>
    <w:rsid w:val="005A3D98"/>
    <w:rPr>
      <w:rFonts w:ascii="Courier New" w:eastAsia="宋体" w:hAnsi="Courier New" w:cs="Courier New"/>
      <w:noProof/>
      <w:kern w:val="0"/>
      <w:sz w:val="16"/>
      <w:szCs w:val="16"/>
      <w:shd w:val="clear" w:color="auto" w:fill="E6E6E6"/>
      <w:lang w:val="en-GB" w:eastAsia="ja-JP"/>
    </w:rPr>
  </w:style>
  <w:style w:type="character" w:styleId="af8">
    <w:name w:val="annotation reference"/>
    <w:basedOn w:val="a0"/>
    <w:uiPriority w:val="99"/>
    <w:semiHidden/>
    <w:unhideWhenUsed/>
    <w:rsid w:val="00304C4A"/>
    <w:rPr>
      <w:sz w:val="21"/>
      <w:szCs w:val="21"/>
    </w:rPr>
  </w:style>
  <w:style w:type="paragraph" w:styleId="af9">
    <w:name w:val="annotation text"/>
    <w:basedOn w:val="a"/>
    <w:link w:val="Chara"/>
    <w:uiPriority w:val="99"/>
    <w:semiHidden/>
    <w:unhideWhenUsed/>
    <w:rsid w:val="00304C4A"/>
    <w:pPr>
      <w:jc w:val="left"/>
    </w:pPr>
  </w:style>
  <w:style w:type="character" w:customStyle="1" w:styleId="Chara">
    <w:name w:val="批注文字 Char"/>
    <w:basedOn w:val="a0"/>
    <w:link w:val="af9"/>
    <w:uiPriority w:val="99"/>
    <w:semiHidden/>
    <w:rsid w:val="00304C4A"/>
    <w:rPr>
      <w:rFonts w:ascii="Times New Roman" w:eastAsia="宋体" w:hAnsi="Times New Roman"/>
      <w:sz w:val="24"/>
    </w:rPr>
  </w:style>
  <w:style w:type="paragraph" w:styleId="afa">
    <w:name w:val="annotation subject"/>
    <w:basedOn w:val="af9"/>
    <w:next w:val="af9"/>
    <w:link w:val="Charb"/>
    <w:uiPriority w:val="99"/>
    <w:semiHidden/>
    <w:unhideWhenUsed/>
    <w:rsid w:val="00304C4A"/>
    <w:rPr>
      <w:b/>
      <w:bCs/>
    </w:rPr>
  </w:style>
  <w:style w:type="character" w:customStyle="1" w:styleId="Charb">
    <w:name w:val="批注主题 Char"/>
    <w:basedOn w:val="Chara"/>
    <w:link w:val="afa"/>
    <w:uiPriority w:val="99"/>
    <w:semiHidden/>
    <w:rsid w:val="00304C4A"/>
    <w:rPr>
      <w:rFonts w:ascii="Times New Roman" w:eastAsia="宋体" w:hAnsi="Times New Roman"/>
      <w:b/>
      <w:b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5474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C1C1C1"/>
                            <w:left w:val="single" w:sz="6" w:space="0" w:color="C1C1C1"/>
                            <w:bottom w:val="single" w:sz="6" w:space="0" w:color="C1C1C1"/>
                            <w:right w:val="single" w:sz="6" w:space="0" w:color="C1C1C1"/>
                          </w:divBdr>
                          <w:divsChild>
                            <w:div w:id="43178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09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5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08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42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9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2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923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7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24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5301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279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3166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772895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09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101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6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844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94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8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0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1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5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3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16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992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87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215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28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99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470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26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210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752542">
      <w:bodyDiv w:val="1"/>
      <w:marLeft w:val="0"/>
      <w:marRight w:val="0"/>
      <w:marTop w:val="10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797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842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9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4001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16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3333333333333333333.vsdx"/><Relationship Id="rId26" Type="http://schemas.openxmlformats.org/officeDocument/2006/relationships/package" Target="embeddings/Microsoft_Visio___7777777777777777777.vsd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2222222222222222222.vsdx"/><Relationship Id="rId20" Type="http://schemas.openxmlformats.org/officeDocument/2006/relationships/package" Target="embeddings/Microsoft_Visio___4444444444444444444.vsdx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6666666666666666666.vsdx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1111111111111111111.vsdx"/><Relationship Id="rId22" Type="http://schemas.openxmlformats.org/officeDocument/2006/relationships/package" Target="embeddings/Microsoft_Visio___5555555555555555555.vsdx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re%20Network\record\designing%20scheme%20for%20HAIGE\&#27169;&#26495;&#33609;&#31295;\winspread%20word%20T1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A39A-49B5-489C-973C-EE3B92F6F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winspread word T10.dotx</Template>
  <TotalTime>5</TotalTime>
  <Pages>36</Pages>
  <Words>3857</Words>
  <Characters>21986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suntingting</dc:creator>
  <cp:lastModifiedBy>winspread</cp:lastModifiedBy>
  <cp:revision>18</cp:revision>
  <cp:lastPrinted>2015-04-17T08:41:00Z</cp:lastPrinted>
  <dcterms:created xsi:type="dcterms:W3CDTF">2015-07-13T13:42:00Z</dcterms:created>
  <dcterms:modified xsi:type="dcterms:W3CDTF">2015-07-13T13:55:00Z</dcterms:modified>
</cp:coreProperties>
</file>